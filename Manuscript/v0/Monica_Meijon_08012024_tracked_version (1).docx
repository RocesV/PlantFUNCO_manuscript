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FF93" w14:textId="28DBF7D2" w:rsidR="00FA6A90" w:rsidRPr="00943110" w:rsidRDefault="00FA6A90" w:rsidP="00FA6A90">
      <w:pPr>
        <w:jc w:val="center"/>
        <w:rPr>
          <w:b/>
          <w:sz w:val="24"/>
          <w:szCs w:val="24"/>
          <w:lang w:val="en-GB"/>
        </w:rPr>
      </w:pPr>
      <w:proofErr w:type="spellStart"/>
      <w:r w:rsidRPr="00943110">
        <w:rPr>
          <w:b/>
          <w:sz w:val="24"/>
          <w:szCs w:val="24"/>
          <w:lang w:val="en-GB"/>
        </w:rPr>
        <w:t>PlantFUNCO</w:t>
      </w:r>
      <w:proofErr w:type="spellEnd"/>
      <w:r w:rsidRPr="00943110">
        <w:rPr>
          <w:b/>
          <w:sz w:val="24"/>
          <w:szCs w:val="24"/>
          <w:lang w:val="en-GB"/>
        </w:rPr>
        <w:t>: integrative functional genomics database reveals clues into duplicate</w:t>
      </w:r>
      <w:del w:id="0" w:author="." w:date="2024-01-11T19:27:00Z">
        <w:r w:rsidRPr="00943110" w:rsidDel="00943110">
          <w:rPr>
            <w:b/>
            <w:sz w:val="24"/>
            <w:szCs w:val="24"/>
            <w:lang w:val="en-GB"/>
          </w:rPr>
          <w:delText>s</w:delText>
        </w:r>
      </w:del>
      <w:r w:rsidRPr="00943110">
        <w:rPr>
          <w:b/>
          <w:sz w:val="24"/>
          <w:szCs w:val="24"/>
          <w:lang w:val="en-GB"/>
        </w:rPr>
        <w:t xml:space="preserve"> divergence evolution</w:t>
      </w:r>
    </w:p>
    <w:p w14:paraId="4FDA734F" w14:textId="77777777" w:rsidR="00FA6A90" w:rsidRPr="00943110" w:rsidRDefault="00FA6A90" w:rsidP="00FA6A90">
      <w:pPr>
        <w:jc w:val="center"/>
        <w:rPr>
          <w:sz w:val="24"/>
          <w:szCs w:val="24"/>
          <w:lang w:val="en-GB"/>
        </w:rPr>
      </w:pPr>
      <w:r w:rsidRPr="00943110">
        <w:rPr>
          <w:sz w:val="24"/>
          <w:szCs w:val="24"/>
          <w:lang w:val="en-GB"/>
        </w:rPr>
        <w:t xml:space="preserve">Víctor </w:t>
      </w:r>
      <w:proofErr w:type="spellStart"/>
      <w:r w:rsidRPr="00943110">
        <w:rPr>
          <w:sz w:val="24"/>
          <w:szCs w:val="24"/>
          <w:lang w:val="en-GB"/>
        </w:rPr>
        <w:t>Roces</w:t>
      </w:r>
      <w:r w:rsidRPr="00943110">
        <w:rPr>
          <w:sz w:val="24"/>
          <w:szCs w:val="24"/>
          <w:vertAlign w:val="superscript"/>
          <w:lang w:val="en-GB"/>
        </w:rPr>
        <w:t>1</w:t>
      </w:r>
      <w:proofErr w:type="spellEnd"/>
      <w:r w:rsidRPr="00943110">
        <w:rPr>
          <w:sz w:val="24"/>
          <w:szCs w:val="24"/>
          <w:lang w:val="en-GB"/>
        </w:rPr>
        <w:t xml:space="preserve">, Sara </w:t>
      </w:r>
      <w:proofErr w:type="spellStart"/>
      <w:r w:rsidRPr="00943110">
        <w:rPr>
          <w:sz w:val="24"/>
          <w:szCs w:val="24"/>
          <w:lang w:val="en-GB"/>
        </w:rPr>
        <w:t>Guerrero</w:t>
      </w:r>
      <w:r w:rsidRPr="00943110">
        <w:rPr>
          <w:sz w:val="24"/>
          <w:szCs w:val="24"/>
          <w:vertAlign w:val="superscript"/>
          <w:lang w:val="en-GB"/>
        </w:rPr>
        <w:t>1</w:t>
      </w:r>
      <w:proofErr w:type="spellEnd"/>
      <w:r w:rsidRPr="00943110">
        <w:rPr>
          <w:sz w:val="24"/>
          <w:szCs w:val="24"/>
          <w:lang w:val="en-GB"/>
        </w:rPr>
        <w:t xml:space="preserve">, Ana </w:t>
      </w:r>
      <w:proofErr w:type="spellStart"/>
      <w:r w:rsidRPr="00943110">
        <w:rPr>
          <w:sz w:val="24"/>
          <w:szCs w:val="24"/>
          <w:lang w:val="en-GB"/>
        </w:rPr>
        <w:t>Álvarez</w:t>
      </w:r>
      <w:r w:rsidRPr="00943110">
        <w:rPr>
          <w:sz w:val="24"/>
          <w:szCs w:val="24"/>
          <w:vertAlign w:val="superscript"/>
          <w:lang w:val="en-GB"/>
        </w:rPr>
        <w:t>1</w:t>
      </w:r>
      <w:proofErr w:type="spellEnd"/>
      <w:r w:rsidRPr="00943110">
        <w:rPr>
          <w:sz w:val="24"/>
          <w:szCs w:val="24"/>
          <w:lang w:val="en-GB"/>
        </w:rPr>
        <w:t xml:space="preserve">, Jesús </w:t>
      </w:r>
      <w:proofErr w:type="spellStart"/>
      <w:r w:rsidRPr="00943110">
        <w:rPr>
          <w:sz w:val="24"/>
          <w:szCs w:val="24"/>
          <w:lang w:val="en-GB"/>
        </w:rPr>
        <w:t>Pascual</w:t>
      </w:r>
      <w:r w:rsidRPr="00943110">
        <w:rPr>
          <w:sz w:val="24"/>
          <w:szCs w:val="24"/>
          <w:vertAlign w:val="superscript"/>
          <w:lang w:val="en-GB"/>
        </w:rPr>
        <w:t>1</w:t>
      </w:r>
      <w:proofErr w:type="spellEnd"/>
      <w:r w:rsidRPr="00943110">
        <w:rPr>
          <w:sz w:val="24"/>
          <w:szCs w:val="24"/>
          <w:vertAlign w:val="superscript"/>
          <w:lang w:val="en-GB"/>
        </w:rPr>
        <w:t>*</w:t>
      </w:r>
      <w:r w:rsidRPr="00943110">
        <w:rPr>
          <w:sz w:val="24"/>
          <w:szCs w:val="24"/>
          <w:lang w:val="en-GB"/>
        </w:rPr>
        <w:t xml:space="preserve">, Mónica </w:t>
      </w:r>
      <w:proofErr w:type="spellStart"/>
      <w:r w:rsidRPr="00943110">
        <w:rPr>
          <w:sz w:val="24"/>
          <w:szCs w:val="24"/>
          <w:lang w:val="en-GB"/>
        </w:rPr>
        <w:t>Meijón</w:t>
      </w:r>
      <w:r w:rsidRPr="00943110">
        <w:rPr>
          <w:sz w:val="24"/>
          <w:szCs w:val="24"/>
          <w:vertAlign w:val="superscript"/>
          <w:lang w:val="en-GB"/>
        </w:rPr>
        <w:t>1</w:t>
      </w:r>
      <w:proofErr w:type="spellEnd"/>
      <w:r w:rsidRPr="00943110">
        <w:rPr>
          <w:sz w:val="24"/>
          <w:szCs w:val="24"/>
          <w:vertAlign w:val="superscript"/>
          <w:lang w:val="en-GB"/>
        </w:rPr>
        <w:t>*</w:t>
      </w:r>
    </w:p>
    <w:p w14:paraId="0A866D6D" w14:textId="77777777" w:rsidR="00FA6A90" w:rsidRPr="00943110" w:rsidRDefault="00FA6A90" w:rsidP="00FA6A90">
      <w:pPr>
        <w:jc w:val="left"/>
        <w:rPr>
          <w:lang w:val="en-GB"/>
        </w:rPr>
      </w:pPr>
      <w:r w:rsidRPr="00943110">
        <w:rPr>
          <w:vertAlign w:val="superscript"/>
          <w:lang w:val="en-GB"/>
        </w:rPr>
        <w:t>1</w:t>
      </w:r>
      <w:r w:rsidRPr="00943110">
        <w:rPr>
          <w:lang w:val="en-GB"/>
        </w:rPr>
        <w:t xml:space="preserve"> Plant Physiology, Department of Organisms and Systems Biology, Faculty of Biology and Biotechnology Institute of Asturias, University of Oviedo, Asturias, Spain</w:t>
      </w:r>
    </w:p>
    <w:p w14:paraId="6220AC43" w14:textId="77777777" w:rsidR="00FA6A90" w:rsidRPr="00943110" w:rsidRDefault="00FA6A90" w:rsidP="00FA6A90">
      <w:pPr>
        <w:jc w:val="left"/>
        <w:rPr>
          <w:rStyle w:val="Hyperlink"/>
          <w:lang w:val="en-GB"/>
        </w:rPr>
      </w:pPr>
      <w:r w:rsidRPr="00943110">
        <w:rPr>
          <w:vertAlign w:val="superscript"/>
          <w:lang w:val="en-GB"/>
        </w:rPr>
        <w:t>*</w:t>
      </w:r>
      <w:r w:rsidRPr="00943110">
        <w:rPr>
          <w:lang w:val="en-GB"/>
        </w:rPr>
        <w:t xml:space="preserve"> Co-correspondence: </w:t>
      </w:r>
      <w:hyperlink r:id="rId5" w:history="1">
        <w:proofErr w:type="spellStart"/>
        <w:r w:rsidRPr="00943110">
          <w:rPr>
            <w:rStyle w:val="Hyperlink"/>
            <w:lang w:val="en-GB"/>
          </w:rPr>
          <w:t>meijonmonica@uniovi.es</w:t>
        </w:r>
        <w:proofErr w:type="spellEnd"/>
      </w:hyperlink>
      <w:r w:rsidRPr="00943110">
        <w:rPr>
          <w:rStyle w:val="Hyperlink"/>
          <w:lang w:val="en-GB"/>
        </w:rPr>
        <w:t xml:space="preserve">, </w:t>
      </w:r>
      <w:hyperlink r:id="rId6" w:history="1">
        <w:proofErr w:type="spellStart"/>
        <w:r w:rsidRPr="00943110">
          <w:rPr>
            <w:rStyle w:val="Hyperlink"/>
            <w:lang w:val="en-GB"/>
          </w:rPr>
          <w:t>pascualjesus@uniovi.es</w:t>
        </w:r>
        <w:proofErr w:type="spellEnd"/>
      </w:hyperlink>
    </w:p>
    <w:p w14:paraId="1A7D72FD" w14:textId="77777777" w:rsidR="00FA6A90" w:rsidRPr="00943110" w:rsidRDefault="00FA6A90" w:rsidP="00FA6A90">
      <w:pPr>
        <w:jc w:val="left"/>
        <w:rPr>
          <w:lang w:val="en-GB"/>
        </w:rPr>
      </w:pPr>
    </w:p>
    <w:p w14:paraId="59B115EC" w14:textId="77777777" w:rsidR="00FA6A90" w:rsidRPr="00943110" w:rsidRDefault="00FA6A90" w:rsidP="00FA6A90">
      <w:pPr>
        <w:pStyle w:val="Heading1"/>
        <w:rPr>
          <w:lang w:val="en-GB"/>
        </w:rPr>
      </w:pPr>
      <w:r w:rsidRPr="00943110">
        <w:rPr>
          <w:lang w:val="en-GB"/>
        </w:rPr>
        <w:t>Abstract</w:t>
      </w:r>
    </w:p>
    <w:p w14:paraId="79A2D98B" w14:textId="45725DBD" w:rsidR="00FA6A90" w:rsidRPr="00943110" w:rsidRDefault="00FA6A90" w:rsidP="00FA6A90">
      <w:pPr>
        <w:rPr>
          <w:lang w:val="en-GB"/>
        </w:rPr>
      </w:pPr>
      <w:r w:rsidRPr="00943110">
        <w:rPr>
          <w:lang w:val="en-GB"/>
        </w:rPr>
        <w:t>Evolutionary epigenomics and</w:t>
      </w:r>
      <w:ins w:id="1" w:author="." w:date="2024-01-11T20:41:00Z">
        <w:r w:rsidR="001700C0">
          <w:rPr>
            <w:lang w:val="en-GB"/>
          </w:rPr>
          <w:t>,</w:t>
        </w:r>
      </w:ins>
      <w:r w:rsidRPr="00943110">
        <w:rPr>
          <w:lang w:val="en-GB"/>
        </w:rPr>
        <w:t xml:space="preserve"> more generally</w:t>
      </w:r>
      <w:ins w:id="2" w:author="." w:date="2024-01-11T20:41:00Z">
        <w:r w:rsidR="001700C0">
          <w:rPr>
            <w:lang w:val="en-GB"/>
          </w:rPr>
          <w:t>,</w:t>
        </w:r>
      </w:ins>
      <w:r w:rsidRPr="00943110">
        <w:rPr>
          <w:lang w:val="en-GB"/>
        </w:rPr>
        <w:t xml:space="preserve"> evolutionary functional</w:t>
      </w:r>
      <w:del w:id="3" w:author="." w:date="2024-01-11T20:41:00Z">
        <w:r w:rsidRPr="00943110" w:rsidDel="001700C0">
          <w:rPr>
            <w:lang w:val="en-GB"/>
          </w:rPr>
          <w:delText>-</w:delText>
        </w:r>
      </w:del>
      <w:ins w:id="4" w:author="." w:date="2024-01-11T20:41:00Z">
        <w:r w:rsidR="001700C0">
          <w:rPr>
            <w:lang w:val="en-GB"/>
          </w:rPr>
          <w:t xml:space="preserve"> </w:t>
        </w:r>
      </w:ins>
      <w:r w:rsidRPr="00943110">
        <w:rPr>
          <w:lang w:val="en-GB"/>
        </w:rPr>
        <w:t>genomics</w:t>
      </w:r>
      <w:del w:id="5" w:author="." w:date="2024-01-11T20:41:00Z">
        <w:r w:rsidRPr="00943110" w:rsidDel="001700C0">
          <w:rPr>
            <w:lang w:val="en-GB"/>
          </w:rPr>
          <w:delText>,</w:delText>
        </w:r>
      </w:del>
      <w:r w:rsidRPr="00943110">
        <w:rPr>
          <w:lang w:val="en-GB"/>
        </w:rPr>
        <w:t xml:space="preserve"> </w:t>
      </w:r>
      <w:del w:id="6" w:author="." w:date="2024-01-11T20:41:00Z">
        <w:r w:rsidRPr="00943110" w:rsidDel="001700C0">
          <w:rPr>
            <w:lang w:val="en-GB"/>
          </w:rPr>
          <w:delText>is</w:delText>
        </w:r>
      </w:del>
      <w:ins w:id="7" w:author="." w:date="2024-01-11T20:41:00Z">
        <w:r w:rsidR="001700C0">
          <w:rPr>
            <w:lang w:val="en-GB"/>
          </w:rPr>
          <w:t>are</w:t>
        </w:r>
      </w:ins>
      <w:del w:id="8" w:author="." w:date="2024-01-11T20:41:00Z">
        <w:r w:rsidRPr="00943110" w:rsidDel="001700C0">
          <w:rPr>
            <w:lang w:val="en-GB"/>
          </w:rPr>
          <w:delText xml:space="preserve"> an</w:delText>
        </w:r>
      </w:del>
      <w:r w:rsidRPr="00943110">
        <w:rPr>
          <w:lang w:val="en-GB"/>
        </w:rPr>
        <w:t xml:space="preserve"> emerging field</w:t>
      </w:r>
      <w:ins w:id="9" w:author="." w:date="2024-01-11T20:41:00Z">
        <w:r w:rsidR="001700C0">
          <w:rPr>
            <w:lang w:val="en-GB"/>
          </w:rPr>
          <w:t>s</w:t>
        </w:r>
      </w:ins>
      <w:ins w:id="10" w:author="." w:date="2024-01-12T10:00:00Z">
        <w:r w:rsidR="00D45726">
          <w:rPr>
            <w:lang w:val="en-GB"/>
          </w:rPr>
          <w:t xml:space="preserve"> that</w:t>
        </w:r>
      </w:ins>
      <w:r w:rsidRPr="00943110">
        <w:rPr>
          <w:lang w:val="en-GB"/>
        </w:rPr>
        <w:t xml:space="preserve"> study</w:t>
      </w:r>
      <w:del w:id="11" w:author="." w:date="2024-01-12T10:00:00Z">
        <w:r w:rsidRPr="00943110" w:rsidDel="00D45726">
          <w:rPr>
            <w:lang w:val="en-GB"/>
          </w:rPr>
          <w:delText>ing</w:delText>
        </w:r>
      </w:del>
      <w:r w:rsidRPr="00943110">
        <w:rPr>
          <w:lang w:val="en-GB"/>
        </w:rPr>
        <w:t xml:space="preserve"> how non-DNA</w:t>
      </w:r>
      <w:del w:id="12" w:author="." w:date="2024-01-11T20:41:00Z">
        <w:r w:rsidRPr="00943110" w:rsidDel="001700C0">
          <w:rPr>
            <w:lang w:val="en-GB"/>
          </w:rPr>
          <w:delText xml:space="preserve"> </w:delText>
        </w:r>
      </w:del>
      <w:ins w:id="13" w:author="." w:date="2024-01-11T20:41:00Z">
        <w:r w:rsidR="001700C0">
          <w:rPr>
            <w:lang w:val="en-GB"/>
          </w:rPr>
          <w:t>-</w:t>
        </w:r>
      </w:ins>
      <w:r w:rsidRPr="00943110">
        <w:rPr>
          <w:lang w:val="en-GB"/>
        </w:rPr>
        <w:t xml:space="preserve">encoded alterations in gene expression regulation are an important form of plasticity and adaptation. Previous evidence </w:t>
      </w:r>
      <w:commentRangeStart w:id="14"/>
      <w:del w:id="15" w:author="." w:date="2024-01-11T19:42:00Z">
        <w:r w:rsidRPr="00943110" w:rsidDel="001700C0">
          <w:rPr>
            <w:lang w:val="en-GB"/>
          </w:rPr>
          <w:delText>analyzing</w:delText>
        </w:r>
      </w:del>
      <w:ins w:id="16" w:author="." w:date="2024-01-11T19:42:00Z">
        <w:r w:rsidR="001700C0" w:rsidRPr="00943110">
          <w:rPr>
            <w:lang w:val="en-GB"/>
          </w:rPr>
          <w:t>analysing</w:t>
        </w:r>
      </w:ins>
      <w:r w:rsidRPr="00943110">
        <w:rPr>
          <w:lang w:val="en-GB"/>
        </w:rPr>
        <w:t xml:space="preserve"> </w:t>
      </w:r>
      <w:commentRangeEnd w:id="14"/>
      <w:r w:rsidR="001700C0">
        <w:rPr>
          <w:rStyle w:val="CommentReference"/>
        </w:rPr>
        <w:commentReference w:id="14"/>
      </w:r>
      <w:r w:rsidRPr="00943110">
        <w:rPr>
          <w:lang w:val="en-GB"/>
        </w:rPr>
        <w:t>plants</w:t>
      </w:r>
      <w:ins w:id="17" w:author="." w:date="2024-01-11T19:28:00Z">
        <w:r w:rsidR="00943110">
          <w:rPr>
            <w:lang w:val="en-GB"/>
          </w:rPr>
          <w:t>’</w:t>
        </w:r>
      </w:ins>
      <w:r w:rsidRPr="00943110">
        <w:rPr>
          <w:lang w:val="en-GB"/>
        </w:rPr>
        <w:t xml:space="preserve"> comparative functional</w:t>
      </w:r>
      <w:ins w:id="18" w:author="." w:date="2024-01-11T20:41:00Z">
        <w:r w:rsidR="001700C0">
          <w:rPr>
            <w:lang w:val="en-GB"/>
          </w:rPr>
          <w:t xml:space="preserve"> </w:t>
        </w:r>
      </w:ins>
      <w:del w:id="19" w:author="." w:date="2024-01-11T20:41:00Z">
        <w:r w:rsidRPr="00943110" w:rsidDel="001700C0">
          <w:rPr>
            <w:lang w:val="en-GB"/>
          </w:rPr>
          <w:delText>-</w:delText>
        </w:r>
      </w:del>
      <w:r w:rsidRPr="00943110">
        <w:rPr>
          <w:lang w:val="en-GB"/>
        </w:rPr>
        <w:t>genomics has mostly</w:t>
      </w:r>
      <w:del w:id="20" w:author="." w:date="2024-01-11T19:37:00Z">
        <w:r w:rsidRPr="00943110" w:rsidDel="001700C0">
          <w:rPr>
            <w:lang w:val="en-GB"/>
          </w:rPr>
          <w:delText xml:space="preserve"> been</w:delText>
        </w:r>
      </w:del>
      <w:r w:rsidRPr="00943110">
        <w:rPr>
          <w:lang w:val="en-GB"/>
        </w:rPr>
        <w:t xml:space="preserve"> focused on comparing same assay</w:t>
      </w:r>
      <w:del w:id="21" w:author="." w:date="2024-01-12T10:00:00Z">
        <w:r w:rsidRPr="00943110" w:rsidDel="00D45726">
          <w:rPr>
            <w:lang w:val="en-GB"/>
          </w:rPr>
          <w:delText xml:space="preserve"> </w:delText>
        </w:r>
      </w:del>
      <w:ins w:id="22" w:author="." w:date="2024-01-12T10:00:00Z">
        <w:r w:rsidR="00D45726">
          <w:rPr>
            <w:lang w:val="en-GB"/>
          </w:rPr>
          <w:t>-</w:t>
        </w:r>
      </w:ins>
      <w:r w:rsidRPr="00943110">
        <w:rPr>
          <w:lang w:val="en-GB"/>
        </w:rPr>
        <w:t>matched experiments, missing the power of heterogeneous datasets for conservation inference. To fill this gap, we developed</w:t>
      </w:r>
      <w:ins w:id="23" w:author="." w:date="2024-01-11T19:28:00Z">
        <w:r w:rsidR="00943110">
          <w:rPr>
            <w:lang w:val="en-GB"/>
          </w:rPr>
          <w:t xml:space="preserve"> the</w:t>
        </w:r>
      </w:ins>
      <w:r w:rsidRPr="00943110">
        <w:rPr>
          <w:lang w:val="en-GB"/>
        </w:rPr>
        <w:t xml:space="preserve"> </w:t>
      </w:r>
      <w:proofErr w:type="spellStart"/>
      <w:r w:rsidRPr="00943110">
        <w:rPr>
          <w:lang w:val="en-GB"/>
        </w:rPr>
        <w:t>PlantFUN</w:t>
      </w:r>
      <w:proofErr w:type="spellEnd"/>
      <w:r w:rsidRPr="00943110">
        <w:rPr>
          <w:lang w:val="en-GB"/>
        </w:rPr>
        <w:t>(</w:t>
      </w:r>
      <w:proofErr w:type="spellStart"/>
      <w:r w:rsidRPr="00943110">
        <w:rPr>
          <w:lang w:val="en-GB"/>
        </w:rPr>
        <w:t>ctional</w:t>
      </w:r>
      <w:proofErr w:type="spellEnd"/>
      <w:r w:rsidRPr="00943110">
        <w:rPr>
          <w:lang w:val="en-GB"/>
        </w:rPr>
        <w:t>)</w:t>
      </w:r>
      <w:proofErr w:type="gramStart"/>
      <w:r w:rsidRPr="00943110">
        <w:rPr>
          <w:lang w:val="en-GB"/>
        </w:rPr>
        <w:t>CO(</w:t>
      </w:r>
      <w:proofErr w:type="spellStart"/>
      <w:proofErr w:type="gramEnd"/>
      <w:r w:rsidRPr="00943110">
        <w:rPr>
          <w:lang w:val="en-GB"/>
        </w:rPr>
        <w:t>nservation</w:t>
      </w:r>
      <w:proofErr w:type="spellEnd"/>
      <w:r w:rsidRPr="00943110">
        <w:rPr>
          <w:lang w:val="en-GB"/>
        </w:rPr>
        <w:t>) database</w:t>
      </w:r>
      <w:commentRangeStart w:id="24"/>
      <w:ins w:id="25" w:author="." w:date="2024-01-11T19:28:00Z">
        <w:r w:rsidR="00943110">
          <w:rPr>
            <w:lang w:val="en-GB"/>
          </w:rPr>
          <w:t>,</w:t>
        </w:r>
      </w:ins>
      <w:r w:rsidRPr="00943110">
        <w:rPr>
          <w:lang w:val="en-GB"/>
        </w:rPr>
        <w:t xml:space="preserve"> which </w:t>
      </w:r>
      <w:commentRangeEnd w:id="24"/>
      <w:r w:rsidR="00943110">
        <w:rPr>
          <w:rStyle w:val="CommentReference"/>
        </w:rPr>
        <w:commentReference w:id="24"/>
      </w:r>
      <w:r w:rsidRPr="00943110">
        <w:rPr>
          <w:lang w:val="en-GB"/>
        </w:rPr>
        <w:t>is constituted by several tools and two main resources: inter</w:t>
      </w:r>
      <w:del w:id="26" w:author="." w:date="2024-01-11T20:42:00Z">
        <w:r w:rsidRPr="00943110" w:rsidDel="001700C0">
          <w:rPr>
            <w:lang w:val="en-GB"/>
          </w:rPr>
          <w:delText>-</w:delText>
        </w:r>
      </w:del>
      <w:r w:rsidRPr="00943110">
        <w:rPr>
          <w:lang w:val="en-GB"/>
        </w:rPr>
        <w:t>species chromatin states and functional genomics conservation scores</w:t>
      </w:r>
      <w:ins w:id="27" w:author="." w:date="2024-01-11T20:42:00Z">
        <w:r w:rsidR="001700C0">
          <w:rPr>
            <w:lang w:val="en-GB"/>
          </w:rPr>
          <w:t>. In this work, we</w:t>
        </w:r>
      </w:ins>
      <w:del w:id="28" w:author="." w:date="2024-01-11T20:42:00Z">
        <w:r w:rsidRPr="00943110" w:rsidDel="001700C0">
          <w:rPr>
            <w:lang w:val="en-GB"/>
          </w:rPr>
          <w:delText>,</w:delText>
        </w:r>
      </w:del>
      <w:r w:rsidRPr="00943110">
        <w:rPr>
          <w:lang w:val="en-GB"/>
        </w:rPr>
        <w:t xml:space="preserve"> presented and analysed </w:t>
      </w:r>
      <w:del w:id="29" w:author="." w:date="2024-01-11T20:42:00Z">
        <w:r w:rsidRPr="00943110" w:rsidDel="001700C0">
          <w:rPr>
            <w:lang w:val="en-GB"/>
          </w:rPr>
          <w:delText xml:space="preserve">in this work for </w:delText>
        </w:r>
      </w:del>
      <w:r w:rsidRPr="00943110">
        <w:rPr>
          <w:lang w:val="en-GB"/>
        </w:rPr>
        <w:t>three well-established plant models (</w:t>
      </w:r>
      <w:r w:rsidRPr="00943110">
        <w:rPr>
          <w:i/>
          <w:lang w:val="en-GB"/>
        </w:rPr>
        <w:t>Arabidopsis thaliana</w:t>
      </w:r>
      <w:r w:rsidRPr="00943110">
        <w:rPr>
          <w:lang w:val="en-GB"/>
        </w:rPr>
        <w:t xml:space="preserve">, </w:t>
      </w:r>
      <w:r w:rsidRPr="00943110">
        <w:rPr>
          <w:i/>
          <w:lang w:val="en-GB"/>
        </w:rPr>
        <w:t>Oryza sativa</w:t>
      </w:r>
      <w:r w:rsidRPr="00943110">
        <w:rPr>
          <w:lang w:val="en-GB"/>
        </w:rPr>
        <w:t xml:space="preserve"> and </w:t>
      </w:r>
      <w:proofErr w:type="spellStart"/>
      <w:r w:rsidRPr="00943110">
        <w:rPr>
          <w:i/>
          <w:lang w:val="en-GB"/>
        </w:rPr>
        <w:t>Zea</w:t>
      </w:r>
      <w:proofErr w:type="spellEnd"/>
      <w:r w:rsidRPr="00943110">
        <w:rPr>
          <w:i/>
          <w:lang w:val="en-GB"/>
        </w:rPr>
        <w:t xml:space="preserve"> mays</w:t>
      </w:r>
      <w:r w:rsidRPr="00943110">
        <w:rPr>
          <w:lang w:val="en-GB"/>
        </w:rPr>
        <w:t xml:space="preserve">). Overall, </w:t>
      </w:r>
      <w:proofErr w:type="spellStart"/>
      <w:r w:rsidRPr="00943110">
        <w:rPr>
          <w:lang w:val="en-GB"/>
        </w:rPr>
        <w:t>PlantFUNCO</w:t>
      </w:r>
      <w:proofErr w:type="spellEnd"/>
      <w:del w:id="30" w:author="." w:date="2024-01-11T20:42:00Z">
        <w:r w:rsidRPr="00943110" w:rsidDel="001700C0">
          <w:rPr>
            <w:lang w:val="en-GB"/>
          </w:rPr>
          <w:delText xml:space="preserve"> can</w:delText>
        </w:r>
      </w:del>
      <w:r w:rsidRPr="00943110">
        <w:rPr>
          <w:lang w:val="en-GB"/>
        </w:rPr>
        <w:t xml:space="preserve"> elucidate</w:t>
      </w:r>
      <w:ins w:id="31" w:author="." w:date="2024-01-11T20:42:00Z">
        <w:r w:rsidR="001700C0">
          <w:rPr>
            <w:lang w:val="en-GB"/>
          </w:rPr>
          <w:t>d</w:t>
        </w:r>
      </w:ins>
      <w:r w:rsidRPr="00943110">
        <w:rPr>
          <w:lang w:val="en-GB"/>
        </w:rPr>
        <w:t xml:space="preserve"> evolutionary information in terms of cross-species functional agreement. Therefore,</w:t>
      </w:r>
      <w:ins w:id="32" w:author="." w:date="2024-01-11T19:37:00Z">
        <w:r w:rsidR="001700C0">
          <w:rPr>
            <w:lang w:val="en-GB"/>
          </w:rPr>
          <w:t xml:space="preserve"> </w:t>
        </w:r>
        <w:commentRangeStart w:id="33"/>
        <w:r w:rsidR="001700C0">
          <w:rPr>
            <w:lang w:val="en-GB"/>
          </w:rPr>
          <w:t>this study</w:t>
        </w:r>
      </w:ins>
      <w:r w:rsidRPr="00943110">
        <w:rPr>
          <w:lang w:val="en-GB"/>
        </w:rPr>
        <w:t xml:space="preserve"> provid</w:t>
      </w:r>
      <w:del w:id="34" w:author="." w:date="2024-01-11T19:37:00Z">
        <w:r w:rsidRPr="00943110" w:rsidDel="001700C0">
          <w:rPr>
            <w:lang w:val="en-GB"/>
          </w:rPr>
          <w:delText>ing</w:delText>
        </w:r>
      </w:del>
      <w:ins w:id="35" w:author="." w:date="2024-01-11T19:37:00Z">
        <w:r w:rsidR="001700C0">
          <w:rPr>
            <w:lang w:val="en-GB"/>
          </w:rPr>
          <w:t>es</w:t>
        </w:r>
      </w:ins>
      <w:r w:rsidRPr="00943110">
        <w:rPr>
          <w:lang w:val="en-GB"/>
        </w:rPr>
        <w:t xml:space="preserve"> </w:t>
      </w:r>
      <w:commentRangeEnd w:id="33"/>
      <w:r w:rsidR="001700C0">
        <w:rPr>
          <w:rStyle w:val="CommentReference"/>
        </w:rPr>
        <w:commentReference w:id="33"/>
      </w:r>
      <w:r w:rsidRPr="00943110">
        <w:rPr>
          <w:lang w:val="en-GB"/>
        </w:rPr>
        <w:t>a new complementary comparative</w:t>
      </w:r>
      <w:del w:id="36" w:author="." w:date="2024-01-11T20:43:00Z">
        <w:r w:rsidRPr="00943110" w:rsidDel="001700C0">
          <w:rPr>
            <w:lang w:val="en-GB"/>
          </w:rPr>
          <w:delText>-</w:delText>
        </w:r>
      </w:del>
      <w:ins w:id="37" w:author="." w:date="2024-01-11T20:43:00Z">
        <w:r w:rsidR="001700C0">
          <w:rPr>
            <w:lang w:val="en-GB"/>
          </w:rPr>
          <w:t xml:space="preserve"> </w:t>
        </w:r>
      </w:ins>
      <w:r w:rsidRPr="00943110">
        <w:rPr>
          <w:lang w:val="en-GB"/>
        </w:rPr>
        <w:t xml:space="preserve">genomics source </w:t>
      </w:r>
      <w:del w:id="38" w:author="." w:date="2024-01-12T10:00:00Z">
        <w:r w:rsidRPr="00943110" w:rsidDel="00D45726">
          <w:rPr>
            <w:lang w:val="en-GB"/>
          </w:rPr>
          <w:delText>t</w:delText>
        </w:r>
      </w:del>
      <w:ins w:id="39" w:author="." w:date="2024-01-12T10:00:00Z">
        <w:r w:rsidR="00D45726">
          <w:rPr>
            <w:lang w:val="en-GB"/>
          </w:rPr>
          <w:t>f</w:t>
        </w:r>
      </w:ins>
      <w:r w:rsidRPr="00943110">
        <w:rPr>
          <w:lang w:val="en-GB"/>
        </w:rPr>
        <w:t>o</w:t>
      </w:r>
      <w:ins w:id="40" w:author="." w:date="2024-01-12T10:00:00Z">
        <w:r w:rsidR="00D45726">
          <w:rPr>
            <w:lang w:val="en-GB"/>
          </w:rPr>
          <w:t>r</w:t>
        </w:r>
      </w:ins>
      <w:r w:rsidRPr="00943110">
        <w:rPr>
          <w:lang w:val="en-GB"/>
        </w:rPr>
        <w:t xml:space="preserve"> assess</w:t>
      </w:r>
      <w:ins w:id="41" w:author="." w:date="2024-01-12T10:00:00Z">
        <w:r w:rsidR="00D45726">
          <w:rPr>
            <w:lang w:val="en-GB"/>
          </w:rPr>
          <w:t>ing</w:t>
        </w:r>
      </w:ins>
      <w:r w:rsidRPr="00943110">
        <w:rPr>
          <w:lang w:val="en-GB"/>
        </w:rPr>
        <w:t xml:space="preserve"> evolutionary studies. </w:t>
      </w:r>
      <w:commentRangeStart w:id="42"/>
      <w:del w:id="43" w:author="." w:date="2024-01-11T20:43:00Z">
        <w:r w:rsidRPr="00943110" w:rsidDel="001700C0">
          <w:rPr>
            <w:lang w:val="en-GB"/>
          </w:rPr>
          <w:delText>In order to</w:delText>
        </w:r>
      </w:del>
      <w:ins w:id="44" w:author="." w:date="2024-01-11T20:43:00Z">
        <w:r w:rsidR="001700C0" w:rsidRPr="00943110">
          <w:rPr>
            <w:lang w:val="en-GB"/>
          </w:rPr>
          <w:t>To</w:t>
        </w:r>
      </w:ins>
      <w:r w:rsidRPr="00943110">
        <w:rPr>
          <w:lang w:val="en-GB"/>
        </w:rPr>
        <w:t xml:space="preserve"> </w:t>
      </w:r>
      <w:commentRangeEnd w:id="42"/>
      <w:r w:rsidR="001700C0">
        <w:rPr>
          <w:rStyle w:val="CommentReference"/>
        </w:rPr>
        <w:commentReference w:id="42"/>
      </w:r>
      <w:r w:rsidRPr="00943110">
        <w:rPr>
          <w:lang w:val="en-GB"/>
        </w:rPr>
        <w:t>illustra</w:t>
      </w:r>
      <w:ins w:id="45" w:author="." w:date="2024-01-12T10:00:00Z">
        <w:r w:rsidR="00D45726">
          <w:rPr>
            <w:lang w:val="en-GB"/>
          </w:rPr>
          <w:t xml:space="preserve">te </w:t>
        </w:r>
      </w:ins>
      <w:r w:rsidRPr="00943110">
        <w:rPr>
          <w:lang w:val="en-GB"/>
        </w:rPr>
        <w:t>t</w:t>
      </w:r>
      <w:ins w:id="46" w:author="." w:date="2024-01-12T10:00:00Z">
        <w:r w:rsidR="00D45726">
          <w:rPr>
            <w:lang w:val="en-GB"/>
          </w:rPr>
          <w:t>h</w:t>
        </w:r>
      </w:ins>
      <w:r w:rsidRPr="00943110">
        <w:rPr>
          <w:lang w:val="en-GB"/>
        </w:rPr>
        <w:t xml:space="preserve">e potential applications of this database, we replicated two previously published models predicting genetic redundancy in </w:t>
      </w:r>
      <w:r w:rsidRPr="00943110">
        <w:rPr>
          <w:i/>
          <w:lang w:val="en-GB"/>
        </w:rPr>
        <w:t xml:space="preserve">A. thaliana </w:t>
      </w:r>
      <w:r w:rsidRPr="00943110">
        <w:rPr>
          <w:lang w:val="en-GB"/>
        </w:rPr>
        <w:t>and found that chromatin states are a determinant of paralogs</w:t>
      </w:r>
      <w:ins w:id="47" w:author="." w:date="2024-01-11T19:37:00Z">
        <w:r w:rsidR="001700C0">
          <w:rPr>
            <w:lang w:val="en-GB"/>
          </w:rPr>
          <w:t>’</w:t>
        </w:r>
      </w:ins>
      <w:r w:rsidRPr="00943110">
        <w:rPr>
          <w:lang w:val="en-GB"/>
        </w:rPr>
        <w:t xml:space="preserve"> degree of functional divergence. These predictions were validated based on the phenotypes of mitochondrial alternative oxidase</w:t>
      </w:r>
      <w:del w:id="48" w:author="." w:date="2024-01-11T19:42:00Z">
        <w:r w:rsidRPr="00943110" w:rsidDel="001700C0">
          <w:rPr>
            <w:lang w:val="en-GB"/>
          </w:rPr>
          <w:delText>s</w:delText>
        </w:r>
      </w:del>
      <w:r w:rsidRPr="00943110">
        <w:rPr>
          <w:lang w:val="en-GB"/>
        </w:rPr>
        <w:t xml:space="preserve"> knockout mutants under two different </w:t>
      </w:r>
      <w:proofErr w:type="gramStart"/>
      <w:r w:rsidRPr="00943110">
        <w:rPr>
          <w:lang w:val="en-GB"/>
        </w:rPr>
        <w:t>stress</w:t>
      </w:r>
      <w:proofErr w:type="gramEnd"/>
      <w:del w:id="49" w:author="." w:date="2024-01-11T20:43:00Z">
        <w:r w:rsidRPr="00943110" w:rsidDel="001700C0">
          <w:rPr>
            <w:lang w:val="en-GB"/>
          </w:rPr>
          <w:delText>e</w:delText>
        </w:r>
      </w:del>
      <w:ins w:id="50" w:author="." w:date="2024-01-11T20:43:00Z">
        <w:r w:rsidR="001700C0">
          <w:rPr>
            <w:lang w:val="en-GB"/>
          </w:rPr>
          <w:t>or</w:t>
        </w:r>
      </w:ins>
      <w:r w:rsidRPr="00943110">
        <w:rPr>
          <w:lang w:val="en-GB"/>
        </w:rPr>
        <w:t xml:space="preserve">s. </w:t>
      </w:r>
      <w:del w:id="51" w:author="." w:date="2024-01-11T20:43:00Z">
        <w:r w:rsidRPr="00943110" w:rsidDel="001700C0">
          <w:rPr>
            <w:lang w:val="en-GB"/>
          </w:rPr>
          <w:delText>Taking all the above into account</w:delText>
        </w:r>
      </w:del>
      <w:ins w:id="52" w:author="." w:date="2024-01-11T20:43:00Z">
        <w:r w:rsidR="001700C0">
          <w:rPr>
            <w:lang w:val="en-GB"/>
          </w:rPr>
          <w:t>Considerin</w:t>
        </w:r>
      </w:ins>
      <w:ins w:id="53" w:author="." w:date="2024-01-11T20:44:00Z">
        <w:r w:rsidR="001700C0">
          <w:rPr>
            <w:lang w:val="en-GB"/>
          </w:rPr>
          <w:t>g these results</w:t>
        </w:r>
      </w:ins>
      <w:r w:rsidRPr="00943110">
        <w:rPr>
          <w:lang w:val="en-GB"/>
        </w:rPr>
        <w:t xml:space="preserve">, </w:t>
      </w:r>
      <w:proofErr w:type="spellStart"/>
      <w:r w:rsidRPr="00943110">
        <w:rPr>
          <w:lang w:val="en-GB"/>
        </w:rPr>
        <w:t>PlantFUNCO</w:t>
      </w:r>
      <w:proofErr w:type="spellEnd"/>
      <w:r w:rsidRPr="00943110">
        <w:rPr>
          <w:lang w:val="en-GB"/>
        </w:rPr>
        <w:t xml:space="preserve"> </w:t>
      </w:r>
      <w:del w:id="54" w:author="." w:date="2024-01-11T20:44:00Z">
        <w:r w:rsidRPr="00943110" w:rsidDel="001700C0">
          <w:rPr>
            <w:lang w:val="en-GB"/>
          </w:rPr>
          <w:delText>aim to</w:delText>
        </w:r>
      </w:del>
      <w:ins w:id="55" w:author="." w:date="2024-01-11T20:44:00Z">
        <w:r w:rsidR="001700C0">
          <w:rPr>
            <w:lang w:val="en-GB"/>
          </w:rPr>
          <w:t>utili</w:t>
        </w:r>
      </w:ins>
      <w:ins w:id="56" w:author="." w:date="2024-01-12T09:47:00Z">
        <w:r w:rsidR="00D45726">
          <w:rPr>
            <w:lang w:val="en-GB"/>
          </w:rPr>
          <w:t>s</w:t>
        </w:r>
      </w:ins>
      <w:ins w:id="57" w:author="." w:date="2024-01-11T20:44:00Z">
        <w:r w:rsidR="001700C0">
          <w:rPr>
            <w:lang w:val="en-GB"/>
          </w:rPr>
          <w:t>es</w:t>
        </w:r>
      </w:ins>
      <w:r w:rsidRPr="00943110">
        <w:rPr>
          <w:lang w:val="en-GB"/>
        </w:rPr>
        <w:t xml:space="preserve"> </w:t>
      </w:r>
      <w:del w:id="58" w:author="." w:date="2024-01-11T19:30:00Z">
        <w:r w:rsidRPr="00943110" w:rsidDel="00106F32">
          <w:rPr>
            <w:lang w:val="en-GB"/>
          </w:rPr>
          <w:delText xml:space="preserve">leverage </w:delText>
        </w:r>
      </w:del>
      <w:r w:rsidRPr="00943110">
        <w:rPr>
          <w:lang w:val="en-GB"/>
        </w:rPr>
        <w:t>data diversity</w:t>
      </w:r>
      <w:del w:id="59" w:author="." w:date="2024-01-11T20:44:00Z">
        <w:r w:rsidRPr="00943110" w:rsidDel="001700C0">
          <w:rPr>
            <w:lang w:val="en-GB"/>
          </w:rPr>
          <w:delText xml:space="preserve"> and</w:delText>
        </w:r>
      </w:del>
      <w:ins w:id="60" w:author="." w:date="2024-01-11T20:44:00Z">
        <w:r w:rsidR="001700C0">
          <w:rPr>
            <w:lang w:val="en-GB"/>
          </w:rPr>
          <w:t xml:space="preserve"> to</w:t>
        </w:r>
      </w:ins>
      <w:r w:rsidRPr="00943110">
        <w:rPr>
          <w:lang w:val="en-GB"/>
        </w:rPr>
        <w:t xml:space="preserve"> extrapolate molecular mechanism</w:t>
      </w:r>
      <w:del w:id="61" w:author="." w:date="2024-01-11T20:44:00Z">
        <w:r w:rsidRPr="00943110" w:rsidDel="001700C0">
          <w:rPr>
            <w:lang w:val="en-GB"/>
          </w:rPr>
          <w:delText>s</w:delText>
        </w:r>
      </w:del>
      <w:r w:rsidRPr="00943110">
        <w:rPr>
          <w:lang w:val="en-GB"/>
        </w:rPr>
        <w:t xml:space="preserve"> findings from different model organisms </w:t>
      </w:r>
      <w:del w:id="62" w:author="." w:date="2024-01-11T20:44:00Z">
        <w:r w:rsidRPr="00943110" w:rsidDel="001700C0">
          <w:rPr>
            <w:lang w:val="en-GB"/>
          </w:rPr>
          <w:delText>to</w:delText>
        </w:r>
      </w:del>
      <w:ins w:id="63" w:author="." w:date="2024-01-11T20:44:00Z">
        <w:r w:rsidR="001700C0">
          <w:rPr>
            <w:lang w:val="en-GB"/>
          </w:rPr>
          <w:t>and</w:t>
        </w:r>
      </w:ins>
      <w:r w:rsidRPr="00943110">
        <w:rPr>
          <w:lang w:val="en-GB"/>
        </w:rPr>
        <w:t xml:space="preserve"> determine the extent of functional conservation, thus</w:t>
      </w:r>
      <w:del w:id="64" w:author="." w:date="2024-01-11T19:42:00Z">
        <w:r w:rsidRPr="00943110" w:rsidDel="001700C0">
          <w:rPr>
            <w:lang w:val="en-GB"/>
          </w:rPr>
          <w:delText>,</w:delText>
        </w:r>
      </w:del>
      <w:r w:rsidRPr="00943110">
        <w:rPr>
          <w:lang w:val="en-GB"/>
        </w:rPr>
        <w:t xml:space="preserve"> deepening our understanding of how plant</w:t>
      </w:r>
      <w:del w:id="65" w:author="." w:date="2024-01-11T20:44:00Z">
        <w:r w:rsidRPr="00943110" w:rsidDel="001700C0">
          <w:rPr>
            <w:lang w:val="en-GB"/>
          </w:rPr>
          <w:delText>s</w:delText>
        </w:r>
      </w:del>
      <w:r w:rsidRPr="00943110">
        <w:rPr>
          <w:lang w:val="en-GB"/>
        </w:rPr>
        <w:t xml:space="preserve"> epigenomics and functional genomics have evolved. </w:t>
      </w:r>
      <w:proofErr w:type="spellStart"/>
      <w:r w:rsidRPr="00943110">
        <w:rPr>
          <w:lang w:val="en-GB"/>
        </w:rPr>
        <w:t>PlantFUNCO</w:t>
      </w:r>
      <w:proofErr w:type="spellEnd"/>
      <w:r w:rsidRPr="00943110">
        <w:rPr>
          <w:lang w:val="en-GB"/>
        </w:rPr>
        <w:t xml:space="preserve"> </w:t>
      </w:r>
      <w:del w:id="66" w:author="." w:date="2024-01-11T19:30:00Z">
        <w:r w:rsidRPr="00943110" w:rsidDel="009E55BB">
          <w:rPr>
            <w:lang w:val="en-GB"/>
          </w:rPr>
          <w:delText xml:space="preserve">database </w:delText>
        </w:r>
      </w:del>
      <w:r w:rsidRPr="00943110">
        <w:rPr>
          <w:lang w:val="en-GB"/>
        </w:rPr>
        <w:t xml:space="preserve">is available at </w:t>
      </w:r>
      <w:hyperlink r:id="rId11" w:history="1">
        <w:r w:rsidRPr="00943110">
          <w:rPr>
            <w:rStyle w:val="Hyperlink"/>
            <w:lang w:val="en-GB"/>
          </w:rPr>
          <w:t>https://</w:t>
        </w:r>
        <w:proofErr w:type="spellStart"/>
        <w:r w:rsidRPr="00943110">
          <w:rPr>
            <w:rStyle w:val="Hyperlink"/>
            <w:lang w:val="en-GB"/>
          </w:rPr>
          <w:t>rocesv.github.io</w:t>
        </w:r>
        <w:proofErr w:type="spellEnd"/>
        <w:r w:rsidRPr="00943110">
          <w:rPr>
            <w:rStyle w:val="Hyperlink"/>
            <w:lang w:val="en-GB"/>
          </w:rPr>
          <w:t>/</w:t>
        </w:r>
        <w:proofErr w:type="spellStart"/>
        <w:r w:rsidRPr="00943110">
          <w:rPr>
            <w:rStyle w:val="Hyperlink"/>
            <w:lang w:val="en-GB"/>
          </w:rPr>
          <w:t>PlantFUNCO</w:t>
        </w:r>
        <w:proofErr w:type="spellEnd"/>
      </w:hyperlink>
      <w:r w:rsidRPr="00943110">
        <w:rPr>
          <w:lang w:val="en-GB"/>
        </w:rPr>
        <w:t>.</w:t>
      </w:r>
    </w:p>
    <w:p w14:paraId="7780AF64" w14:textId="71C9A575" w:rsidR="00FA6A90" w:rsidRPr="00943110" w:rsidRDefault="00FA6A90" w:rsidP="00FA6A90">
      <w:pPr>
        <w:rPr>
          <w:lang w:val="en-GB"/>
        </w:rPr>
      </w:pPr>
      <w:r w:rsidRPr="00943110">
        <w:rPr>
          <w:b/>
          <w:lang w:val="en-GB"/>
        </w:rPr>
        <w:t>Keywords</w:t>
      </w:r>
      <w:r w:rsidRPr="00943110">
        <w:rPr>
          <w:lang w:val="en-GB"/>
        </w:rPr>
        <w:t>: evolutionary epigenomics, functional</w:t>
      </w:r>
      <w:del w:id="67" w:author="." w:date="2024-01-11T20:44:00Z">
        <w:r w:rsidRPr="00943110" w:rsidDel="001700C0">
          <w:rPr>
            <w:lang w:val="en-GB"/>
          </w:rPr>
          <w:delText>-</w:delText>
        </w:r>
      </w:del>
      <w:ins w:id="68" w:author="." w:date="2024-01-11T20:44:00Z">
        <w:r w:rsidR="001700C0">
          <w:rPr>
            <w:lang w:val="en-GB"/>
          </w:rPr>
          <w:t xml:space="preserve"> </w:t>
        </w:r>
      </w:ins>
      <w:r w:rsidRPr="00943110">
        <w:rPr>
          <w:lang w:val="en-GB"/>
        </w:rPr>
        <w:t>genomics, integrative approach, database, paralogs.</w:t>
      </w:r>
    </w:p>
    <w:p w14:paraId="1ED57FF3" w14:textId="77777777" w:rsidR="00FA6A90" w:rsidRPr="00943110" w:rsidRDefault="00FA6A90" w:rsidP="00FA6A90">
      <w:pPr>
        <w:rPr>
          <w:lang w:val="en-GB"/>
        </w:rPr>
      </w:pPr>
    </w:p>
    <w:p w14:paraId="7F9A410D" w14:textId="77777777" w:rsidR="00FA6A90" w:rsidRPr="00943110" w:rsidRDefault="00FA6A90" w:rsidP="00FA6A90">
      <w:pPr>
        <w:pStyle w:val="Heading2"/>
        <w:rPr>
          <w:lang w:val="en-GB"/>
        </w:rPr>
      </w:pPr>
      <w:r w:rsidRPr="00943110">
        <w:rPr>
          <w:lang w:val="en-GB"/>
        </w:rPr>
        <w:lastRenderedPageBreak/>
        <w:t>Introduction</w:t>
      </w:r>
    </w:p>
    <w:p w14:paraId="5BBE7D44" w14:textId="340CADD6" w:rsidR="00FA6A90" w:rsidRPr="00943110" w:rsidRDefault="00FA6A90" w:rsidP="00FA6A90">
      <w:pPr>
        <w:rPr>
          <w:lang w:val="en-GB"/>
        </w:rPr>
      </w:pPr>
      <w:r w:rsidRPr="00943110">
        <w:rPr>
          <w:lang w:val="en-GB"/>
        </w:rPr>
        <w:t xml:space="preserve">A fundamental question in biology is how complex patterns of gene expression are determined to explain different phenotypes </w:t>
      </w:r>
      <w:commentRangeStart w:id="69"/>
      <w:r w:rsidRPr="00943110">
        <w:rPr>
          <w:lang w:val="en-GB"/>
        </w:rPr>
      </w:r>
      <w:r w:rsidRPr="00943110">
        <w:rPr>
          <w:lang w:val="en-GB"/>
        </w:rPr>
        <w:instrText/>
      </w:r>
      <w:r w:rsidRPr="00943110">
        <w:rPr>
          <w:lang w:val="en-GB"/>
        </w:rPr>
      </w:r>
      <w:r w:rsidRPr="00943110">
        <w:rPr>
          <w:noProof/>
          <w:lang w:val="en-GB"/>
        </w:rPr>
        <w:t>(Schmitz, Grotewold, and Stam, 2022; Marand et al., 2023)</w:t>
      </w:r>
      <w:r w:rsidRPr="00943110">
        <w:rPr>
          <w:lang w:val="en-GB"/>
        </w:rPr>
      </w:r>
      <w:commentRangeEnd w:id="69"/>
      <w:r w:rsidR="001700C0">
        <w:rPr>
          <w:rStyle w:val="CommentReference"/>
        </w:rPr>
        <w:commentReference w:id="69"/>
      </w:r>
      <w:r w:rsidRPr="00943110">
        <w:rPr>
          <w:lang w:val="en-GB"/>
        </w:rPr>
        <w:t xml:space="preserve">. </w:t>
      </w:r>
      <w:del w:id="70" w:author="." w:date="2024-01-11T20:45:00Z">
        <w:r w:rsidRPr="00943110" w:rsidDel="001700C0">
          <w:rPr>
            <w:lang w:val="en-GB"/>
          </w:rPr>
          <w:delText>Nowadays</w:delText>
        </w:r>
      </w:del>
      <w:ins w:id="71" w:author="." w:date="2024-01-11T20:45:00Z">
        <w:r w:rsidR="001700C0">
          <w:rPr>
            <w:lang w:val="en-GB"/>
          </w:rPr>
          <w:t>Today</w:t>
        </w:r>
      </w:ins>
      <w:r w:rsidRPr="00943110">
        <w:rPr>
          <w:lang w:val="en-GB"/>
        </w:rPr>
        <w:t>,</w:t>
      </w:r>
      <w:ins w:id="72" w:author="." w:date="2024-01-11T19:42:00Z">
        <w:r w:rsidR="001700C0">
          <w:rPr>
            <w:lang w:val="en-GB"/>
          </w:rPr>
          <w:t xml:space="preserve"> it</w:t>
        </w:r>
      </w:ins>
      <w:r w:rsidRPr="00943110">
        <w:rPr>
          <w:lang w:val="en-GB"/>
        </w:rPr>
        <w:t xml:space="preserve"> is largely known that genome function is dynamically regulated in part by chromatin organi</w:t>
      </w:r>
      <w:del w:id="73" w:author="." w:date="2024-01-11T19:42:00Z">
        <w:r w:rsidRPr="00943110" w:rsidDel="001700C0">
          <w:rPr>
            <w:lang w:val="en-GB"/>
          </w:rPr>
          <w:delText>z</w:delText>
        </w:r>
      </w:del>
      <w:ins w:id="74" w:author="." w:date="2024-01-11T19:42:00Z">
        <w:r w:rsidR="001700C0">
          <w:rPr>
            <w:lang w:val="en-GB"/>
          </w:rPr>
          <w:t>s</w:t>
        </w:r>
      </w:ins>
      <w:r w:rsidRPr="00943110">
        <w:rPr>
          <w:lang w:val="en-GB"/>
        </w:rPr>
        <w:t xml:space="preserve">ation, which consists of histones, non-histone proteins and RNA molecules that package DNA </w:t>
      </w:r>
      <w:r w:rsidRPr="00943110">
        <w:rPr>
          <w:lang w:val="en-GB"/>
        </w:rPr>
      </w:r>
      <w:r w:rsidRPr="00943110">
        <w:rPr>
          <w:lang w:val="en-GB"/>
        </w:rPr>
        <w:instrText/>
      </w:r>
      <w:r w:rsidRPr="00943110">
        <w:rPr>
          <w:lang w:val="en-GB"/>
        </w:rPr>
      </w:r>
      <w:r w:rsidRPr="00943110">
        <w:rPr>
          <w:noProof/>
          <w:lang w:val="en-GB"/>
        </w:rPr>
        <w:t>(Ho et al., 2014)</w:t>
      </w:r>
      <w:r w:rsidRPr="00943110">
        <w:rPr>
          <w:lang w:val="en-GB"/>
        </w:rPr>
      </w:r>
      <w:r w:rsidRPr="00943110">
        <w:rPr>
          <w:lang w:val="en-GB"/>
        </w:rPr>
        <w:t xml:space="preserve">. In this sense, the generation of comprehensive chromatin state </w:t>
      </w:r>
      <w:ins w:id="75" w:author="." w:date="2024-01-12T09:55:00Z">
        <w:r w:rsidR="00D45726">
          <w:rPr>
            <w:lang w:val="en-GB"/>
          </w:rPr>
          <w:t xml:space="preserve">(CS) </w:t>
        </w:r>
      </w:ins>
      <w:r w:rsidRPr="00943110">
        <w:rPr>
          <w:lang w:val="en-GB"/>
        </w:rPr>
        <w:t>maps, defined as the homogeneous co</w:t>
      </w:r>
      <w:del w:id="76" w:author="." w:date="2024-01-11T19:43:00Z">
        <w:r w:rsidRPr="00943110" w:rsidDel="001700C0">
          <w:rPr>
            <w:lang w:val="en-GB"/>
          </w:rPr>
          <w:delText>-</w:delText>
        </w:r>
      </w:del>
      <w:r w:rsidRPr="00943110">
        <w:rPr>
          <w:lang w:val="en-GB"/>
        </w:rPr>
        <w:t>exist</w:t>
      </w:r>
      <w:del w:id="77" w:author="." w:date="2024-01-11T19:43:00Z">
        <w:r w:rsidRPr="00943110" w:rsidDel="001700C0">
          <w:rPr>
            <w:lang w:val="en-GB"/>
          </w:rPr>
          <w:delText>a</w:delText>
        </w:r>
      </w:del>
      <w:ins w:id="78" w:author="." w:date="2024-01-11T19:43:00Z">
        <w:r w:rsidR="001700C0">
          <w:rPr>
            <w:lang w:val="en-GB"/>
          </w:rPr>
          <w:t>e</w:t>
        </w:r>
      </w:ins>
      <w:r w:rsidRPr="00943110">
        <w:rPr>
          <w:lang w:val="en-GB"/>
        </w:rPr>
        <w:t xml:space="preserve">nce of multiple chromatin modifications at the whole genome level, provides valuable information for annotating coding and non-coding genome features, including the identification of various types of regulatory elements. </w:t>
      </w:r>
      <w:del w:id="79" w:author="." w:date="2024-01-12T09:55:00Z">
        <w:r w:rsidRPr="00943110" w:rsidDel="00D45726">
          <w:rPr>
            <w:lang w:val="en-GB"/>
          </w:rPr>
          <w:delText>Chromatin states</w:delText>
        </w:r>
      </w:del>
      <w:proofErr w:type="spellStart"/>
      <w:ins w:id="80" w:author="." w:date="2024-01-12T09:55:00Z">
        <w:r w:rsidR="00D45726">
          <w:rPr>
            <w:lang w:val="en-GB"/>
          </w:rPr>
          <w:t>CSs</w:t>
        </w:r>
      </w:ins>
      <w:proofErr w:type="spellEnd"/>
      <w:r w:rsidRPr="00943110">
        <w:rPr>
          <w:lang w:val="en-GB"/>
        </w:rPr>
        <w:t xml:space="preserve"> can facilitate our understanding of regulatory elements and variants</w:t>
      </w:r>
      <w:del w:id="81" w:author="." w:date="2024-01-12T10:04:00Z">
        <w:r w:rsidRPr="00943110" w:rsidDel="00D45726">
          <w:rPr>
            <w:lang w:val="en-GB"/>
          </w:rPr>
          <w:delText xml:space="preserve"> that are</w:delText>
        </w:r>
      </w:del>
      <w:r w:rsidRPr="00943110">
        <w:rPr>
          <w:lang w:val="en-GB"/>
        </w:rPr>
        <w:t xml:space="preserve"> associated </w:t>
      </w:r>
      <w:ins w:id="82" w:author="." w:date="2024-01-11T19:43:00Z">
        <w:r w:rsidR="001700C0">
          <w:rPr>
            <w:lang w:val="en-GB"/>
          </w:rPr>
          <w:t>wi</w:t>
        </w:r>
      </w:ins>
      <w:r w:rsidRPr="00943110">
        <w:rPr>
          <w:lang w:val="en-GB"/>
        </w:rPr>
        <w:t>t</w:t>
      </w:r>
      <w:del w:id="83" w:author="." w:date="2024-01-11T19:43:00Z">
        <w:r w:rsidRPr="00943110" w:rsidDel="001700C0">
          <w:rPr>
            <w:lang w:val="en-GB"/>
          </w:rPr>
          <w:delText>o</w:delText>
        </w:r>
      </w:del>
      <w:ins w:id="84" w:author="." w:date="2024-01-11T19:43:00Z">
        <w:r w:rsidR="001700C0">
          <w:rPr>
            <w:lang w:val="en-GB"/>
          </w:rPr>
          <w:t>h</w:t>
        </w:r>
      </w:ins>
      <w:r w:rsidRPr="00943110">
        <w:rPr>
          <w:lang w:val="en-GB"/>
        </w:rPr>
        <w:t xml:space="preserve"> core life</w:t>
      </w:r>
      <w:del w:id="85" w:author="." w:date="2024-01-11T19:43:00Z">
        <w:r w:rsidRPr="00943110" w:rsidDel="001700C0">
          <w:rPr>
            <w:lang w:val="en-GB"/>
          </w:rPr>
          <w:delText>-</w:delText>
        </w:r>
      </w:del>
      <w:ins w:id="86" w:author="." w:date="2024-01-11T19:43:00Z">
        <w:r w:rsidR="001700C0">
          <w:rPr>
            <w:lang w:val="en-GB"/>
          </w:rPr>
          <w:t xml:space="preserve"> </w:t>
        </w:r>
      </w:ins>
      <w:r w:rsidRPr="00943110">
        <w:rPr>
          <w:lang w:val="en-GB"/>
        </w:rPr>
        <w:t>processes</w:t>
      </w:r>
      <w:ins w:id="87" w:author="." w:date="2024-01-11T20:45:00Z">
        <w:r w:rsidR="001700C0">
          <w:rPr>
            <w:lang w:val="en-GB"/>
          </w:rPr>
          <w:t>,</w:t>
        </w:r>
      </w:ins>
      <w:r w:rsidRPr="00943110">
        <w:rPr>
          <w:lang w:val="en-GB"/>
        </w:rPr>
        <w:t xml:space="preserve"> such as development</w:t>
      </w:r>
      <w:del w:id="88" w:author="." w:date="2024-01-11T20:45:00Z">
        <w:r w:rsidRPr="00943110" w:rsidDel="001700C0">
          <w:rPr>
            <w:lang w:val="en-GB"/>
          </w:rPr>
          <w:delText>,</w:delText>
        </w:r>
      </w:del>
      <w:ins w:id="89" w:author="." w:date="2024-01-11T20:45:00Z">
        <w:r w:rsidR="001700C0">
          <w:rPr>
            <w:lang w:val="en-GB"/>
          </w:rPr>
          <w:t xml:space="preserve"> </w:t>
        </w:r>
      </w:ins>
      <w:ins w:id="90" w:author="." w:date="2024-01-11T20:46:00Z">
        <w:r w:rsidR="001700C0">
          <w:rPr>
            <w:lang w:val="en-GB"/>
          </w:rPr>
          <w:t>and</w:t>
        </w:r>
      </w:ins>
      <w:r w:rsidRPr="00943110">
        <w:rPr>
          <w:lang w:val="en-GB"/>
        </w:rPr>
        <w:t xml:space="preserve"> disease and stress response</w:t>
      </w:r>
      <w:ins w:id="91" w:author="." w:date="2024-01-11T20:46:00Z">
        <w:r w:rsidR="001700C0">
          <w:rPr>
            <w:lang w:val="en-GB"/>
          </w:rPr>
          <w:t>s</w:t>
        </w:r>
      </w:ins>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(Liu et al., 2018)</w:t>
      </w:r>
      <w:r w:rsidRPr="00943110">
        <w:rPr>
          <w:lang w:val="en-GB"/>
        </w:rPr>
      </w:r>
      <w:r w:rsidRPr="00943110">
        <w:rPr>
          <w:lang w:val="en-GB"/>
        </w:rPr>
        <w:t xml:space="preserve">. Great efforts have been made by the plant research community to contribute to the comprehension of chromatin mechanisms using different models </w:t>
      </w:r>
      <w:r w:rsidRPr="00943110">
        <w:rPr>
          <w:lang w:val="en-GB"/>
        </w:rPr>
      </w:r>
      <w:r w:rsidRPr="00943110">
        <w:rPr>
          <w:lang w:val="en-GB"/>
        </w:rPr>
        <w:instrText/>
      </w:r>
      <w:r w:rsidRPr="00943110">
        <w:rPr>
          <w:lang w:val="en-GB"/>
        </w:rPr>
      </w:r>
      <w:r w:rsidRPr="00943110">
        <w:rPr>
          <w:noProof/>
          <w:lang w:val="en-GB"/>
        </w:rPr>
        <w:t>(Zhao et al., 2020; Jamge et al., 2023)</w:t>
      </w:r>
      <w:r w:rsidRPr="00943110">
        <w:rPr>
          <w:lang w:val="en-GB"/>
        </w:rPr>
      </w:r>
      <w:r w:rsidRPr="00943110">
        <w:rPr>
          <w:lang w:val="en-GB"/>
        </w:rPr>
        <w:t>; nevertheless, universal annotation allowing the extrapolation and unification of earlier conclusions across species/conditions still needs to be a</w:t>
      </w:r>
      <w:ins w:id="92" w:author="." w:date="2024-01-11T19:43:00Z">
        <w:r w:rsidR="001700C0">
          <w:rPr>
            <w:lang w:val="en-GB"/>
          </w:rPr>
          <w:t>d</w:t>
        </w:r>
      </w:ins>
      <w:r w:rsidRPr="00943110">
        <w:rPr>
          <w:lang w:val="en-GB"/>
        </w:rPr>
        <w:t>dressed.</w:t>
      </w:r>
    </w:p>
    <w:p w14:paraId="35D8891F" w14:textId="335189C8" w:rsidR="00FA6A90" w:rsidRPr="00943110" w:rsidRDefault="00FA6A90" w:rsidP="00FA6A90">
      <w:pPr>
        <w:rPr>
          <w:lang w:val="en-GB"/>
        </w:rPr>
      </w:pPr>
      <w:r w:rsidRPr="00943110">
        <w:rPr>
          <w:lang w:val="en-GB"/>
        </w:rPr>
        <w:t>Evolutionary theory has been dominated by the idea</w:t>
      </w:r>
      <w:del w:id="93" w:author="." w:date="2024-01-11T19:43:00Z">
        <w:r w:rsidRPr="00943110" w:rsidDel="001700C0">
          <w:rPr>
            <w:lang w:val="en-GB"/>
          </w:rPr>
          <w:delText>s</w:delText>
        </w:r>
      </w:del>
      <w:r w:rsidRPr="00943110">
        <w:rPr>
          <w:lang w:val="en-GB"/>
        </w:rPr>
        <w:t xml:space="preserve"> that selection proceeds by changes in allele frequencies within</w:t>
      </w:r>
      <w:ins w:id="94" w:author="." w:date="2024-01-11T20:46:00Z">
        <w:r w:rsidR="001700C0">
          <w:rPr>
            <w:lang w:val="en-GB"/>
          </w:rPr>
          <w:t xml:space="preserve"> and </w:t>
        </w:r>
      </w:ins>
      <w:del w:id="95" w:author="." w:date="2024-01-11T20:46:00Z">
        <w:r w:rsidRPr="00943110" w:rsidDel="001700C0">
          <w:rPr>
            <w:lang w:val="en-GB"/>
          </w:rPr>
          <w:delText>/</w:delText>
        </w:r>
      </w:del>
      <w:r w:rsidRPr="00943110">
        <w:rPr>
          <w:lang w:val="en-GB"/>
        </w:rPr>
        <w:t xml:space="preserve">between populations and mutations </w:t>
      </w:r>
      <w:ins w:id="96" w:author="." w:date="2024-01-11T20:46:00Z">
        <w:r w:rsidR="001700C0">
          <w:rPr>
            <w:lang w:val="en-GB"/>
          </w:rPr>
          <w:t xml:space="preserve">that </w:t>
        </w:r>
      </w:ins>
      <w:r w:rsidRPr="00943110">
        <w:rPr>
          <w:lang w:val="en-GB"/>
        </w:rPr>
        <w:t xml:space="preserve">occur randomly with respect to their consequences. </w:t>
      </w:r>
      <w:del w:id="97" w:author="." w:date="2024-01-12T10:04:00Z">
        <w:r w:rsidRPr="00943110" w:rsidDel="00D45726">
          <w:rPr>
            <w:lang w:val="en-GB"/>
          </w:rPr>
          <w:delText>L</w:delText>
        </w:r>
      </w:del>
      <w:ins w:id="98" w:author="." w:date="2024-01-12T10:04:00Z">
        <w:r w:rsidR="00D45726">
          <w:rPr>
            <w:lang w:val="en-GB"/>
          </w:rPr>
          <w:t>The l</w:t>
        </w:r>
      </w:ins>
      <w:r w:rsidRPr="00943110">
        <w:rPr>
          <w:lang w:val="en-GB"/>
        </w:rPr>
        <w:t>ast theoretical and experimental advances in the field poin</w:t>
      </w:r>
      <w:ins w:id="99" w:author="." w:date="2024-01-11T19:43:00Z">
        <w:r w:rsidR="001700C0">
          <w:rPr>
            <w:lang w:val="en-GB"/>
          </w:rPr>
          <w:t xml:space="preserve">t </w:t>
        </w:r>
      </w:ins>
      <w:r w:rsidRPr="00943110">
        <w:rPr>
          <w:lang w:val="en-GB"/>
        </w:rPr>
        <w:t>t</w:t>
      </w:r>
      <w:ins w:id="100" w:author="." w:date="2024-01-11T19:43:00Z">
        <w:r w:rsidR="001700C0">
          <w:rPr>
            <w:lang w:val="en-GB"/>
          </w:rPr>
          <w:t>o</w:t>
        </w:r>
      </w:ins>
      <w:r w:rsidRPr="00943110">
        <w:rPr>
          <w:lang w:val="en-GB"/>
        </w:rPr>
        <w:t xml:space="preserve"> phenotypic plasticity as an adaptative trait subjected to natural selection</w:t>
      </w:r>
      <w:ins w:id="101" w:author="." w:date="2024-01-11T20:46:00Z">
        <w:r w:rsidR="001700C0">
          <w:rPr>
            <w:lang w:val="en-GB"/>
          </w:rPr>
          <w:t>; therefore</w:t>
        </w:r>
      </w:ins>
      <w:del w:id="102" w:author="." w:date="2024-01-11T20:46:00Z">
        <w:r w:rsidRPr="00943110" w:rsidDel="001700C0">
          <w:rPr>
            <w:lang w:val="en-GB"/>
          </w:rPr>
          <w:delText>, ergo</w:delText>
        </w:r>
      </w:del>
      <w:r w:rsidRPr="00943110">
        <w:rPr>
          <w:lang w:val="en-GB"/>
        </w:rPr>
        <w:t xml:space="preserve">, similar genotypes that differently develop </w:t>
      </w:r>
      <w:del w:id="103" w:author="." w:date="2024-01-11T20:46:00Z">
        <w:r w:rsidRPr="00943110" w:rsidDel="001700C0">
          <w:rPr>
            <w:lang w:val="en-GB"/>
          </w:rPr>
          <w:delText>appropiate</w:delText>
        </w:r>
      </w:del>
      <w:ins w:id="104" w:author="." w:date="2024-01-11T20:46:00Z">
        <w:r w:rsidR="001700C0" w:rsidRPr="00943110">
          <w:rPr>
            <w:lang w:val="en-GB"/>
          </w:rPr>
          <w:t>appropriate</w:t>
        </w:r>
      </w:ins>
      <w:r w:rsidRPr="00943110">
        <w:rPr>
          <w:lang w:val="en-GB"/>
        </w:rPr>
        <w:t xml:space="preserve"> phenotypes without sequence change</w:t>
      </w:r>
      <w:ins w:id="105" w:author="." w:date="2024-01-11T20:46:00Z">
        <w:r w:rsidR="001700C0">
          <w:rPr>
            <w:lang w:val="en-GB"/>
          </w:rPr>
          <w:t>s</w:t>
        </w:r>
      </w:ins>
      <w:r w:rsidRPr="00943110">
        <w:rPr>
          <w:lang w:val="en-GB"/>
        </w:rPr>
        <w:t xml:space="preserve"> </w:t>
      </w:r>
      <w:del w:id="106" w:author="." w:date="2024-01-11T20:47:00Z">
        <w:r w:rsidRPr="00943110" w:rsidDel="001700C0">
          <w:rPr>
            <w:lang w:val="en-GB"/>
          </w:rPr>
          <w:delText>could be</w:delText>
        </w:r>
      </w:del>
      <w:ins w:id="107" w:author="." w:date="2024-01-11T20:47:00Z">
        <w:r w:rsidR="001700C0">
          <w:rPr>
            <w:lang w:val="en-GB"/>
          </w:rPr>
          <w:t>are</w:t>
        </w:r>
      </w:ins>
      <w:r w:rsidRPr="00943110">
        <w:rPr>
          <w:lang w:val="en-GB"/>
        </w:rPr>
        <w:t xml:space="preserve"> equally responsible </w:t>
      </w:r>
      <w:del w:id="108" w:author="." w:date="2024-01-11T19:44:00Z">
        <w:r w:rsidRPr="00943110" w:rsidDel="001700C0">
          <w:rPr>
            <w:lang w:val="en-GB"/>
          </w:rPr>
          <w:delText>o</w:delText>
        </w:r>
      </w:del>
      <w:r w:rsidRPr="00943110">
        <w:rPr>
          <w:lang w:val="en-GB"/>
        </w:rPr>
        <w:t>f</w:t>
      </w:r>
      <w:ins w:id="109" w:author="." w:date="2024-01-11T19:44:00Z">
        <w:r w:rsidR="001700C0">
          <w:rPr>
            <w:lang w:val="en-GB"/>
          </w:rPr>
          <w:t>or</w:t>
        </w:r>
      </w:ins>
      <w:r w:rsidRPr="00943110">
        <w:rPr>
          <w:lang w:val="en-GB"/>
        </w:rPr>
        <w:t xml:space="preserve"> evolutionary changes </w:t>
      </w:r>
      <w:r w:rsidRPr="00943110">
        <w:rPr>
          <w:lang w:val="en-GB"/>
        </w:rPr>
      </w:r>
      <w:r w:rsidRPr="00943110">
        <w:rPr>
          <w:lang w:val="en-GB"/>
        </w:rPr>
        <w:instrText/>
      </w:r>
      <w:r w:rsidRPr="00943110">
        <w:rPr>
          <w:lang w:val="en-GB"/>
        </w:rPr>
      </w:r>
      <w:r w:rsidRPr="00943110">
        <w:rPr>
          <w:noProof/>
          <w:lang w:val="en-GB"/>
        </w:rPr>
        <w:t>(Ashe, Colot, and Oldroyd, 2021; Monroe et al., 2022)</w:t>
      </w:r>
      <w:r w:rsidRPr="00943110">
        <w:rPr>
          <w:lang w:val="en-GB"/>
        </w:rPr>
      </w:r>
      <w:r w:rsidRPr="00943110">
        <w:rPr>
          <w:lang w:val="en-GB"/>
        </w:rPr>
        <w:t>. This bring</w:t>
      </w:r>
      <w:ins w:id="110" w:author="." w:date="2024-01-11T19:44:00Z">
        <w:r w:rsidR="001700C0">
          <w:rPr>
            <w:lang w:val="en-GB"/>
          </w:rPr>
          <w:t>s</w:t>
        </w:r>
      </w:ins>
      <w:r w:rsidRPr="00943110">
        <w:rPr>
          <w:lang w:val="en-GB"/>
        </w:rPr>
        <w:t xml:space="preserve"> us to evolutionary epigenomics</w:t>
      </w:r>
      <w:del w:id="111" w:author="." w:date="2024-01-11T20:47:00Z">
        <w:r w:rsidRPr="00943110" w:rsidDel="001700C0">
          <w:rPr>
            <w:lang w:val="en-GB"/>
          </w:rPr>
          <w:delText>,</w:delText>
        </w:r>
      </w:del>
      <w:r w:rsidRPr="00943110">
        <w:rPr>
          <w:lang w:val="en-GB"/>
        </w:rPr>
        <w:t xml:space="preserve"> and</w:t>
      </w:r>
      <w:ins w:id="112" w:author="." w:date="2024-01-11T20:47:00Z">
        <w:r w:rsidR="001700C0">
          <w:rPr>
            <w:lang w:val="en-GB"/>
          </w:rPr>
          <w:t>,</w:t>
        </w:r>
      </w:ins>
      <w:r w:rsidRPr="00943110">
        <w:rPr>
          <w:lang w:val="en-GB"/>
        </w:rPr>
        <w:t xml:space="preserve"> more generally</w:t>
      </w:r>
      <w:ins w:id="113" w:author="." w:date="2024-01-11T20:47:00Z">
        <w:r w:rsidR="001700C0">
          <w:rPr>
            <w:lang w:val="en-GB"/>
          </w:rPr>
          <w:t>,</w:t>
        </w:r>
      </w:ins>
      <w:r w:rsidRPr="00943110">
        <w:rPr>
          <w:lang w:val="en-GB"/>
        </w:rPr>
        <w:t xml:space="preserve"> evolutionary functional genomics</w:t>
      </w:r>
      <w:ins w:id="114" w:author="." w:date="2024-01-11T20:47:00Z">
        <w:r w:rsidR="001700C0">
          <w:rPr>
            <w:lang w:val="en-GB"/>
          </w:rPr>
          <w:t>, which are</w:t>
        </w:r>
      </w:ins>
      <w:del w:id="115" w:author="." w:date="2024-01-11T20:47:00Z">
        <w:r w:rsidRPr="00943110" w:rsidDel="001700C0">
          <w:rPr>
            <w:lang w:val="en-GB"/>
          </w:rPr>
          <w:delText xml:space="preserve"> - an</w:delText>
        </w:r>
      </w:del>
      <w:r w:rsidRPr="00943110">
        <w:rPr>
          <w:lang w:val="en-GB"/>
        </w:rPr>
        <w:t xml:space="preserve"> emerging field</w:t>
      </w:r>
      <w:ins w:id="116" w:author="." w:date="2024-01-11T20:47:00Z">
        <w:r w:rsidR="001700C0">
          <w:rPr>
            <w:lang w:val="en-GB"/>
          </w:rPr>
          <w:t>s</w:t>
        </w:r>
      </w:ins>
      <w:r w:rsidRPr="00943110">
        <w:rPr>
          <w:lang w:val="en-GB"/>
        </w:rPr>
        <w:t xml:space="preserve"> </w:t>
      </w:r>
      <w:del w:id="117" w:author="." w:date="2024-01-11T20:47:00Z">
        <w:r w:rsidRPr="00943110" w:rsidDel="001700C0">
          <w:rPr>
            <w:lang w:val="en-GB"/>
          </w:rPr>
          <w:delText>study</w:delText>
        </w:r>
      </w:del>
      <w:ins w:id="118" w:author="." w:date="2024-01-11T20:47:00Z">
        <w:r w:rsidR="001700C0">
          <w:rPr>
            <w:lang w:val="en-GB"/>
          </w:rPr>
          <w:t>evaluat</w:t>
        </w:r>
      </w:ins>
      <w:r w:rsidRPr="00943110">
        <w:rPr>
          <w:lang w:val="en-GB"/>
        </w:rPr>
        <w:t xml:space="preserve">ing how alterations in the conservation of epigenome regulators and cytosine methylation over multiple generations represent a crucial form of plasticity and epigenetic adaptation. </w:t>
      </w:r>
      <w:del w:id="119" w:author="." w:date="2024-01-11T20:47:00Z">
        <w:r w:rsidRPr="00943110" w:rsidDel="001700C0">
          <w:rPr>
            <w:lang w:val="en-GB"/>
          </w:rPr>
          <w:delText>For that reason, r</w:delText>
        </w:r>
      </w:del>
      <w:ins w:id="120" w:author="." w:date="2024-01-11T20:47:00Z">
        <w:r w:rsidR="001700C0">
          <w:rPr>
            <w:lang w:val="en-GB"/>
          </w:rPr>
          <w:t>R</w:t>
        </w:r>
      </w:ins>
      <w:r w:rsidRPr="00943110">
        <w:rPr>
          <w:lang w:val="en-GB"/>
        </w:rPr>
        <w:t>egulatory element</w:t>
      </w:r>
      <w:del w:id="121" w:author="." w:date="2024-01-11T19:44:00Z">
        <w:r w:rsidRPr="00943110" w:rsidDel="001700C0">
          <w:rPr>
            <w:lang w:val="en-GB"/>
          </w:rPr>
          <w:delText>s</w:delText>
        </w:r>
      </w:del>
      <w:r w:rsidRPr="00943110">
        <w:rPr>
          <w:lang w:val="en-GB"/>
        </w:rPr>
        <w:t xml:space="preserve"> states have begun to be regarded as major targets of evolution, given that their diversity plays a critical role in phenotypic variance across all organisms, enabling them to adapt to various environmental niches </w:t>
      </w:r>
      <w:r w:rsidRPr="00943110">
        <w:rPr>
          <w:lang w:val="en-GB"/>
        </w:rPr>
      </w:r>
      <w:r w:rsidRPr="00943110">
        <w:rPr>
          <w:lang w:val="en-GB"/>
        </w:rPr>
        <w:instrText/>
      </w:r>
      <w:r w:rsidRPr="00943110">
        <w:rPr>
          <w:lang w:val="en-GB"/>
        </w:rPr>
      </w:r>
      <w:r w:rsidRPr="00943110">
        <w:rPr>
          <w:noProof/>
          <w:lang w:val="en-GB"/>
        </w:rPr>
        <w:t>(Yocca and Edger, 2022)</w:t>
      </w:r>
      <w:r w:rsidRPr="00943110">
        <w:rPr>
          <w:lang w:val="en-GB"/>
        </w:rPr>
      </w:r>
      <w:r w:rsidRPr="00943110">
        <w:rPr>
          <w:lang w:val="en-GB"/>
        </w:rPr>
        <w:t xml:space="preserve">. Although relevant research in plants has lagged behind animal species </w:t>
      </w:r>
      <w:r w:rsidRPr="00943110">
        <w:rPr>
          <w:lang w:val="en-GB"/>
        </w:rPr>
      </w:r>
      <w:r w:rsidRPr="00943110">
        <w:rPr>
          <w:lang w:val="en-GB"/>
        </w:rPr>
        <w:instrText/>
      </w:r>
      <w:r w:rsidRPr="00943110">
        <w:rPr>
          <w:lang w:val="en-GB"/>
        </w:rPr>
      </w:r>
      <w:r w:rsidRPr="00943110">
        <w:rPr>
          <w:noProof/>
          <w:lang w:val="en-GB"/>
        </w:rPr>
        <w:t>(Schmitz et al., 2022)</w:t>
      </w:r>
      <w:r w:rsidRPr="00943110">
        <w:rPr>
          <w:lang w:val="en-GB"/>
        </w:rPr>
      </w:r>
      <w:r w:rsidRPr="00943110">
        <w:rPr>
          <w:lang w:val="en-GB"/>
        </w:rPr>
        <w:t>, some of the most controversial findings in evolutionary biology</w:t>
      </w:r>
      <w:ins w:id="122" w:author="." w:date="2024-01-11T20:48:00Z">
        <w:r w:rsidR="001700C0">
          <w:rPr>
            <w:lang w:val="en-GB"/>
          </w:rPr>
          <w:t xml:space="preserve"> use plants as model species;</w:t>
        </w:r>
      </w:ins>
      <w:del w:id="123" w:author="." w:date="2024-01-11T20:48:00Z">
        <w:r w:rsidRPr="00943110" w:rsidDel="001700C0">
          <w:rPr>
            <w:lang w:val="en-GB"/>
          </w:rPr>
          <w:delText>,</w:delText>
        </w:r>
      </w:del>
      <w:r w:rsidRPr="00943110">
        <w:rPr>
          <w:lang w:val="en-GB"/>
        </w:rPr>
        <w:t xml:space="preserve"> for example</w:t>
      </w:r>
      <w:ins w:id="124" w:author="." w:date="2024-01-11T19:44:00Z">
        <w:r w:rsidR="001700C0">
          <w:rPr>
            <w:lang w:val="en-GB"/>
          </w:rPr>
          <w:t>,</w:t>
        </w:r>
      </w:ins>
      <w:r w:rsidRPr="00943110">
        <w:rPr>
          <w:lang w:val="en-GB"/>
        </w:rPr>
        <w:t xml:space="preserve"> mutations occur less often in functionally constrained regions</w:t>
      </w:r>
      <w:ins w:id="125" w:author="." w:date="2024-01-11T20:48:00Z">
        <w:r w:rsidR="001700C0">
          <w:rPr>
            <w:lang w:val="en-GB"/>
          </w:rPr>
          <w:t>,</w:t>
        </w:r>
      </w:ins>
      <w:r w:rsidRPr="00943110">
        <w:rPr>
          <w:lang w:val="en-GB"/>
        </w:rPr>
        <w:t xml:space="preserve"> and epimutations are located in hotspots with specific chromatin features</w:t>
      </w:r>
      <w:del w:id="126" w:author="." w:date="2024-01-11T20:48:00Z">
        <w:r w:rsidRPr="00943110" w:rsidDel="001700C0">
          <w:rPr>
            <w:lang w:val="en-GB"/>
          </w:rPr>
          <w:delText>, used plants as model species</w:delText>
        </w:r>
      </w:del>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(Hazarika et al., 2022; Monroe et al., 2022)</w:t>
      </w:r>
      <w:r w:rsidRPr="00943110">
        <w:rPr>
          <w:lang w:val="en-GB"/>
        </w:rPr>
      </w:r>
      <w:r w:rsidRPr="00943110">
        <w:rPr>
          <w:lang w:val="en-GB"/>
        </w:rPr>
        <w:t>. These findings support</w:t>
      </w:r>
      <w:del w:id="127" w:author="." w:date="2024-01-11T19:44:00Z">
        <w:r w:rsidRPr="00943110" w:rsidDel="001700C0">
          <w:rPr>
            <w:lang w:val="en-GB"/>
          </w:rPr>
          <w:delText>ed</w:delText>
        </w:r>
      </w:del>
      <w:r w:rsidRPr="00943110">
        <w:rPr>
          <w:lang w:val="en-GB"/>
        </w:rPr>
        <w:t xml:space="preserve"> the clear importance of the plant kingdom in evolutionary functional</w:t>
      </w:r>
      <w:del w:id="128" w:author="." w:date="2024-01-11T20:48:00Z">
        <w:r w:rsidRPr="00943110" w:rsidDel="001700C0">
          <w:rPr>
            <w:lang w:val="en-GB"/>
          </w:rPr>
          <w:delText>-</w:delText>
        </w:r>
      </w:del>
      <w:ins w:id="129" w:author="." w:date="2024-01-11T20:48:00Z">
        <w:r w:rsidR="001700C0">
          <w:rPr>
            <w:lang w:val="en-GB"/>
          </w:rPr>
          <w:t xml:space="preserve"> </w:t>
        </w:r>
      </w:ins>
      <w:r w:rsidRPr="00943110">
        <w:rPr>
          <w:lang w:val="en-GB"/>
        </w:rPr>
        <w:t>genomics. Plants present a series of interesting molecular features that allow same</w:t>
      </w:r>
      <w:ins w:id="130" w:author="." w:date="2024-01-11T20:49:00Z">
        <w:r w:rsidR="001700C0">
          <w:rPr>
            <w:lang w:val="en-GB"/>
          </w:rPr>
          <w:t xml:space="preserve"> </w:t>
        </w:r>
      </w:ins>
      <w:del w:id="131" w:author="." w:date="2024-01-11T20:49:00Z">
        <w:r w:rsidRPr="00943110" w:rsidDel="001700C0">
          <w:rPr>
            <w:lang w:val="en-GB"/>
          </w:rPr>
          <w:delText>-</w:delText>
        </w:r>
      </w:del>
      <w:r w:rsidRPr="00943110">
        <w:rPr>
          <w:lang w:val="en-GB"/>
        </w:rPr>
        <w:t>sequence</w:t>
      </w:r>
      <w:ins w:id="132" w:author="." w:date="2024-01-11T20:49:00Z">
        <w:r w:rsidR="001700C0">
          <w:rPr>
            <w:lang w:val="en-GB"/>
          </w:rPr>
          <w:t>,</w:t>
        </w:r>
      </w:ins>
      <w:r w:rsidRPr="00943110">
        <w:rPr>
          <w:lang w:val="en-GB"/>
        </w:rPr>
        <w:t xml:space="preserve"> different</w:t>
      </w:r>
      <w:del w:id="133" w:author="." w:date="2024-01-11T20:49:00Z">
        <w:r w:rsidRPr="00943110" w:rsidDel="001700C0">
          <w:rPr>
            <w:lang w:val="en-GB"/>
          </w:rPr>
          <w:delText>-</w:delText>
        </w:r>
      </w:del>
      <w:ins w:id="134" w:author="." w:date="2024-01-11T20:49:00Z">
        <w:r w:rsidR="001700C0">
          <w:rPr>
            <w:lang w:val="en-GB"/>
          </w:rPr>
          <w:t xml:space="preserve"> </w:t>
        </w:r>
      </w:ins>
      <w:r w:rsidRPr="00943110">
        <w:rPr>
          <w:lang w:val="en-GB"/>
        </w:rPr>
        <w:t>function</w:t>
      </w:r>
      <w:del w:id="135" w:author="." w:date="2024-01-11T20:49:00Z">
        <w:r w:rsidRPr="00943110" w:rsidDel="001700C0">
          <w:rPr>
            <w:lang w:val="en-GB"/>
          </w:rPr>
          <w:delText>s</w:delText>
        </w:r>
      </w:del>
      <w:r w:rsidRPr="00943110">
        <w:rPr>
          <w:lang w:val="en-GB"/>
        </w:rPr>
        <w:t xml:space="preserve"> scenarios; </w:t>
      </w:r>
      <w:r w:rsidRPr="00943110">
        <w:rPr>
          <w:lang w:val="en-GB"/>
        </w:rPr>
        <w:lastRenderedPageBreak/>
        <w:t xml:space="preserve">for instance, cytosine methylation </w:t>
      </w:r>
      <w:commentRangeStart w:id="136"/>
      <w:del w:id="137" w:author="." w:date="2024-01-11T19:44:00Z">
        <w:r w:rsidRPr="00943110" w:rsidDel="001700C0">
          <w:rPr>
            <w:lang w:val="en-GB"/>
          </w:rPr>
          <w:delText>are</w:delText>
        </w:r>
      </w:del>
      <w:ins w:id="138" w:author="." w:date="2024-01-11T19:44:00Z">
        <w:r w:rsidR="001700C0">
          <w:rPr>
            <w:lang w:val="en-GB"/>
          </w:rPr>
          <w:t>is</w:t>
        </w:r>
      </w:ins>
      <w:r w:rsidRPr="00943110">
        <w:rPr>
          <w:lang w:val="en-GB"/>
        </w:rPr>
        <w:t xml:space="preserve"> </w:t>
      </w:r>
      <w:commentRangeEnd w:id="136"/>
      <w:r w:rsidR="001700C0">
        <w:rPr>
          <w:rStyle w:val="CommentReference"/>
        </w:rPr>
        <w:commentReference w:id="136"/>
      </w:r>
      <w:r w:rsidRPr="00943110">
        <w:rPr>
          <w:lang w:val="en-GB"/>
        </w:rPr>
        <w:t xml:space="preserve">more easily </w:t>
      </w:r>
      <w:proofErr w:type="spellStart"/>
      <w:r w:rsidRPr="00943110">
        <w:rPr>
          <w:lang w:val="en-GB"/>
        </w:rPr>
        <w:t>transgenerationally</w:t>
      </w:r>
      <w:proofErr w:type="spellEnd"/>
      <w:r w:rsidRPr="00943110">
        <w:rPr>
          <w:lang w:val="en-GB"/>
        </w:rPr>
        <w:t xml:space="preserve"> transmitted due to soft epigenetic reset during meiosis and early development</w:t>
      </w:r>
      <w:commentRangeStart w:id="139"/>
      <w:del w:id="140" w:author="." w:date="2024-01-11T19:45:00Z">
        <w:r w:rsidRPr="00943110" w:rsidDel="001700C0">
          <w:rPr>
            <w:lang w:val="en-GB"/>
          </w:rPr>
          <w:delText>,</w:delText>
        </w:r>
      </w:del>
      <w:ins w:id="141" w:author="." w:date="2024-01-11T19:45:00Z">
        <w:r w:rsidR="001700C0">
          <w:rPr>
            <w:lang w:val="en-GB"/>
          </w:rPr>
          <w:t>.</w:t>
        </w:r>
        <w:commentRangeEnd w:id="139"/>
        <w:r w:rsidR="001700C0">
          <w:rPr>
            <w:rStyle w:val="CommentReference"/>
          </w:rPr>
          <w:commentReference w:id="139"/>
        </w:r>
      </w:ins>
      <w:r w:rsidRPr="00943110">
        <w:rPr>
          <w:lang w:val="en-GB"/>
        </w:rPr>
        <w:t xml:space="preserve"> </w:t>
      </w:r>
      <w:del w:id="142" w:author="." w:date="2024-01-11T19:45:00Z">
        <w:r w:rsidRPr="00943110" w:rsidDel="001700C0">
          <w:rPr>
            <w:lang w:val="en-GB"/>
          </w:rPr>
          <w:delText>e</w:delText>
        </w:r>
      </w:del>
      <w:ins w:id="143" w:author="." w:date="2024-01-11T19:45:00Z">
        <w:r w:rsidR="001700C0">
          <w:rPr>
            <w:lang w:val="en-GB"/>
          </w:rPr>
          <w:t>E</w:t>
        </w:r>
      </w:ins>
      <w:r w:rsidRPr="00943110">
        <w:rPr>
          <w:lang w:val="en-GB"/>
        </w:rPr>
        <w:t>pialleles are quite common and</w:t>
      </w:r>
      <w:ins w:id="144" w:author="." w:date="2024-01-11T19:45:00Z">
        <w:r w:rsidR="001700C0">
          <w:rPr>
            <w:lang w:val="en-GB"/>
          </w:rPr>
          <w:t xml:space="preserve"> have a</w:t>
        </w:r>
      </w:ins>
      <w:r w:rsidRPr="00943110">
        <w:rPr>
          <w:lang w:val="en-GB"/>
        </w:rPr>
        <w:t xml:space="preserve"> relative</w:t>
      </w:r>
      <w:ins w:id="145" w:author="." w:date="2024-01-11T19:45:00Z">
        <w:r w:rsidR="001700C0">
          <w:rPr>
            <w:lang w:val="en-GB"/>
          </w:rPr>
          <w:t>ly</w:t>
        </w:r>
      </w:ins>
      <w:r w:rsidRPr="00943110">
        <w:rPr>
          <w:lang w:val="en-GB"/>
        </w:rPr>
        <w:t xml:space="preserve"> high rate of duplication events</w:t>
      </w:r>
      <w:ins w:id="146" w:author="." w:date="2024-01-12T08:09:00Z">
        <w:r w:rsidR="00E91842">
          <w:rPr>
            <w:lang w:val="en-GB"/>
          </w:rPr>
          <w:t>; thus,</w:t>
        </w:r>
      </w:ins>
      <w:del w:id="147" w:author="." w:date="2024-01-12T08:09:00Z">
        <w:r w:rsidRPr="00943110" w:rsidDel="00E91842">
          <w:rPr>
            <w:lang w:val="en-GB"/>
          </w:rPr>
          <w:delText>, so</w:delText>
        </w:r>
      </w:del>
      <w:r w:rsidRPr="00943110">
        <w:rPr>
          <w:lang w:val="en-GB"/>
        </w:rPr>
        <w:t xml:space="preserve"> multiple original exact gene copies with distinct selection pressures in response to the environment </w:t>
      </w:r>
      <w:del w:id="148" w:author="." w:date="2024-01-12T08:09:00Z">
        <w:r w:rsidRPr="00943110" w:rsidDel="00E91842">
          <w:rPr>
            <w:lang w:val="en-GB"/>
          </w:rPr>
          <w:delText xml:space="preserve">could </w:delText>
        </w:r>
      </w:del>
      <w:ins w:id="149" w:author="." w:date="2024-01-12T08:09:00Z">
        <w:r w:rsidR="00E91842">
          <w:rPr>
            <w:lang w:val="en-GB"/>
          </w:rPr>
          <w:t>may</w:t>
        </w:r>
        <w:r w:rsidR="00E91842" w:rsidRPr="00943110">
          <w:rPr>
            <w:lang w:val="en-GB"/>
          </w:rPr>
          <w:t xml:space="preserve"> </w:t>
        </w:r>
      </w:ins>
      <w:r w:rsidRPr="00943110">
        <w:rPr>
          <w:lang w:val="en-GB"/>
        </w:rPr>
        <w:t xml:space="preserve">exist </w:t>
      </w:r>
      <w:r w:rsidRPr="00943110">
        <w:rPr>
          <w:lang w:val="en-GB"/>
        </w:rPr>
      </w:r>
      <w:r w:rsidRPr="00943110">
        <w:rPr>
          <w:lang w:val="en-GB"/>
        </w:rPr>
        <w:instrText/>
      </w:r>
      <w:r w:rsidRPr="00943110">
        <w:rPr>
          <w:lang w:val="en-GB"/>
        </w:rPr>
      </w:r>
      <w:r w:rsidRPr="00943110">
        <w:rPr>
          <w:noProof/>
          <w:lang w:val="en-GB"/>
        </w:rPr>
        <w:t>(Ashe et al., 2021; Cusack et al., 2021)</w:t>
      </w:r>
      <w:r w:rsidRPr="00943110">
        <w:rPr>
          <w:lang w:val="en-GB"/>
        </w:rPr>
      </w:r>
      <w:r w:rsidRPr="00943110">
        <w:rPr>
          <w:lang w:val="en-GB"/>
        </w:rPr>
        <w:t>. Many comparative</w:t>
      </w:r>
      <w:ins w:id="150" w:author="." w:date="2024-01-12T08:09:00Z">
        <w:r w:rsidR="00E91842">
          <w:rPr>
            <w:lang w:val="en-GB"/>
          </w:rPr>
          <w:t xml:space="preserve"> </w:t>
        </w:r>
      </w:ins>
      <w:del w:id="151" w:author="." w:date="2024-01-12T08:09:00Z">
        <w:r w:rsidRPr="00943110" w:rsidDel="00E91842">
          <w:rPr>
            <w:lang w:val="en-GB"/>
          </w:rPr>
          <w:delText>-</w:delText>
        </w:r>
      </w:del>
      <w:r w:rsidRPr="00943110">
        <w:rPr>
          <w:lang w:val="en-GB"/>
        </w:rPr>
        <w:t xml:space="preserve">genomics studies </w:t>
      </w:r>
      <w:del w:id="152" w:author="." w:date="2024-01-12T08:10:00Z">
        <w:r w:rsidRPr="00943110" w:rsidDel="00E91842">
          <w:rPr>
            <w:lang w:val="en-GB"/>
          </w:rPr>
          <w:delText xml:space="preserve">interrogate </w:delText>
        </w:r>
      </w:del>
      <w:ins w:id="153" w:author="." w:date="2024-01-12T08:10:00Z">
        <w:r w:rsidR="00E91842">
          <w:rPr>
            <w:lang w:val="en-GB"/>
          </w:rPr>
          <w:t>have identified</w:t>
        </w:r>
        <w:r w:rsidR="00E91842" w:rsidRPr="00943110">
          <w:rPr>
            <w:lang w:val="en-GB"/>
          </w:rPr>
          <w:t xml:space="preserve"> </w:t>
        </w:r>
      </w:ins>
      <w:r w:rsidRPr="00943110">
        <w:rPr>
          <w:lang w:val="en-GB"/>
        </w:rPr>
        <w:t>sequence-conserved loci of interest across a wide range of species</w:t>
      </w:r>
      <w:ins w:id="154" w:author="." w:date="2024-01-11T19:47:00Z">
        <w:r w:rsidR="001700C0">
          <w:rPr>
            <w:lang w:val="en-GB"/>
          </w:rPr>
          <w:t>,</w:t>
        </w:r>
      </w:ins>
      <w:r w:rsidRPr="00943110">
        <w:rPr>
          <w:lang w:val="en-GB"/>
        </w:rPr>
        <w:t xml:space="preserve"> and </w:t>
      </w:r>
      <w:del w:id="155" w:author="." w:date="2024-01-11T19:47:00Z">
        <w:r w:rsidRPr="00943110" w:rsidDel="001700C0">
          <w:rPr>
            <w:lang w:val="en-GB"/>
          </w:rPr>
          <w:delText>i</w:delText>
        </w:r>
      </w:del>
      <w:r w:rsidRPr="00943110">
        <w:rPr>
          <w:lang w:val="en-GB"/>
        </w:rPr>
        <w:t>t</w:t>
      </w:r>
      <w:del w:id="156" w:author="." w:date="2024-01-11T19:47:00Z">
        <w:r w:rsidRPr="00943110" w:rsidDel="001700C0">
          <w:rPr>
            <w:lang w:val="en-GB"/>
          </w:rPr>
          <w:delText>s</w:delText>
        </w:r>
      </w:del>
      <w:ins w:id="157" w:author="." w:date="2024-01-11T19:47:00Z">
        <w:r w:rsidR="001700C0">
          <w:rPr>
            <w:lang w:val="en-GB"/>
          </w:rPr>
          <w:t>heir</w:t>
        </w:r>
      </w:ins>
      <w:r w:rsidRPr="00943110">
        <w:rPr>
          <w:lang w:val="en-GB"/>
        </w:rPr>
        <w:t xml:space="preserve"> function</w:t>
      </w:r>
      <w:ins w:id="158" w:author="." w:date="2024-01-12T08:10:00Z">
        <w:r w:rsidR="00E91842">
          <w:rPr>
            <w:lang w:val="en-GB"/>
          </w:rPr>
          <w:t>s</w:t>
        </w:r>
      </w:ins>
      <w:r w:rsidRPr="00943110">
        <w:rPr>
          <w:lang w:val="en-GB"/>
        </w:rPr>
        <w:t xml:space="preserve"> </w:t>
      </w:r>
      <w:del w:id="159" w:author="." w:date="2024-01-12T08:10:00Z">
        <w:r w:rsidRPr="00943110" w:rsidDel="00E91842">
          <w:rPr>
            <w:lang w:val="en-GB"/>
          </w:rPr>
          <w:delText>is</w:delText>
        </w:r>
      </w:del>
      <w:ins w:id="160" w:author="." w:date="2024-01-12T08:10:00Z">
        <w:r w:rsidR="00E91842">
          <w:rPr>
            <w:lang w:val="en-GB"/>
          </w:rPr>
          <w:t>are</w:t>
        </w:r>
      </w:ins>
      <w:r w:rsidRPr="00943110">
        <w:rPr>
          <w:lang w:val="en-GB"/>
        </w:rPr>
        <w:t xml:space="preserve"> determined by </w:t>
      </w:r>
      <w:del w:id="161" w:author="." w:date="2024-01-12T08:10:00Z">
        <w:r w:rsidRPr="00943110" w:rsidDel="00E91842">
          <w:rPr>
            <w:lang w:val="en-GB"/>
          </w:rPr>
          <w:delText>perturbi</w:delText>
        </w:r>
      </w:del>
      <w:ins w:id="162" w:author="." w:date="2024-01-12T08:10:00Z">
        <w:r w:rsidR="00E91842">
          <w:rPr>
            <w:lang w:val="en-GB"/>
          </w:rPr>
          <w:t>evaluati</w:t>
        </w:r>
      </w:ins>
      <w:r w:rsidRPr="00943110">
        <w:rPr>
          <w:lang w:val="en-GB"/>
        </w:rPr>
        <w:t xml:space="preserve">ng their </w:t>
      </w:r>
      <w:commentRangeStart w:id="163"/>
      <w:r w:rsidRPr="00943110">
        <w:rPr>
          <w:lang w:val="en-GB"/>
        </w:rPr>
        <w:t>homolog</w:t>
      </w:r>
      <w:del w:id="164" w:author="." w:date="2024-01-12T08:10:00Z">
        <w:r w:rsidRPr="00943110" w:rsidDel="00E91842">
          <w:rPr>
            <w:lang w:val="en-GB"/>
          </w:rPr>
          <w:delText>o</w:delText>
        </w:r>
      </w:del>
      <w:r w:rsidRPr="00943110">
        <w:rPr>
          <w:lang w:val="en-GB"/>
        </w:rPr>
        <w:t>u</w:t>
      </w:r>
      <w:ins w:id="165" w:author="." w:date="2024-01-12T08:10:00Z">
        <w:r w:rsidR="00E91842">
          <w:rPr>
            <w:lang w:val="en-GB"/>
          </w:rPr>
          <w:t>e</w:t>
        </w:r>
      </w:ins>
      <w:r w:rsidRPr="00943110">
        <w:rPr>
          <w:lang w:val="en-GB"/>
        </w:rPr>
        <w:t xml:space="preserve">s </w:t>
      </w:r>
      <w:commentRangeEnd w:id="163"/>
      <w:r w:rsidR="00E91842">
        <w:rPr>
          <w:rStyle w:val="CommentReference"/>
        </w:rPr>
        <w:commentReference w:id="163"/>
      </w:r>
      <w:r w:rsidRPr="00943110">
        <w:rPr>
          <w:lang w:val="en-GB"/>
        </w:rPr>
        <w:t>in a single model organism. In this context, a maze of opportunities and challenges appear</w:t>
      </w:r>
      <w:ins w:id="166" w:author="." w:date="2024-01-12T10:05:00Z">
        <w:r w:rsidR="00D45726">
          <w:rPr>
            <w:lang w:val="en-GB"/>
          </w:rPr>
          <w:t>s</w:t>
        </w:r>
      </w:ins>
      <w:del w:id="167" w:author="." w:date="2024-01-12T08:19:00Z">
        <w:r w:rsidRPr="00943110" w:rsidDel="00E91842">
          <w:rPr>
            <w:lang w:val="en-GB"/>
          </w:rPr>
          <w:delText>ed</w:delText>
        </w:r>
      </w:del>
      <w:r w:rsidRPr="00943110">
        <w:rPr>
          <w:lang w:val="en-GB"/>
        </w:rPr>
        <w:t xml:space="preserve"> to systematically and confidently determine the extent of conservation a</w:t>
      </w:r>
      <w:ins w:id="168" w:author="." w:date="2024-01-11T19:47:00Z">
        <w:r w:rsidR="001700C0">
          <w:rPr>
            <w:lang w:val="en-GB"/>
          </w:rPr>
          <w:t xml:space="preserve">t </w:t>
        </w:r>
      </w:ins>
      <w:r w:rsidRPr="00943110">
        <w:rPr>
          <w:lang w:val="en-GB"/>
        </w:rPr>
        <w:t>t</w:t>
      </w:r>
      <w:ins w:id="169" w:author="." w:date="2024-01-11T19:47:00Z">
        <w:r w:rsidR="001700C0">
          <w:rPr>
            <w:lang w:val="en-GB"/>
          </w:rPr>
          <w:t>he</w:t>
        </w:r>
      </w:ins>
      <w:r w:rsidRPr="00943110">
        <w:rPr>
          <w:lang w:val="en-GB"/>
        </w:rPr>
        <w:t xml:space="preserve"> functional genomics level between model species </w:t>
      </w:r>
      <w:r w:rsidRPr="00943110">
        <w:rPr>
          <w:lang w:val="en-GB"/>
        </w:rPr>
      </w:r>
      <w:r w:rsidRPr="00943110">
        <w:rPr>
          <w:lang w:val="en-GB"/>
        </w:rPr>
        <w:instrText/>
      </w:r>
      <w:r w:rsidRPr="00943110">
        <w:rPr>
          <w:lang w:val="en-GB"/>
        </w:rPr>
      </w:r>
      <w:r w:rsidRPr="00943110">
        <w:rPr>
          <w:noProof/>
          <w:lang w:val="en-GB"/>
        </w:rPr>
        <w:t>(Kwon and Ernst, 2021)</w:t>
      </w:r>
      <w:r w:rsidRPr="00943110">
        <w:rPr>
          <w:lang w:val="en-GB"/>
        </w:rPr>
      </w:r>
      <w:r w:rsidRPr="00943110">
        <w:rPr>
          <w:lang w:val="en-GB"/>
        </w:rPr>
        <w:t>.</w:t>
      </w:r>
    </w:p>
    <w:p w14:paraId="4F1147EC" w14:textId="02BEF19E" w:rsidR="00FA6A90" w:rsidRPr="00943110" w:rsidRDefault="00FA6A90" w:rsidP="00FA6A90">
      <w:pPr>
        <w:pStyle w:val="BodyText"/>
        <w:rPr>
          <w:lang w:val="en-GB"/>
        </w:rPr>
      </w:pPr>
      <w:del w:id="170" w:author="." w:date="2024-01-12T08:19:00Z">
        <w:r w:rsidRPr="00943110" w:rsidDel="00E91842">
          <w:rPr>
            <w:lang w:val="en-GB"/>
          </w:rPr>
          <w:delText>Little p</w:delText>
        </w:r>
      </w:del>
      <w:ins w:id="171" w:author="." w:date="2024-01-12T08:19:00Z">
        <w:r w:rsidR="00E91842">
          <w:rPr>
            <w:lang w:val="en-GB"/>
          </w:rPr>
          <w:t>P</w:t>
        </w:r>
      </w:ins>
      <w:r w:rsidRPr="00943110">
        <w:rPr>
          <w:lang w:val="en-GB"/>
        </w:rPr>
        <w:t xml:space="preserve">revious evidence </w:t>
      </w:r>
      <w:del w:id="172" w:author="." w:date="2024-01-12T08:19:00Z">
        <w:r w:rsidRPr="00943110" w:rsidDel="00E91842">
          <w:rPr>
            <w:lang w:val="en-GB"/>
          </w:rPr>
          <w:delText>analyzing</w:delText>
        </w:r>
      </w:del>
      <w:ins w:id="173" w:author="." w:date="2024-01-12T08:19:00Z">
        <w:r w:rsidR="00E91842" w:rsidRPr="00943110">
          <w:rPr>
            <w:lang w:val="en-GB"/>
          </w:rPr>
          <w:t>analysing</w:t>
        </w:r>
      </w:ins>
      <w:r w:rsidRPr="00943110">
        <w:rPr>
          <w:lang w:val="en-GB"/>
        </w:rPr>
        <w:t xml:space="preserve"> comparative functional</w:t>
      </w:r>
      <w:del w:id="174" w:author="." w:date="2024-01-12T08:19:00Z">
        <w:r w:rsidRPr="00943110" w:rsidDel="00E91842">
          <w:rPr>
            <w:lang w:val="en-GB"/>
          </w:rPr>
          <w:delText>-</w:delText>
        </w:r>
      </w:del>
      <w:ins w:id="175" w:author="." w:date="2024-01-12T08:19:00Z">
        <w:r w:rsidR="00E91842">
          <w:rPr>
            <w:lang w:val="en-GB"/>
          </w:rPr>
          <w:t xml:space="preserve"> </w:t>
        </w:r>
      </w:ins>
      <w:r w:rsidRPr="00943110">
        <w:rPr>
          <w:lang w:val="en-GB"/>
        </w:rPr>
        <w:t>genomics has mostly</w:t>
      </w:r>
      <w:del w:id="176" w:author="." w:date="2024-01-11T19:47:00Z">
        <w:r w:rsidRPr="00943110" w:rsidDel="001700C0">
          <w:rPr>
            <w:lang w:val="en-GB"/>
          </w:rPr>
          <w:delText xml:space="preserve"> been</w:delText>
        </w:r>
      </w:del>
      <w:r w:rsidRPr="00943110">
        <w:rPr>
          <w:lang w:val="en-GB"/>
        </w:rPr>
        <w:t xml:space="preserve"> focused on comparing same assay</w:t>
      </w:r>
      <w:del w:id="177" w:author="." w:date="2024-01-12T10:05:00Z">
        <w:r w:rsidRPr="00943110" w:rsidDel="00D45726">
          <w:rPr>
            <w:lang w:val="en-GB"/>
          </w:rPr>
          <w:delText xml:space="preserve"> </w:delText>
        </w:r>
      </w:del>
      <w:ins w:id="178" w:author="." w:date="2024-01-12T10:05:00Z">
        <w:r w:rsidR="00D45726">
          <w:rPr>
            <w:lang w:val="en-GB"/>
          </w:rPr>
          <w:t>-</w:t>
        </w:r>
      </w:ins>
      <w:r w:rsidRPr="00943110">
        <w:rPr>
          <w:lang w:val="en-GB"/>
        </w:rPr>
        <w:t xml:space="preserve">matched experiments </w:t>
      </w:r>
      <w:r w:rsidRPr="00943110">
        <w:rPr>
          <w:lang w:val="en-GB"/>
        </w:rPr>
      </w:r>
      <w:r w:rsidRPr="00943110">
        <w:rPr>
          <w:lang w:val="en-GB"/>
        </w:rPr>
        <w:instrText/>
      </w:r>
      <w:r w:rsidRPr="00943110">
        <w:rPr>
          <w:lang w:val="en-GB"/>
        </w:rPr>
      </w:r>
      <w:r w:rsidRPr="00943110">
        <w:rPr>
          <w:noProof/>
          <w:lang w:val="en-GB"/>
        </w:rPr>
        <w:t>(Maher et al., 2018; Lu et al., 2019)</w:t>
      </w:r>
      <w:r w:rsidRPr="00943110">
        <w:rPr>
          <w:lang w:val="en-GB"/>
        </w:rPr>
      </w:r>
      <w:r w:rsidRPr="00943110">
        <w:rPr>
          <w:lang w:val="en-GB"/>
        </w:rPr>
        <w:t>. These works have been crucial for</w:t>
      </w:r>
      <w:ins w:id="179" w:author="." w:date="2024-01-11T19:47:00Z">
        <w:r w:rsidR="001700C0">
          <w:rPr>
            <w:lang w:val="en-GB"/>
          </w:rPr>
          <w:t xml:space="preserve"> the</w:t>
        </w:r>
      </w:ins>
      <w:r w:rsidRPr="00943110">
        <w:rPr>
          <w:lang w:val="en-GB"/>
        </w:rPr>
        <w:t xml:space="preserve"> in-depth study of molecular machinery</w:t>
      </w:r>
      <w:del w:id="180" w:author="." w:date="2024-01-12T08:20:00Z">
        <w:r w:rsidRPr="00943110" w:rsidDel="00E91842">
          <w:rPr>
            <w:lang w:val="en-GB"/>
          </w:rPr>
          <w:delText>,</w:delText>
        </w:r>
      </w:del>
      <w:r w:rsidRPr="00943110">
        <w:rPr>
          <w:lang w:val="en-GB"/>
        </w:rPr>
        <w:t xml:space="preserve"> but </w:t>
      </w:r>
      <w:ins w:id="181" w:author="." w:date="2024-01-12T08:20:00Z">
        <w:r w:rsidR="00E91842">
          <w:rPr>
            <w:lang w:val="en-GB"/>
          </w:rPr>
          <w:t>lack</w:t>
        </w:r>
      </w:ins>
      <w:del w:id="182" w:author="." w:date="2024-01-12T08:20:00Z">
        <w:r w:rsidRPr="00943110" w:rsidDel="00E91842">
          <w:rPr>
            <w:lang w:val="en-GB"/>
          </w:rPr>
          <w:delText>missed</w:delText>
        </w:r>
      </w:del>
      <w:r w:rsidRPr="00943110">
        <w:rPr>
          <w:lang w:val="en-GB"/>
        </w:rPr>
        <w:t xml:space="preserve"> the power of diverse datasets for conservation inference. In contrast to this narrow but deep knowledge bottleneck, we adopted a broad but shallow approach using heterogeneous functional</w:t>
      </w:r>
      <w:del w:id="183" w:author="." w:date="2024-01-12T08:20:00Z">
        <w:r w:rsidRPr="00943110" w:rsidDel="00E91842">
          <w:rPr>
            <w:lang w:val="en-GB"/>
          </w:rPr>
          <w:delText>-</w:delText>
        </w:r>
      </w:del>
      <w:ins w:id="184" w:author="." w:date="2024-01-12T08:20:00Z">
        <w:r w:rsidR="00E91842">
          <w:rPr>
            <w:lang w:val="en-GB"/>
          </w:rPr>
          <w:t xml:space="preserve"> </w:t>
        </w:r>
      </w:ins>
      <w:r w:rsidRPr="00943110">
        <w:rPr>
          <w:lang w:val="en-GB"/>
        </w:rPr>
        <w:t>genomics to</w:t>
      </w:r>
      <w:ins w:id="185" w:author="." w:date="2024-01-12T10:05:00Z">
        <w:r w:rsidR="00D45726">
          <w:rPr>
            <w:lang w:val="en-GB"/>
          </w:rPr>
          <w:t xml:space="preserve"> search</w:t>
        </w:r>
      </w:ins>
      <w:r w:rsidRPr="00943110">
        <w:rPr>
          <w:lang w:val="en-GB"/>
        </w:rPr>
        <w:t xml:space="preserve"> directly</w:t>
      </w:r>
      <w:del w:id="186" w:author="." w:date="2024-01-12T10:05:00Z">
        <w:r w:rsidRPr="00943110" w:rsidDel="00D45726">
          <w:rPr>
            <w:lang w:val="en-GB"/>
          </w:rPr>
          <w:delText xml:space="preserve"> search</w:delText>
        </w:r>
      </w:del>
      <w:ins w:id="187" w:author="." w:date="2024-01-11T19:47:00Z">
        <w:r w:rsidR="001700C0">
          <w:rPr>
            <w:lang w:val="en-GB"/>
          </w:rPr>
          <w:t xml:space="preserve"> for</w:t>
        </w:r>
      </w:ins>
      <w:r w:rsidRPr="00943110">
        <w:rPr>
          <w:lang w:val="en-GB"/>
        </w:rPr>
        <w:t xml:space="preserve"> simple large-scale answers that we would never have contemplated asking based on our understanding of single</w:t>
      </w:r>
      <w:del w:id="188" w:author="." w:date="2024-01-12T08:20:00Z">
        <w:r w:rsidRPr="00943110" w:rsidDel="00E91842">
          <w:rPr>
            <w:lang w:val="en-GB"/>
          </w:rPr>
          <w:delText>-</w:delText>
        </w:r>
      </w:del>
      <w:ins w:id="189" w:author="." w:date="2024-01-12T08:20:00Z">
        <w:r w:rsidR="00E91842">
          <w:rPr>
            <w:lang w:val="en-GB"/>
          </w:rPr>
          <w:t xml:space="preserve"> </w:t>
        </w:r>
      </w:ins>
      <w:r w:rsidRPr="00943110">
        <w:rPr>
          <w:lang w:val="en-GB"/>
        </w:rPr>
        <w:t xml:space="preserve">assay/species information </w:t>
      </w:r>
      <w:r w:rsidRPr="00943110">
        <w:rPr>
          <w:lang w:val="en-GB"/>
        </w:rPr>
      </w:r>
      <w:r w:rsidRPr="00943110">
        <w:rPr>
          <w:lang w:val="en-GB"/>
        </w:rPr>
        <w:instrText/>
      </w:r>
      <w:r w:rsidRPr="00943110">
        <w:rPr>
          <w:lang w:val="en-GB"/>
        </w:rPr>
      </w:r>
      <w:r w:rsidRPr="00943110">
        <w:rPr>
          <w:noProof/>
          <w:lang w:val="en-GB"/>
        </w:rPr>
        <w:t>(Kliebenstein, 2019)</w:t>
      </w:r>
      <w:r w:rsidRPr="00943110">
        <w:rPr>
          <w:lang w:val="en-GB"/>
        </w:rPr>
      </w:r>
      <w:r w:rsidRPr="00943110">
        <w:rPr>
          <w:lang w:val="en-GB"/>
        </w:rPr>
        <w:t xml:space="preserve">. In the current Earth </w:t>
      </w:r>
      <w:proofErr w:type="spellStart"/>
      <w:r w:rsidRPr="00943110">
        <w:rPr>
          <w:lang w:val="en-GB"/>
        </w:rPr>
        <w:t>Biogenom</w:t>
      </w:r>
      <w:del w:id="190" w:author="." w:date="2024-01-11T19:47:00Z">
        <w:r w:rsidRPr="00943110" w:rsidDel="001700C0">
          <w:rPr>
            <w:lang w:val="en-GB"/>
          </w:rPr>
          <w:delText xml:space="preserve">e </w:delText>
        </w:r>
      </w:del>
      <w:r w:rsidRPr="00943110">
        <w:rPr>
          <w:lang w:val="en-GB"/>
        </w:rPr>
        <w:t>e</w:t>
      </w:r>
      <w:proofErr w:type="spellEnd"/>
      <w:del w:id="191" w:author="." w:date="2024-01-11T19:47:00Z">
        <w:r w:rsidRPr="00943110" w:rsidDel="001700C0">
          <w:rPr>
            <w:lang w:val="en-GB"/>
          </w:rPr>
          <w:delText>ra</w:delText>
        </w:r>
      </w:del>
      <w:r w:rsidRPr="00943110">
        <w:rPr>
          <w:lang w:val="en-GB"/>
        </w:rPr>
        <w:t xml:space="preserve"> </w:t>
      </w:r>
      <w:del w:id="192" w:author="." w:date="2024-01-11T19:47:00Z">
        <w:r w:rsidRPr="00943110" w:rsidDel="001700C0">
          <w:rPr>
            <w:lang w:val="en-GB"/>
          </w:rPr>
          <w:delText>th</w:delText>
        </w:r>
      </w:del>
      <w:r w:rsidRPr="00943110">
        <w:rPr>
          <w:lang w:val="en-GB"/>
        </w:rPr>
        <w:t>er</w:t>
      </w:r>
      <w:del w:id="193" w:author="." w:date="2024-01-11T19:47:00Z">
        <w:r w:rsidRPr="00943110" w:rsidDel="001700C0">
          <w:rPr>
            <w:lang w:val="en-GB"/>
          </w:rPr>
          <w:delText xml:space="preserve">e </w:delText>
        </w:r>
      </w:del>
      <w:r w:rsidRPr="00943110">
        <w:rPr>
          <w:lang w:val="en-GB"/>
        </w:rPr>
        <w:t>a</w:t>
      </w:r>
      <w:del w:id="194" w:author="." w:date="2024-01-11T19:47:00Z">
        <w:r w:rsidRPr="00943110" w:rsidDel="001700C0">
          <w:rPr>
            <w:lang w:val="en-GB"/>
          </w:rPr>
          <w:delText>re</w:delText>
        </w:r>
      </w:del>
      <w:ins w:id="195" w:author="." w:date="2024-01-11T19:47:00Z">
        <w:r w:rsidR="001700C0">
          <w:rPr>
            <w:lang w:val="en-GB"/>
          </w:rPr>
          <w:t>,</w:t>
        </w:r>
      </w:ins>
      <w:r w:rsidRPr="00943110">
        <w:rPr>
          <w:lang w:val="en-GB"/>
        </w:rPr>
        <w:t xml:space="preserve"> </w:t>
      </w:r>
      <w:del w:id="196" w:author="." w:date="2024-01-12T08:20:00Z">
        <w:r w:rsidRPr="00943110" w:rsidDel="00E91842">
          <w:rPr>
            <w:lang w:val="en-GB"/>
          </w:rPr>
          <w:delText>more and more</w:delText>
        </w:r>
      </w:del>
      <w:ins w:id="197" w:author="." w:date="2024-01-12T08:20:00Z">
        <w:r w:rsidR="00E91842">
          <w:rPr>
            <w:lang w:val="en-GB"/>
          </w:rPr>
          <w:t>an increasing number of</w:t>
        </w:r>
      </w:ins>
      <w:r w:rsidRPr="00943110">
        <w:rPr>
          <w:lang w:val="en-GB"/>
        </w:rPr>
        <w:t xml:space="preserve"> genomes and functional tracks</w:t>
      </w:r>
      <w:ins w:id="198" w:author="." w:date="2024-01-11T19:48:00Z">
        <w:r w:rsidR="001700C0">
          <w:rPr>
            <w:lang w:val="en-GB"/>
          </w:rPr>
          <w:t xml:space="preserve"> are</w:t>
        </w:r>
      </w:ins>
      <w:r w:rsidRPr="00943110">
        <w:rPr>
          <w:lang w:val="en-GB"/>
        </w:rPr>
        <w:t xml:space="preserve"> becoming available </w:t>
      </w:r>
      <w:r w:rsidRPr="00943110">
        <w:rPr>
          <w:lang w:val="en-GB"/>
        </w:rPr>
      </w:r>
      <w:r w:rsidRPr="00943110">
        <w:rPr>
          <w:lang w:val="en-GB"/>
        </w:rPr>
        <w:instrText/>
      </w:r>
      <w:r w:rsidRPr="00943110">
        <w:rPr>
          <w:lang w:val="en-GB"/>
        </w:rPr>
      </w:r>
      <w:r w:rsidRPr="00943110">
        <w:rPr>
          <w:noProof/>
          <w:lang w:val="en-GB"/>
        </w:rPr>
        <w:t>(Expósito-Alonso et al., 2020)</w:t>
      </w:r>
      <w:r w:rsidRPr="00943110">
        <w:rPr>
          <w:lang w:val="en-GB"/>
        </w:rPr>
      </w:r>
      <w:r w:rsidRPr="00943110">
        <w:rPr>
          <w:lang w:val="en-GB"/>
        </w:rPr>
        <w:t>, thus</w:t>
      </w:r>
      <w:del w:id="199" w:author="." w:date="2024-01-12T08:20:00Z">
        <w:r w:rsidRPr="00943110" w:rsidDel="00E91842">
          <w:rPr>
            <w:lang w:val="en-GB"/>
          </w:rPr>
          <w:delText>,</w:delText>
        </w:r>
      </w:del>
      <w:r w:rsidRPr="00943110">
        <w:rPr>
          <w:lang w:val="en-GB"/>
        </w:rPr>
        <w:t xml:space="preserve"> highlighting the urge </w:t>
      </w:r>
      <w:ins w:id="200" w:author="." w:date="2024-01-11T19:48:00Z">
        <w:r w:rsidR="001700C0">
          <w:rPr>
            <w:lang w:val="en-GB"/>
          </w:rPr>
          <w:t>t</w:t>
        </w:r>
      </w:ins>
      <w:r w:rsidRPr="00943110">
        <w:rPr>
          <w:lang w:val="en-GB"/>
        </w:rPr>
        <w:t>o</w:t>
      </w:r>
      <w:del w:id="201" w:author="." w:date="2024-01-11T19:48:00Z">
        <w:r w:rsidRPr="00943110" w:rsidDel="001700C0">
          <w:rPr>
            <w:lang w:val="en-GB"/>
          </w:rPr>
          <w:delText>f</w:delText>
        </w:r>
      </w:del>
      <w:r w:rsidRPr="00943110">
        <w:rPr>
          <w:lang w:val="en-GB"/>
        </w:rPr>
        <w:t xml:space="preserve"> us</w:t>
      </w:r>
      <w:del w:id="202" w:author="." w:date="2024-01-11T19:48:00Z">
        <w:r w:rsidRPr="00943110" w:rsidDel="001700C0">
          <w:rPr>
            <w:lang w:val="en-GB"/>
          </w:rPr>
          <w:delText>ing</w:delText>
        </w:r>
      </w:del>
      <w:ins w:id="203" w:author="." w:date="2024-01-11T19:48:00Z">
        <w:r w:rsidR="001700C0">
          <w:rPr>
            <w:lang w:val="en-GB"/>
          </w:rPr>
          <w:t>e</w:t>
        </w:r>
      </w:ins>
      <w:r w:rsidRPr="00943110">
        <w:rPr>
          <w:lang w:val="en-GB"/>
        </w:rPr>
        <w:t xml:space="preserve"> </w:t>
      </w:r>
      <w:del w:id="204" w:author="." w:date="2024-01-11T19:48:00Z">
        <w:r w:rsidRPr="00943110" w:rsidDel="001700C0">
          <w:rPr>
            <w:lang w:val="en-GB"/>
          </w:rPr>
          <w:delText>ingtegrative</w:delText>
        </w:r>
      </w:del>
      <w:ins w:id="205" w:author="." w:date="2024-01-11T19:48:00Z">
        <w:r w:rsidR="001700C0" w:rsidRPr="00943110">
          <w:rPr>
            <w:lang w:val="en-GB"/>
          </w:rPr>
          <w:t>integrative</w:t>
        </w:r>
      </w:ins>
      <w:r w:rsidRPr="00943110">
        <w:rPr>
          <w:lang w:val="en-GB"/>
        </w:rPr>
        <w:t xml:space="preserve"> tools that consider the vast diversity of biological strategies and enabl</w:t>
      </w:r>
      <w:del w:id="206" w:author="." w:date="2024-01-11T19:48:00Z">
        <w:r w:rsidRPr="00943110" w:rsidDel="001700C0">
          <w:rPr>
            <w:lang w:val="en-GB"/>
          </w:rPr>
          <w:delText>ing</w:delText>
        </w:r>
      </w:del>
      <w:ins w:id="207" w:author="." w:date="2024-01-11T19:48:00Z">
        <w:r w:rsidR="001700C0">
          <w:rPr>
            <w:lang w:val="en-GB"/>
          </w:rPr>
          <w:t>e</w:t>
        </w:r>
      </w:ins>
      <w:r w:rsidRPr="00943110">
        <w:rPr>
          <w:lang w:val="en-GB"/>
        </w:rPr>
        <w:t xml:space="preserve"> wide genomic element</w:t>
      </w:r>
      <w:del w:id="208" w:author="." w:date="2024-01-11T19:48:00Z">
        <w:r w:rsidRPr="00943110" w:rsidDel="001700C0">
          <w:rPr>
            <w:lang w:val="en-GB"/>
          </w:rPr>
          <w:delText>s</w:delText>
        </w:r>
      </w:del>
      <w:r w:rsidRPr="00943110">
        <w:rPr>
          <w:lang w:val="en-GB"/>
        </w:rPr>
        <w:t xml:space="preserve"> </w:t>
      </w:r>
      <w:del w:id="209" w:author="." w:date="2024-01-12T08:21:00Z">
        <w:r w:rsidRPr="00943110" w:rsidDel="00E91842">
          <w:rPr>
            <w:lang w:val="en-GB"/>
          </w:rPr>
          <w:delText>chracterization</w:delText>
        </w:r>
      </w:del>
      <w:ins w:id="210" w:author="." w:date="2024-01-12T08:21:00Z">
        <w:r w:rsidR="00E91842" w:rsidRPr="00943110">
          <w:rPr>
            <w:lang w:val="en-GB"/>
          </w:rPr>
          <w:t>characteri</w:t>
        </w:r>
      </w:ins>
      <w:ins w:id="211" w:author="." w:date="2024-01-12T09:47:00Z">
        <w:r w:rsidR="00D45726">
          <w:rPr>
            <w:lang w:val="en-GB"/>
          </w:rPr>
          <w:t>s</w:t>
        </w:r>
      </w:ins>
      <w:ins w:id="212" w:author="." w:date="2024-01-12T08:21:00Z">
        <w:r w:rsidR="00E91842" w:rsidRPr="00943110">
          <w:rPr>
            <w:lang w:val="en-GB"/>
          </w:rPr>
          <w:t>ation</w:t>
        </w:r>
      </w:ins>
      <w:r w:rsidRPr="00943110">
        <w:rPr>
          <w:lang w:val="en-GB"/>
        </w:rPr>
        <w:t xml:space="preserve">. </w:t>
      </w:r>
      <w:del w:id="213" w:author="." w:date="2024-01-12T08:21:00Z">
        <w:r w:rsidRPr="00943110" w:rsidDel="00E91842">
          <w:rPr>
            <w:lang w:val="en-GB"/>
          </w:rPr>
          <w:delText>Taking into account</w:delText>
        </w:r>
      </w:del>
      <w:ins w:id="214" w:author="." w:date="2024-01-12T08:21:00Z">
        <w:r w:rsidR="00E91842">
          <w:rPr>
            <w:lang w:val="en-GB"/>
          </w:rPr>
          <w:t>Considering</w:t>
        </w:r>
      </w:ins>
      <w:r w:rsidRPr="00943110">
        <w:rPr>
          <w:lang w:val="en-GB"/>
        </w:rPr>
        <w:t xml:space="preserve"> the abovementioned knowledge trade-off, in the present study</w:t>
      </w:r>
      <w:ins w:id="215" w:author="." w:date="2024-01-12T08:21:00Z">
        <w:r w:rsidR="00E91842">
          <w:rPr>
            <w:lang w:val="en-GB"/>
          </w:rPr>
          <w:t>,</w:t>
        </w:r>
      </w:ins>
      <w:r w:rsidRPr="00943110">
        <w:rPr>
          <w:lang w:val="en-GB"/>
        </w:rPr>
        <w:t xml:space="preserve"> we introduced </w:t>
      </w:r>
      <w:proofErr w:type="spellStart"/>
      <w:r w:rsidRPr="00943110">
        <w:rPr>
          <w:lang w:val="en-GB"/>
        </w:rPr>
        <w:t>PlantFUN</w:t>
      </w:r>
      <w:proofErr w:type="spellEnd"/>
      <w:r w:rsidRPr="00943110">
        <w:rPr>
          <w:lang w:val="en-GB"/>
        </w:rPr>
        <w:t>(</w:t>
      </w:r>
      <w:proofErr w:type="spellStart"/>
      <w:r w:rsidRPr="00943110">
        <w:rPr>
          <w:lang w:val="en-GB"/>
        </w:rPr>
        <w:t>ctional</w:t>
      </w:r>
      <w:proofErr w:type="spellEnd"/>
      <w:r w:rsidRPr="00943110">
        <w:rPr>
          <w:lang w:val="en-GB"/>
        </w:rPr>
        <w:t>)</w:t>
      </w:r>
      <w:proofErr w:type="gramStart"/>
      <w:r w:rsidRPr="00943110">
        <w:rPr>
          <w:lang w:val="en-GB"/>
        </w:rPr>
        <w:t>CO(</w:t>
      </w:r>
      <w:proofErr w:type="spellStart"/>
      <w:proofErr w:type="gramEnd"/>
      <w:r w:rsidRPr="00943110">
        <w:rPr>
          <w:lang w:val="en-GB"/>
        </w:rPr>
        <w:t>nservation</w:t>
      </w:r>
      <w:proofErr w:type="spellEnd"/>
      <w:r w:rsidRPr="00943110">
        <w:rPr>
          <w:lang w:val="en-GB"/>
        </w:rPr>
        <w:t>)</w:t>
      </w:r>
      <w:ins w:id="216" w:author="." w:date="2024-01-11T19:48:00Z">
        <w:r w:rsidR="001700C0">
          <w:rPr>
            <w:lang w:val="en-GB"/>
          </w:rPr>
          <w:t>,</w:t>
        </w:r>
      </w:ins>
      <w:r w:rsidRPr="00943110">
        <w:rPr>
          <w:lang w:val="en-GB"/>
        </w:rPr>
        <w:t xml:space="preserve"> an integrative functional</w:t>
      </w:r>
      <w:ins w:id="217" w:author="." w:date="2024-01-12T08:21:00Z">
        <w:r w:rsidR="00E91842">
          <w:rPr>
            <w:lang w:val="en-GB"/>
          </w:rPr>
          <w:t xml:space="preserve"> </w:t>
        </w:r>
      </w:ins>
      <w:del w:id="218" w:author="." w:date="2024-01-12T08:21:00Z">
        <w:r w:rsidRPr="00943110" w:rsidDel="00E91842">
          <w:rPr>
            <w:lang w:val="en-GB"/>
          </w:rPr>
          <w:delText>-</w:delText>
        </w:r>
      </w:del>
      <w:r w:rsidRPr="00943110">
        <w:rPr>
          <w:lang w:val="en-GB"/>
        </w:rPr>
        <w:t>genomics database constituted by several tools and two main resources, inter</w:t>
      </w:r>
      <w:del w:id="219" w:author="." w:date="2024-01-12T08:21:00Z">
        <w:r w:rsidRPr="00943110" w:rsidDel="00E91842">
          <w:rPr>
            <w:lang w:val="en-GB"/>
          </w:rPr>
          <w:delText>-</w:delText>
        </w:r>
      </w:del>
      <w:r w:rsidRPr="00943110">
        <w:rPr>
          <w:lang w:val="en-GB"/>
        </w:rPr>
        <w:t xml:space="preserve">species </w:t>
      </w:r>
      <w:del w:id="220" w:author="." w:date="2024-01-12T09:55:00Z">
        <w:r w:rsidRPr="00943110" w:rsidDel="00D45726">
          <w:rPr>
            <w:lang w:val="en-GB"/>
          </w:rPr>
          <w:delText>chromatin state</w:delText>
        </w:r>
      </w:del>
      <w:proofErr w:type="spellStart"/>
      <w:ins w:id="221" w:author="." w:date="2024-01-12T09:55:00Z">
        <w:r w:rsidR="00D45726">
          <w:rPr>
            <w:lang w:val="en-GB"/>
          </w:rPr>
          <w:t>CS</w:t>
        </w:r>
      </w:ins>
      <w:r w:rsidRPr="00943110">
        <w:rPr>
          <w:lang w:val="en-GB"/>
        </w:rPr>
        <w:t>s</w:t>
      </w:r>
      <w:proofErr w:type="spellEnd"/>
      <w:r w:rsidRPr="00943110">
        <w:rPr>
          <w:lang w:val="en-GB"/>
        </w:rPr>
        <w:t xml:space="preserve"> and functional genomics conservation scores, for the well-known plant models </w:t>
      </w:r>
      <w:r w:rsidRPr="00943110">
        <w:rPr>
          <w:i/>
          <w:lang w:val="en-GB"/>
        </w:rPr>
        <w:t>Arabidopsis thaliana</w:t>
      </w:r>
      <w:r w:rsidRPr="00943110">
        <w:rPr>
          <w:lang w:val="en-GB"/>
        </w:rPr>
        <w:t>,</w:t>
      </w:r>
      <w:r w:rsidRPr="00943110">
        <w:rPr>
          <w:i/>
          <w:lang w:val="en-GB"/>
        </w:rPr>
        <w:t xml:space="preserve"> Oryza sativa </w:t>
      </w:r>
      <w:r w:rsidRPr="00943110">
        <w:rPr>
          <w:lang w:val="en-GB"/>
        </w:rPr>
        <w:t xml:space="preserve">and </w:t>
      </w:r>
      <w:proofErr w:type="spellStart"/>
      <w:r w:rsidRPr="00943110">
        <w:rPr>
          <w:i/>
          <w:lang w:val="en-GB"/>
        </w:rPr>
        <w:t>Zea</w:t>
      </w:r>
      <w:proofErr w:type="spellEnd"/>
      <w:r w:rsidRPr="00943110">
        <w:rPr>
          <w:i/>
          <w:lang w:val="en-GB"/>
        </w:rPr>
        <w:t xml:space="preserve"> mays</w:t>
      </w:r>
      <w:r w:rsidRPr="00943110">
        <w:rPr>
          <w:lang w:val="en-GB"/>
        </w:rPr>
        <w:t>. To illustrate how</w:t>
      </w:r>
      <w:ins w:id="222" w:author="." w:date="2024-01-12T10:05:00Z">
        <w:r w:rsidR="00D45726">
          <w:rPr>
            <w:lang w:val="en-GB"/>
          </w:rPr>
          <w:t xml:space="preserve"> the</w:t>
        </w:r>
      </w:ins>
      <w:r w:rsidRPr="00943110">
        <w:rPr>
          <w:lang w:val="en-GB"/>
        </w:rPr>
        <w:t xml:space="preserve"> results derived from the generated resources could be fu</w:t>
      </w:r>
      <w:del w:id="223" w:author="." w:date="2024-01-12T08:21:00Z">
        <w:r w:rsidRPr="00943110" w:rsidDel="00E91842">
          <w:rPr>
            <w:lang w:val="en-GB"/>
          </w:rPr>
          <w:delText>n</w:delText>
        </w:r>
      </w:del>
      <w:ins w:id="224" w:author="." w:date="2024-01-12T08:22:00Z">
        <w:r w:rsidR="00E91842">
          <w:rPr>
            <w:lang w:val="en-GB"/>
          </w:rPr>
          <w:t>n</w:t>
        </w:r>
      </w:ins>
      <w:r w:rsidRPr="00943110">
        <w:rPr>
          <w:lang w:val="en-GB"/>
        </w:rPr>
        <w:t xml:space="preserve">ctionally relevant, we developed an application </w:t>
      </w:r>
      <w:ins w:id="225" w:author="." w:date="2024-01-12T08:22:00Z">
        <w:r w:rsidR="00E91842">
          <w:rPr>
            <w:lang w:val="en-GB"/>
          </w:rPr>
          <w:t>for</w:t>
        </w:r>
      </w:ins>
      <w:del w:id="226" w:author="." w:date="2024-01-12T08:22:00Z">
        <w:r w:rsidRPr="00943110" w:rsidDel="00E91842">
          <w:rPr>
            <w:lang w:val="en-GB"/>
          </w:rPr>
          <w:delText>of</w:delText>
        </w:r>
      </w:del>
      <w:r w:rsidRPr="00943110">
        <w:rPr>
          <w:lang w:val="en-GB"/>
        </w:rPr>
        <w:t xml:space="preserve"> the database and found that </w:t>
      </w:r>
      <w:del w:id="227" w:author="." w:date="2024-01-12T09:55:00Z">
        <w:r w:rsidRPr="00943110" w:rsidDel="00D45726">
          <w:rPr>
            <w:lang w:val="en-GB"/>
          </w:rPr>
          <w:delText>chromatin state</w:delText>
        </w:r>
      </w:del>
      <w:ins w:id="228" w:author="." w:date="2024-01-12T09:55:00Z">
        <w:r w:rsidR="00D45726">
          <w:rPr>
            <w:lang w:val="en-GB"/>
          </w:rPr>
          <w:t>CS</w:t>
        </w:r>
      </w:ins>
      <w:r w:rsidRPr="00943110">
        <w:rPr>
          <w:lang w:val="en-GB"/>
        </w:rPr>
        <w:t xml:space="preserve"> information improved</w:t>
      </w:r>
      <w:ins w:id="229" w:author="." w:date="2024-01-11T19:48:00Z">
        <w:r w:rsidR="001700C0">
          <w:rPr>
            <w:lang w:val="en-GB"/>
          </w:rPr>
          <w:t xml:space="preserve"> the</w:t>
        </w:r>
      </w:ins>
      <w:r w:rsidRPr="00943110">
        <w:rPr>
          <w:lang w:val="en-GB"/>
        </w:rPr>
        <w:t xml:space="preserve"> paralogous degree of functional divergence predictions. Lastly, we validated the redundancy predictions based on</w:t>
      </w:r>
      <w:ins w:id="230" w:author="." w:date="2024-01-12T10:05:00Z">
        <w:r w:rsidR="00D45726">
          <w:rPr>
            <w:lang w:val="en-GB"/>
          </w:rPr>
          <w:t xml:space="preserve"> the</w:t>
        </w:r>
      </w:ins>
      <w:r w:rsidRPr="00943110">
        <w:rPr>
          <w:lang w:val="en-GB"/>
        </w:rPr>
        <w:t xml:space="preserve"> phenotypic effects of alternative oxidase</w:t>
      </w:r>
      <w:del w:id="231" w:author="." w:date="2024-01-11T19:48:00Z">
        <w:r w:rsidRPr="00943110" w:rsidDel="001700C0">
          <w:rPr>
            <w:lang w:val="en-GB"/>
          </w:rPr>
          <w:delText>s</w:delText>
        </w:r>
      </w:del>
      <w:r w:rsidRPr="00943110">
        <w:rPr>
          <w:lang w:val="en-GB"/>
        </w:rPr>
        <w:t xml:space="preserve"> (</w:t>
      </w:r>
      <w:proofErr w:type="spellStart"/>
      <w:r w:rsidRPr="00943110">
        <w:rPr>
          <w:lang w:val="en-GB"/>
        </w:rPr>
        <w:t>AOX</w:t>
      </w:r>
      <w:proofErr w:type="spellEnd"/>
      <w:r w:rsidRPr="00943110">
        <w:rPr>
          <w:lang w:val="en-GB"/>
        </w:rPr>
        <w:t>) gene</w:t>
      </w:r>
      <w:del w:id="232" w:author="." w:date="2024-01-12T08:22:00Z">
        <w:r w:rsidRPr="00943110" w:rsidDel="00E91842">
          <w:rPr>
            <w:lang w:val="en-GB"/>
          </w:rPr>
          <w:delText>s</w:delText>
        </w:r>
      </w:del>
      <w:r w:rsidRPr="00943110">
        <w:rPr>
          <w:lang w:val="en-GB"/>
        </w:rPr>
        <w:t xml:space="preserve"> knockout mutants under several stress</w:t>
      </w:r>
      <w:ins w:id="233" w:author="." w:date="2024-01-12T08:22:00Z">
        <w:r w:rsidR="00E91842">
          <w:rPr>
            <w:lang w:val="en-GB"/>
          </w:rPr>
          <w:t>ors</w:t>
        </w:r>
      </w:ins>
      <w:del w:id="234" w:author="." w:date="2024-01-12T08:22:00Z">
        <w:r w:rsidRPr="00943110" w:rsidDel="00E91842">
          <w:rPr>
            <w:lang w:val="en-GB"/>
          </w:rPr>
          <w:delText xml:space="preserve"> conditions</w:delText>
        </w:r>
      </w:del>
      <w:r w:rsidRPr="00943110">
        <w:rPr>
          <w:lang w:val="en-GB"/>
        </w:rPr>
        <w:t xml:space="preserve"> </w:t>
      </w:r>
      <w:del w:id="235" w:author="." w:date="2024-01-12T08:22:00Z">
        <w:r w:rsidRPr="00943110" w:rsidDel="00E91842">
          <w:rPr>
            <w:lang w:val="en-GB"/>
          </w:rPr>
          <w:delText xml:space="preserve">and </w:delText>
        </w:r>
      </w:del>
      <w:ins w:id="236" w:author="." w:date="2024-01-12T08:22:00Z">
        <w:r w:rsidR="00E91842">
          <w:rPr>
            <w:lang w:val="en-GB"/>
          </w:rPr>
          <w:t xml:space="preserve">to </w:t>
        </w:r>
      </w:ins>
      <w:r w:rsidRPr="00943110">
        <w:rPr>
          <w:lang w:val="en-GB"/>
        </w:rPr>
        <w:t>provide</w:t>
      </w:r>
      <w:del w:id="237" w:author="." w:date="2024-01-12T08:22:00Z">
        <w:r w:rsidRPr="00943110" w:rsidDel="00E91842">
          <w:rPr>
            <w:lang w:val="en-GB"/>
          </w:rPr>
          <w:delText>d</w:delText>
        </w:r>
      </w:del>
      <w:r w:rsidRPr="00943110">
        <w:rPr>
          <w:lang w:val="en-GB"/>
        </w:rPr>
        <w:t xml:space="preserve"> insights into</w:t>
      </w:r>
      <w:ins w:id="238" w:author="." w:date="2024-01-11T19:48:00Z">
        <w:r w:rsidR="001700C0">
          <w:rPr>
            <w:lang w:val="en-GB"/>
          </w:rPr>
          <w:t xml:space="preserve"> the</w:t>
        </w:r>
      </w:ins>
      <w:r w:rsidRPr="00943110">
        <w:rPr>
          <w:lang w:val="en-GB"/>
        </w:rPr>
        <w:t xml:space="preserve"> evolution of these genes.</w:t>
      </w:r>
    </w:p>
    <w:p w14:paraId="65010485" w14:textId="77777777" w:rsidR="00FA6A90" w:rsidRPr="00943110" w:rsidRDefault="00FA6A90" w:rsidP="00FA6A90">
      <w:pPr>
        <w:pStyle w:val="Heading1"/>
        <w:rPr>
          <w:lang w:val="en-GB"/>
        </w:rPr>
      </w:pPr>
      <w:r w:rsidRPr="00943110">
        <w:rPr>
          <w:lang w:val="en-GB"/>
        </w:rPr>
        <w:t>Results</w:t>
      </w:r>
    </w:p>
    <w:p w14:paraId="73174FB5" w14:textId="067CFD83" w:rsidR="00FA6A90" w:rsidRPr="00943110" w:rsidRDefault="00FA6A90" w:rsidP="00FA6A90">
      <w:pPr>
        <w:pStyle w:val="Heading2"/>
        <w:rPr>
          <w:lang w:val="en-GB"/>
        </w:rPr>
      </w:pPr>
      <w:del w:id="239" w:author="." w:date="2024-01-12T09:47:00Z">
        <w:r w:rsidRPr="00943110" w:rsidDel="00D45726">
          <w:rPr>
            <w:lang w:val="en-GB"/>
          </w:rPr>
          <w:delText xml:space="preserve">Characterization </w:delText>
        </w:r>
      </w:del>
      <w:ins w:id="240" w:author="." w:date="2024-01-12T09:47:00Z">
        <w:r w:rsidR="00D45726" w:rsidRPr="00943110">
          <w:rPr>
            <w:lang w:val="en-GB"/>
          </w:rPr>
          <w:t>Characteri</w:t>
        </w:r>
        <w:r w:rsidR="00D45726">
          <w:rPr>
            <w:lang w:val="en-GB"/>
          </w:rPr>
          <w:t>s</w:t>
        </w:r>
        <w:r w:rsidR="00D45726" w:rsidRPr="00943110">
          <w:rPr>
            <w:lang w:val="en-GB"/>
          </w:rPr>
          <w:t xml:space="preserve">ation </w:t>
        </w:r>
      </w:ins>
      <w:r w:rsidRPr="00943110">
        <w:rPr>
          <w:lang w:val="en-GB"/>
        </w:rPr>
        <w:t>of shared and species-specific chromatin states</w:t>
      </w:r>
    </w:p>
    <w:p w14:paraId="6059DA73" w14:textId="26F72683" w:rsidR="00FA6A90" w:rsidRPr="00943110" w:rsidRDefault="00FA6A90" w:rsidP="00FA6A90">
      <w:pPr>
        <w:rPr>
          <w:lang w:val="en-GB"/>
        </w:rPr>
      </w:pPr>
      <w:r w:rsidRPr="00943110">
        <w:rPr>
          <w:lang w:val="en-GB"/>
        </w:rPr>
        <w:t xml:space="preserve">We generated a universal </w:t>
      </w:r>
      <w:del w:id="241" w:author="." w:date="2024-01-12T09:55:00Z">
        <w:r w:rsidRPr="00943110" w:rsidDel="00D45726">
          <w:rPr>
            <w:lang w:val="en-GB"/>
          </w:rPr>
          <w:delText>chromatin state</w:delText>
        </w:r>
      </w:del>
      <w:del w:id="242" w:author="." w:date="2024-01-12T08:22:00Z">
        <w:r w:rsidRPr="00943110" w:rsidDel="00E91842">
          <w:rPr>
            <w:lang w:val="en-GB"/>
          </w:rPr>
          <w:delText>s</w:delText>
        </w:r>
      </w:del>
      <w:del w:id="243" w:author="." w:date="2024-01-12T09:55:00Z">
        <w:r w:rsidRPr="00943110" w:rsidDel="00D45726">
          <w:rPr>
            <w:lang w:val="en-GB"/>
          </w:rPr>
          <w:delText xml:space="preserve"> (</w:delText>
        </w:r>
      </w:del>
      <w:r w:rsidRPr="00943110">
        <w:rPr>
          <w:lang w:val="en-GB"/>
        </w:rPr>
        <w:t>CS</w:t>
      </w:r>
      <w:del w:id="244" w:author="." w:date="2024-01-12T09:55:00Z">
        <w:r w:rsidRPr="00943110" w:rsidDel="00D45726">
          <w:rPr>
            <w:lang w:val="en-GB"/>
          </w:rPr>
          <w:delText>)</w:delText>
        </w:r>
      </w:del>
      <w:r w:rsidRPr="00943110">
        <w:rPr>
          <w:lang w:val="en-GB"/>
        </w:rPr>
        <w:t xml:space="preserve"> map annotation from </w:t>
      </w:r>
      <w:commentRangeStart w:id="245"/>
      <w:ins w:id="246" w:author="." w:date="2024-01-12T08:23:00Z">
        <w:r w:rsidR="00E91842">
          <w:rPr>
            <w:lang w:val="en-GB"/>
          </w:rPr>
          <w:t>10</w:t>
        </w:r>
      </w:ins>
      <w:del w:id="247" w:author="." w:date="2024-01-12T08:22:00Z">
        <w:r w:rsidRPr="00943110" w:rsidDel="00E91842">
          <w:rPr>
            <w:lang w:val="en-GB"/>
          </w:rPr>
          <w:delText>ten</w:delText>
        </w:r>
      </w:del>
      <w:r w:rsidRPr="00943110">
        <w:rPr>
          <w:lang w:val="en-GB"/>
        </w:rPr>
        <w:t xml:space="preserve"> </w:t>
      </w:r>
      <w:commentRangeEnd w:id="245"/>
      <w:r w:rsidR="00E91842">
        <w:rPr>
          <w:rStyle w:val="CommentReference"/>
        </w:rPr>
        <w:commentReference w:id="245"/>
      </w:r>
      <w:r w:rsidRPr="00943110">
        <w:rPr>
          <w:lang w:val="en-GB"/>
        </w:rPr>
        <w:t xml:space="preserve">common chromatin modifications (greatest number of tracks found simultaneously available) </w:t>
      </w:r>
      <w:ins w:id="248" w:author="." w:date="2024-01-12T08:23:00Z">
        <w:r w:rsidR="00E91842">
          <w:rPr>
            <w:lang w:val="en-GB"/>
          </w:rPr>
          <w:t>(</w:t>
        </w:r>
      </w:ins>
      <w:del w:id="249" w:author="." w:date="2024-01-12T08:23:00Z">
        <w:r w:rsidRPr="00943110" w:rsidDel="00E91842">
          <w:rPr>
            <w:b/>
            <w:lang w:val="en-GB"/>
          </w:rPr>
          <w:delText>s</w:delText>
        </w:r>
      </w:del>
      <w:ins w:id="250" w:author="." w:date="2024-01-12T08:23:00Z">
        <w:r w:rsidR="00E91842">
          <w:rPr>
            <w:b/>
            <w:lang w:val="en-GB"/>
          </w:rPr>
          <w:t>S</w:t>
        </w:r>
      </w:ins>
      <w:r w:rsidRPr="00943110">
        <w:rPr>
          <w:b/>
          <w:lang w:val="en-GB"/>
        </w:rPr>
        <w:t xml:space="preserve">upplementary </w:t>
      </w:r>
      <w:del w:id="251" w:author="." w:date="2024-01-12T08:23:00Z">
        <w:r w:rsidRPr="00943110" w:rsidDel="00E91842">
          <w:rPr>
            <w:b/>
            <w:lang w:val="en-GB"/>
          </w:rPr>
          <w:delText>f</w:delText>
        </w:r>
      </w:del>
      <w:ins w:id="252" w:author="." w:date="2024-01-12T08:23:00Z">
        <w:r w:rsidR="00E91842">
          <w:rPr>
            <w:b/>
            <w:lang w:val="en-GB"/>
          </w:rPr>
          <w:t>F</w:t>
        </w:r>
      </w:ins>
      <w:r w:rsidRPr="00943110">
        <w:rPr>
          <w:b/>
          <w:lang w:val="en-GB"/>
        </w:rPr>
        <w:t xml:space="preserve">ig. </w:t>
      </w:r>
      <w:proofErr w:type="spellStart"/>
      <w:r w:rsidRPr="00943110">
        <w:rPr>
          <w:b/>
          <w:lang w:val="en-GB"/>
        </w:rPr>
        <w:t>S1</w:t>
      </w:r>
      <w:proofErr w:type="spellEnd"/>
      <w:r w:rsidRPr="00943110">
        <w:rPr>
          <w:lang w:val="en-GB"/>
        </w:rPr>
        <w:t xml:space="preserve">) </w:t>
      </w:r>
      <w:r w:rsidRPr="00943110">
        <w:rPr>
          <w:lang w:val="en-GB"/>
        </w:rPr>
        <w:lastRenderedPageBreak/>
        <w:t xml:space="preserve">using </w:t>
      </w:r>
      <w:proofErr w:type="spellStart"/>
      <w:r w:rsidRPr="00943110">
        <w:rPr>
          <w:lang w:val="en-GB"/>
        </w:rPr>
        <w:t>hiHMM</w:t>
      </w:r>
      <w:proofErr w:type="spellEnd"/>
      <w:r w:rsidRPr="00943110">
        <w:rPr>
          <w:lang w:val="en-GB"/>
        </w:rPr>
        <w:t xml:space="preserve"> software for three widely</w:t>
      </w:r>
      <w:del w:id="253" w:author="." w:date="2024-01-11T19:48:00Z">
        <w:r w:rsidRPr="00943110" w:rsidDel="001700C0">
          <w:rPr>
            <w:lang w:val="en-GB"/>
          </w:rPr>
          <w:delText>-</w:delText>
        </w:r>
      </w:del>
      <w:ins w:id="254" w:author="." w:date="2024-01-11T19:48:00Z">
        <w:r w:rsidR="001700C0">
          <w:rPr>
            <w:lang w:val="en-GB"/>
          </w:rPr>
          <w:t xml:space="preserve"> </w:t>
        </w:r>
      </w:ins>
      <w:r w:rsidRPr="00943110">
        <w:rPr>
          <w:lang w:val="en-GB"/>
        </w:rPr>
        <w:t xml:space="preserve">studied model plant species: </w:t>
      </w:r>
      <w:r w:rsidRPr="00943110">
        <w:rPr>
          <w:i/>
          <w:lang w:val="en-GB"/>
        </w:rPr>
        <w:t>A. thaliana</w:t>
      </w:r>
      <w:r w:rsidRPr="00943110">
        <w:rPr>
          <w:lang w:val="en-GB"/>
        </w:rPr>
        <w:t xml:space="preserve">, </w:t>
      </w:r>
      <w:r w:rsidRPr="00943110">
        <w:rPr>
          <w:i/>
          <w:lang w:val="en-GB"/>
        </w:rPr>
        <w:t>O. sativa</w:t>
      </w:r>
      <w:r w:rsidRPr="00943110">
        <w:rPr>
          <w:lang w:val="en-GB"/>
        </w:rPr>
        <w:t xml:space="preserve"> and </w:t>
      </w:r>
      <w:r w:rsidRPr="00943110">
        <w:rPr>
          <w:i/>
          <w:lang w:val="en-GB"/>
        </w:rPr>
        <w:t>Z. mays</w:t>
      </w:r>
      <w:r w:rsidRPr="00943110">
        <w:rPr>
          <w:lang w:val="en-GB"/>
        </w:rPr>
        <w:t xml:space="preserve">. We focused our analysis on a model with 16 </w:t>
      </w:r>
      <w:commentRangeStart w:id="255"/>
      <w:proofErr w:type="spellStart"/>
      <w:r w:rsidRPr="00943110">
        <w:rPr>
          <w:lang w:val="en-GB"/>
        </w:rPr>
        <w:t>CS</w:t>
      </w:r>
      <w:ins w:id="256" w:author="." w:date="2024-01-12T08:23:00Z">
        <w:r w:rsidR="00E91842">
          <w:rPr>
            <w:lang w:val="en-GB"/>
          </w:rPr>
          <w:t>s</w:t>
        </w:r>
      </w:ins>
      <w:proofErr w:type="spellEnd"/>
      <w:r w:rsidRPr="00943110">
        <w:rPr>
          <w:lang w:val="en-GB"/>
        </w:rPr>
        <w:t xml:space="preserve"> </w:t>
      </w:r>
      <w:commentRangeEnd w:id="255"/>
      <w:r w:rsidR="00E91842">
        <w:rPr>
          <w:rStyle w:val="CommentReference"/>
        </w:rPr>
        <w:commentReference w:id="255"/>
      </w:r>
      <w:r w:rsidRPr="00943110">
        <w:rPr>
          <w:lang w:val="en-GB"/>
        </w:rPr>
        <w:t xml:space="preserve">(see </w:t>
      </w:r>
      <w:r w:rsidRPr="00943110">
        <w:rPr>
          <w:b/>
          <w:lang w:val="en-GB"/>
        </w:rPr>
        <w:t>Methods</w:t>
      </w:r>
      <w:r w:rsidRPr="00943110">
        <w:rPr>
          <w:lang w:val="en-GB"/>
        </w:rPr>
        <w:t xml:space="preserve">). In turn, the states were divided into 5 functional groups (bivalent, active, divergent, repressive and quiescent/no-signal), with different levels of genome coverage, </w:t>
      </w:r>
      <w:commentRangeStart w:id="257"/>
      <w:proofErr w:type="spellStart"/>
      <w:r w:rsidRPr="00943110">
        <w:rPr>
          <w:lang w:val="en-GB"/>
        </w:rPr>
        <w:t>TE</w:t>
      </w:r>
      <w:proofErr w:type="spellEnd"/>
      <w:r w:rsidRPr="00943110">
        <w:rPr>
          <w:lang w:val="en-GB"/>
        </w:rPr>
        <w:t xml:space="preserve"> </w:t>
      </w:r>
      <w:commentRangeEnd w:id="257"/>
      <w:r w:rsidR="00E91842">
        <w:rPr>
          <w:rStyle w:val="CommentReference"/>
        </w:rPr>
        <w:commentReference w:id="257"/>
      </w:r>
      <w:r w:rsidRPr="00943110">
        <w:rPr>
          <w:lang w:val="en-GB"/>
        </w:rPr>
        <w:t>enrichment and overlap with other genomic features (</w:t>
      </w:r>
      <w:r w:rsidR="00D45726" w:rsidRPr="00943110">
        <w:rPr>
          <w:b/>
          <w:lang w:val="en-GB"/>
        </w:rPr>
        <w:t>Fig</w:t>
      </w:r>
      <w:r w:rsidRPr="00943110">
        <w:rPr>
          <w:b/>
          <w:lang w:val="en-GB"/>
        </w:rPr>
        <w:t>. 1</w:t>
      </w:r>
      <w:r w:rsidRPr="00943110">
        <w:rPr>
          <w:lang w:val="en-GB"/>
        </w:rPr>
        <w:t>).</w:t>
      </w:r>
    </w:p>
    <w:p w14:paraId="721E45D1" w14:textId="59E94ABA" w:rsidR="00FA6A90" w:rsidRPr="00943110" w:rsidRDefault="00E91842" w:rsidP="00FA6A90">
      <w:pPr>
        <w:rPr>
          <w:lang w:val="en-GB"/>
        </w:rPr>
      </w:pPr>
      <w:ins w:id="258" w:author="." w:date="2024-01-12T08:25:00Z">
        <w:r>
          <w:rPr>
            <w:lang w:val="en-GB"/>
          </w:rPr>
          <w:t>The c</w:t>
        </w:r>
      </w:ins>
      <w:del w:id="259" w:author="." w:date="2024-01-12T08:25:00Z">
        <w:r w:rsidR="00FA6A90" w:rsidRPr="00943110" w:rsidDel="00E91842">
          <w:rPr>
            <w:lang w:val="en-GB"/>
          </w:rPr>
          <w:delText>C</w:delText>
        </w:r>
      </w:del>
      <w:r w:rsidR="00FA6A90" w:rsidRPr="00943110">
        <w:rPr>
          <w:lang w:val="en-GB"/>
        </w:rPr>
        <w:t xml:space="preserve">o-occurrence of </w:t>
      </w:r>
      <w:del w:id="260" w:author="." w:date="2024-01-12T08:25:00Z">
        <w:r w:rsidR="00FA6A90" w:rsidRPr="00943110" w:rsidDel="00E91842">
          <w:rPr>
            <w:lang w:val="en-GB"/>
          </w:rPr>
          <w:delText xml:space="preserve">pairs of </w:delText>
        </w:r>
      </w:del>
      <w:r w:rsidR="00FA6A90" w:rsidRPr="00943110">
        <w:rPr>
          <w:lang w:val="en-GB"/>
        </w:rPr>
        <w:t>chromatin modification</w:t>
      </w:r>
      <w:del w:id="261" w:author="." w:date="2024-01-12T08:25:00Z">
        <w:r w:rsidR="00FA6A90" w:rsidRPr="00943110" w:rsidDel="00E91842">
          <w:rPr>
            <w:lang w:val="en-GB"/>
          </w:rPr>
          <w:delText>s</w:delText>
        </w:r>
      </w:del>
      <w:ins w:id="262" w:author="." w:date="2024-01-12T08:25:00Z">
        <w:r w:rsidRPr="00E91842">
          <w:rPr>
            <w:lang w:val="en-GB"/>
          </w:rPr>
          <w:t xml:space="preserve"> </w:t>
        </w:r>
        <w:r w:rsidRPr="00943110">
          <w:rPr>
            <w:lang w:val="en-GB"/>
          </w:rPr>
          <w:t>pairs</w:t>
        </w:r>
      </w:ins>
      <w:r w:rsidR="00FA6A90" w:rsidRPr="00943110">
        <w:rPr>
          <w:lang w:val="en-GB"/>
        </w:rPr>
        <w:t xml:space="preserve"> exists between these species, but there are clearly specific patterns in both</w:t>
      </w:r>
      <w:del w:id="263" w:author="." w:date="2024-01-11T19:48:00Z">
        <w:r w:rsidR="00FA6A90" w:rsidRPr="00943110" w:rsidDel="001700C0">
          <w:rPr>
            <w:lang w:val="en-GB"/>
          </w:rPr>
          <w:delText>,</w:delText>
        </w:r>
      </w:del>
      <w:r w:rsidR="00FA6A90" w:rsidRPr="00943110">
        <w:rPr>
          <w:lang w:val="en-GB"/>
        </w:rPr>
        <w:t xml:space="preserve"> </w:t>
      </w:r>
      <w:proofErr w:type="spellStart"/>
      <w:r w:rsidR="00FA6A90" w:rsidRPr="00943110">
        <w:rPr>
          <w:lang w:val="en-GB"/>
        </w:rPr>
        <w:t>CS</w:t>
      </w:r>
      <w:ins w:id="264" w:author="." w:date="2024-01-12T08:26:00Z">
        <w:r>
          <w:rPr>
            <w:lang w:val="en-GB"/>
          </w:rPr>
          <w:t>s</w:t>
        </w:r>
      </w:ins>
      <w:proofErr w:type="spellEnd"/>
      <w:r w:rsidR="00FA6A90" w:rsidRPr="00943110">
        <w:rPr>
          <w:lang w:val="en-GB"/>
        </w:rPr>
        <w:t xml:space="preserve"> and correlation analyses (</w:t>
      </w:r>
      <w:r w:rsidR="00D45726" w:rsidRPr="00943110">
        <w:rPr>
          <w:b/>
          <w:lang w:val="en-GB"/>
        </w:rPr>
        <w:t>Fig</w:t>
      </w:r>
      <w:r w:rsidR="00FA6A90" w:rsidRPr="00943110">
        <w:rPr>
          <w:b/>
          <w:lang w:val="en-GB"/>
        </w:rPr>
        <w:t>. 1</w:t>
      </w:r>
      <w:r w:rsidR="00FA6A90" w:rsidRPr="00943110">
        <w:rPr>
          <w:lang w:val="en-GB"/>
        </w:rPr>
        <w:t>;</w:t>
      </w:r>
      <w:r w:rsidR="00FA6A90" w:rsidRPr="00943110">
        <w:rPr>
          <w:b/>
          <w:lang w:val="en-GB"/>
        </w:rPr>
        <w:t xml:space="preserve"> </w:t>
      </w:r>
      <w:del w:id="265" w:author="." w:date="2024-01-11T19:48:00Z">
        <w:r w:rsidR="00FA6A90" w:rsidRPr="00943110" w:rsidDel="001700C0">
          <w:rPr>
            <w:b/>
            <w:lang w:val="en-GB"/>
          </w:rPr>
          <w:delText>supplementry</w:delText>
        </w:r>
      </w:del>
      <w:ins w:id="266" w:author="." w:date="2024-01-11T19:48:00Z">
        <w:r w:rsidR="00D45726" w:rsidRPr="00943110">
          <w:rPr>
            <w:b/>
            <w:lang w:val="en-GB"/>
          </w:rPr>
          <w:t>Supplementary</w:t>
        </w:r>
      </w:ins>
      <w:r w:rsidR="00D45726" w:rsidRPr="00943110">
        <w:rPr>
          <w:b/>
          <w:lang w:val="en-GB"/>
        </w:rPr>
        <w:t xml:space="preserve"> Fig</w:t>
      </w:r>
      <w:r w:rsidR="00FA6A90" w:rsidRPr="00943110">
        <w:rPr>
          <w:b/>
          <w:lang w:val="en-GB"/>
        </w:rPr>
        <w:t xml:space="preserve">. </w:t>
      </w:r>
      <w:proofErr w:type="spellStart"/>
      <w:r w:rsidR="00FA6A90" w:rsidRPr="00943110">
        <w:rPr>
          <w:b/>
          <w:lang w:val="en-GB"/>
        </w:rPr>
        <w:t>S2</w:t>
      </w:r>
      <w:proofErr w:type="spellEnd"/>
      <w:r w:rsidR="00FA6A90" w:rsidRPr="00943110">
        <w:rPr>
          <w:lang w:val="en-GB"/>
        </w:rPr>
        <w:t>). Despite the diversity of data, we found some conserved chromatin definitions</w:t>
      </w:r>
      <w:ins w:id="267" w:author="." w:date="2024-01-11T19:48:00Z">
        <w:r w:rsidR="001700C0">
          <w:rPr>
            <w:lang w:val="en-GB"/>
          </w:rPr>
          <w:t>,</w:t>
        </w:r>
      </w:ins>
      <w:r w:rsidR="00FA6A90" w:rsidRPr="00943110">
        <w:rPr>
          <w:lang w:val="en-GB"/>
        </w:rPr>
        <w:t xml:space="preserve"> such as Bivalent TSS/Promoter CS1, </w:t>
      </w:r>
      <w:ins w:id="268" w:author="." w:date="2024-01-12T08:26:00Z">
        <w:r>
          <w:rPr>
            <w:lang w:val="en-GB"/>
          </w:rPr>
          <w:t xml:space="preserve">which is </w:t>
        </w:r>
      </w:ins>
      <w:r w:rsidR="00FA6A90" w:rsidRPr="00943110">
        <w:rPr>
          <w:lang w:val="en-GB"/>
        </w:rPr>
        <w:t xml:space="preserve">strongly linked to all active marks with very low enrichment in </w:t>
      </w:r>
      <w:proofErr w:type="spellStart"/>
      <w:r w:rsidR="00FA6A90" w:rsidRPr="00943110">
        <w:rPr>
          <w:lang w:val="en-GB"/>
        </w:rPr>
        <w:t>H3K27me3</w:t>
      </w:r>
      <w:proofErr w:type="spellEnd"/>
      <w:r w:rsidR="00FA6A90" w:rsidRPr="00943110">
        <w:rPr>
          <w:lang w:val="en-GB"/>
        </w:rPr>
        <w:t xml:space="preserve"> and withou</w:t>
      </w:r>
      <w:ins w:id="269" w:author="." w:date="2024-01-12T10:05:00Z">
        <w:r w:rsidR="00D45726">
          <w:rPr>
            <w:lang w:val="en-GB"/>
          </w:rPr>
          <w:t xml:space="preserve">t </w:t>
        </w:r>
      </w:ins>
      <w:r w:rsidR="00FA6A90" w:rsidRPr="00943110">
        <w:rPr>
          <w:lang w:val="en-GB"/>
        </w:rPr>
        <w:t>t</w:t>
      </w:r>
      <w:ins w:id="270" w:author="." w:date="2024-01-12T10:05:00Z">
        <w:r w:rsidR="00D45726">
          <w:rPr>
            <w:lang w:val="en-GB"/>
          </w:rPr>
          <w:t>he</w:t>
        </w:r>
      </w:ins>
      <w:r w:rsidR="00FA6A90" w:rsidRPr="00943110">
        <w:rPr>
          <w:lang w:val="en-GB"/>
        </w:rPr>
        <w:t xml:space="preserve"> clear presence of heavy repressive marks</w:t>
      </w:r>
      <w:ins w:id="271" w:author="." w:date="2024-01-12T08:26:00Z">
        <w:r>
          <w:rPr>
            <w:lang w:val="en-GB"/>
          </w:rPr>
          <w:t xml:space="preserve">, </w:t>
        </w:r>
        <w:commentRangeStart w:id="272"/>
        <w:r>
          <w:rPr>
            <w:lang w:val="en-GB"/>
          </w:rPr>
          <w:t>such as</w:t>
        </w:r>
      </w:ins>
      <w:r w:rsidR="00FA6A90" w:rsidRPr="00943110">
        <w:rPr>
          <w:lang w:val="en-GB"/>
        </w:rPr>
        <w:t xml:space="preserve"> </w:t>
      </w:r>
      <w:commentRangeEnd w:id="272"/>
      <w:r>
        <w:rPr>
          <w:rStyle w:val="CommentReference"/>
        </w:rPr>
        <w:commentReference w:id="272"/>
      </w:r>
      <w:del w:id="273" w:author="." w:date="2024-01-12T08:26:00Z">
        <w:r w:rsidR="00FA6A90" w:rsidRPr="00943110" w:rsidDel="00E91842">
          <w:rPr>
            <w:lang w:val="en-GB"/>
          </w:rPr>
          <w:delText xml:space="preserve">like </w:delText>
        </w:r>
      </w:del>
      <w:proofErr w:type="spellStart"/>
      <w:r w:rsidR="00FA6A90" w:rsidRPr="00943110">
        <w:rPr>
          <w:lang w:val="en-GB"/>
        </w:rPr>
        <w:t>5mC</w:t>
      </w:r>
      <w:proofErr w:type="spellEnd"/>
      <w:r w:rsidR="00FA6A90" w:rsidRPr="00943110">
        <w:rPr>
          <w:lang w:val="en-GB"/>
        </w:rPr>
        <w:t xml:space="preserve"> and </w:t>
      </w:r>
      <w:proofErr w:type="spellStart"/>
      <w:r w:rsidR="00FA6A90" w:rsidRPr="00943110">
        <w:rPr>
          <w:lang w:val="en-GB"/>
        </w:rPr>
        <w:t>H3K9me2</w:t>
      </w:r>
      <w:proofErr w:type="spellEnd"/>
      <w:r w:rsidR="00FA6A90" w:rsidRPr="00943110">
        <w:rPr>
          <w:lang w:val="en-GB"/>
        </w:rPr>
        <w:t xml:space="preserve">; and Active </w:t>
      </w:r>
      <w:proofErr w:type="spellStart"/>
      <w:r w:rsidR="00FA6A90" w:rsidRPr="00943110">
        <w:rPr>
          <w:lang w:val="en-GB"/>
        </w:rPr>
        <w:t>CS6</w:t>
      </w:r>
      <w:proofErr w:type="spellEnd"/>
      <w:r w:rsidR="00FA6A90" w:rsidRPr="00943110">
        <w:rPr>
          <w:lang w:val="en-GB"/>
        </w:rPr>
        <w:t xml:space="preserve">, </w:t>
      </w:r>
      <w:ins w:id="274" w:author="." w:date="2024-01-12T08:27:00Z">
        <w:r>
          <w:rPr>
            <w:lang w:val="en-GB"/>
          </w:rPr>
          <w:t xml:space="preserve">which is </w:t>
        </w:r>
      </w:ins>
      <w:r w:rsidR="00FA6A90" w:rsidRPr="00943110">
        <w:rPr>
          <w:lang w:val="en-GB"/>
        </w:rPr>
        <w:t xml:space="preserve">established in gene bodies and mainly constituted by </w:t>
      </w:r>
      <w:proofErr w:type="spellStart"/>
      <w:r w:rsidR="00FA6A90" w:rsidRPr="00943110">
        <w:rPr>
          <w:lang w:val="en-GB"/>
        </w:rPr>
        <w:t>H3K36me3</w:t>
      </w:r>
      <w:proofErr w:type="spellEnd"/>
      <w:r w:rsidR="00FA6A90" w:rsidRPr="00943110">
        <w:rPr>
          <w:lang w:val="en-GB"/>
        </w:rPr>
        <w:t xml:space="preserve">, </w:t>
      </w:r>
      <w:proofErr w:type="spellStart"/>
      <w:r w:rsidR="00FA6A90" w:rsidRPr="00943110">
        <w:rPr>
          <w:lang w:val="en-GB"/>
        </w:rPr>
        <w:t>H3K4me2</w:t>
      </w:r>
      <w:proofErr w:type="spellEnd"/>
      <w:r w:rsidR="00FA6A90" w:rsidRPr="00943110">
        <w:rPr>
          <w:lang w:val="en-GB"/>
        </w:rPr>
        <w:t xml:space="preserve">, </w:t>
      </w:r>
      <w:proofErr w:type="spellStart"/>
      <w:r w:rsidR="00FA6A90" w:rsidRPr="00943110">
        <w:rPr>
          <w:lang w:val="en-GB"/>
        </w:rPr>
        <w:t>H3K4me3</w:t>
      </w:r>
      <w:proofErr w:type="spellEnd"/>
      <w:r w:rsidR="00FA6A90" w:rsidRPr="00943110">
        <w:rPr>
          <w:lang w:val="en-GB"/>
        </w:rPr>
        <w:t xml:space="preserve"> and </w:t>
      </w:r>
      <w:proofErr w:type="spellStart"/>
      <w:r w:rsidR="00FA6A90" w:rsidRPr="00943110">
        <w:rPr>
          <w:lang w:val="en-GB"/>
        </w:rPr>
        <w:t>H3K9ac</w:t>
      </w:r>
      <w:proofErr w:type="spellEnd"/>
      <w:r w:rsidR="00FA6A90" w:rsidRPr="00943110">
        <w:rPr>
          <w:lang w:val="en-GB"/>
        </w:rPr>
        <w:t xml:space="preserve"> in </w:t>
      </w:r>
      <w:commentRangeStart w:id="275"/>
      <w:r w:rsidR="00FA6A90" w:rsidRPr="00943110">
        <w:rPr>
          <w:lang w:val="en-GB"/>
        </w:rPr>
        <w:t xml:space="preserve">all </w:t>
      </w:r>
      <w:del w:id="276" w:author="." w:date="2024-01-12T08:27:00Z">
        <w:r w:rsidR="00FA6A90" w:rsidRPr="00943110" w:rsidDel="00E91842">
          <w:rPr>
            <w:lang w:val="en-GB"/>
          </w:rPr>
          <w:delText xml:space="preserve">the </w:delText>
        </w:r>
      </w:del>
      <w:r w:rsidR="00FA6A90" w:rsidRPr="00943110">
        <w:rPr>
          <w:lang w:val="en-GB"/>
        </w:rPr>
        <w:t>species</w:t>
      </w:r>
      <w:commentRangeEnd w:id="275"/>
      <w:r>
        <w:rPr>
          <w:rStyle w:val="CommentReference"/>
        </w:rPr>
        <w:commentReference w:id="275"/>
      </w:r>
      <w:r w:rsidR="00FA6A90" w:rsidRPr="00943110">
        <w:rPr>
          <w:lang w:val="en-GB"/>
        </w:rPr>
        <w:t xml:space="preserve">. </w:t>
      </w:r>
      <w:commentRangeStart w:id="277"/>
      <w:del w:id="278" w:author="." w:date="2024-01-12T08:27:00Z">
        <w:r w:rsidR="00FA6A90" w:rsidRPr="00943110" w:rsidDel="00E91842">
          <w:rPr>
            <w:lang w:val="en-GB"/>
          </w:rPr>
          <w:delText>On the other hand</w:delText>
        </w:r>
      </w:del>
      <w:proofErr w:type="gramStart"/>
      <w:ins w:id="279" w:author="." w:date="2024-01-12T08:27:00Z">
        <w:r>
          <w:rPr>
            <w:lang w:val="en-GB"/>
          </w:rPr>
          <w:t>However</w:t>
        </w:r>
      </w:ins>
      <w:commentRangeEnd w:id="277"/>
      <w:proofErr w:type="gramEnd"/>
      <w:ins w:id="280" w:author="." w:date="2024-01-12T08:28:00Z">
        <w:r>
          <w:rPr>
            <w:rStyle w:val="CommentReference"/>
          </w:rPr>
          <w:commentReference w:id="277"/>
        </w:r>
      </w:ins>
      <w:r w:rsidR="00FA6A90" w:rsidRPr="00943110">
        <w:rPr>
          <w:lang w:val="en-GB"/>
        </w:rPr>
        <w:t>, many CS definitions exhibit</w:t>
      </w:r>
      <w:del w:id="281" w:author="." w:date="2024-01-11T19:48:00Z">
        <w:r w:rsidR="00FA6A90" w:rsidRPr="00943110" w:rsidDel="001700C0">
          <w:rPr>
            <w:lang w:val="en-GB"/>
          </w:rPr>
          <w:delText>ed</w:delText>
        </w:r>
      </w:del>
      <w:r w:rsidR="00FA6A90" w:rsidRPr="00943110">
        <w:rPr>
          <w:lang w:val="en-GB"/>
        </w:rPr>
        <w:t xml:space="preserve"> species-specific nuances at different levels, which </w:t>
      </w:r>
      <w:del w:id="282" w:author="." w:date="2024-01-12T08:28:00Z">
        <w:r w:rsidR="00FA6A90" w:rsidRPr="00943110" w:rsidDel="00E91842">
          <w:rPr>
            <w:lang w:val="en-GB"/>
          </w:rPr>
          <w:delText xml:space="preserve">could actually </w:delText>
        </w:r>
      </w:del>
      <w:r w:rsidR="00FA6A90" w:rsidRPr="00943110">
        <w:rPr>
          <w:lang w:val="en-GB"/>
        </w:rPr>
        <w:t>reflect how epigenomic complexity has evolved in plants. The various degrees of CS divergence were determined based on</w:t>
      </w:r>
      <w:ins w:id="283" w:author="." w:date="2024-01-12T10:05:00Z">
        <w:r w:rsidR="00D45726">
          <w:rPr>
            <w:lang w:val="en-GB"/>
          </w:rPr>
          <w:t xml:space="preserve"> the</w:t>
        </w:r>
      </w:ins>
      <w:r w:rsidR="00FA6A90" w:rsidRPr="00943110">
        <w:rPr>
          <w:lang w:val="en-GB"/>
        </w:rPr>
        <w:t xml:space="preserve"> CS chromatin modification</w:t>
      </w:r>
      <w:del w:id="284" w:author="." w:date="2024-01-11T19:52:00Z">
        <w:r w:rsidR="00FA6A90" w:rsidRPr="00943110" w:rsidDel="001700C0">
          <w:rPr>
            <w:lang w:val="en-GB"/>
          </w:rPr>
          <w:delText>s</w:delText>
        </w:r>
      </w:del>
      <w:r w:rsidR="00FA6A90" w:rsidRPr="00943110">
        <w:rPr>
          <w:lang w:val="en-GB"/>
        </w:rPr>
        <w:t xml:space="preserve"> composition (</w:t>
      </w:r>
      <w:r w:rsidR="00D45726" w:rsidRPr="00943110">
        <w:rPr>
          <w:b/>
          <w:bCs/>
          <w:lang w:val="en-GB"/>
        </w:rPr>
        <w:t>Fig</w:t>
      </w:r>
      <w:r w:rsidR="00FA6A90" w:rsidRPr="00943110">
        <w:rPr>
          <w:b/>
          <w:bCs/>
          <w:lang w:val="en-GB"/>
        </w:rPr>
        <w:t>. 1</w:t>
      </w:r>
      <w:r w:rsidR="00FA6A90" w:rsidRPr="00943110">
        <w:rPr>
          <w:lang w:val="en-GB"/>
        </w:rPr>
        <w:t xml:space="preserve">, </w:t>
      </w:r>
      <w:r w:rsidR="00FA6A90" w:rsidRPr="00943110">
        <w:rPr>
          <w:b/>
          <w:bCs/>
          <w:lang w:val="en-GB"/>
        </w:rPr>
        <w:t>top panel</w:t>
      </w:r>
      <w:r w:rsidR="00FA6A90" w:rsidRPr="00943110">
        <w:rPr>
          <w:lang w:val="en-GB"/>
        </w:rPr>
        <w:t>) and genomic distribution (</w:t>
      </w:r>
      <w:r w:rsidR="00D45726" w:rsidRPr="00943110">
        <w:rPr>
          <w:b/>
          <w:bCs/>
          <w:lang w:val="en-GB"/>
        </w:rPr>
        <w:t>Fig</w:t>
      </w:r>
      <w:r w:rsidR="00FA6A90" w:rsidRPr="00943110">
        <w:rPr>
          <w:b/>
          <w:bCs/>
          <w:lang w:val="en-GB"/>
        </w:rPr>
        <w:t>. 1</w:t>
      </w:r>
      <w:r w:rsidR="00FA6A90" w:rsidRPr="00943110">
        <w:rPr>
          <w:lang w:val="en-GB"/>
        </w:rPr>
        <w:t xml:space="preserve">, </w:t>
      </w:r>
      <w:r w:rsidR="00FA6A90" w:rsidRPr="00943110">
        <w:rPr>
          <w:b/>
          <w:bCs/>
          <w:lang w:val="en-GB"/>
        </w:rPr>
        <w:t>bottom panel</w:t>
      </w:r>
      <w:r w:rsidR="00FA6A90" w:rsidRPr="00943110">
        <w:rPr>
          <w:lang w:val="en-GB"/>
        </w:rPr>
        <w:t xml:space="preserve">). Ranging from less to more divergent: 1) </w:t>
      </w:r>
      <w:del w:id="285" w:author="." w:date="2024-01-12T08:28:00Z">
        <w:r w:rsidR="00FA6A90" w:rsidRPr="00943110" w:rsidDel="00E91842">
          <w:rPr>
            <w:lang w:val="en-GB"/>
          </w:rPr>
          <w:delText>S</w:delText>
        </w:r>
      </w:del>
      <w:ins w:id="286" w:author="." w:date="2024-01-12T08:28:00Z">
        <w:r>
          <w:rPr>
            <w:lang w:val="en-GB"/>
          </w:rPr>
          <w:t>s</w:t>
        </w:r>
      </w:ins>
      <w:r w:rsidR="00FA6A90" w:rsidRPr="00943110">
        <w:rPr>
          <w:lang w:val="en-GB"/>
        </w:rPr>
        <w:t xml:space="preserve">tates </w:t>
      </w:r>
      <w:del w:id="287" w:author="." w:date="2024-01-12T08:28:00Z">
        <w:r w:rsidR="00FA6A90" w:rsidRPr="00943110" w:rsidDel="00E91842">
          <w:rPr>
            <w:lang w:val="en-GB"/>
          </w:rPr>
          <w:delText xml:space="preserve">which </w:delText>
        </w:r>
      </w:del>
      <w:r w:rsidR="00FA6A90" w:rsidRPr="00943110">
        <w:rPr>
          <w:lang w:val="en-GB"/>
        </w:rPr>
        <w:t>shared</w:t>
      </w:r>
      <w:ins w:id="288" w:author="." w:date="2024-01-12T08:28:00Z">
        <w:r>
          <w:rPr>
            <w:lang w:val="en-GB"/>
          </w:rPr>
          <w:t xml:space="preserve"> a</w:t>
        </w:r>
      </w:ins>
      <w:r w:rsidR="00FA6A90" w:rsidRPr="00943110">
        <w:rPr>
          <w:lang w:val="en-GB"/>
        </w:rPr>
        <w:t xml:space="preserve"> genomic distribution and were constituted by chromatin modifications wi</w:t>
      </w:r>
      <w:ins w:id="289" w:author="." w:date="2024-01-11T19:52:00Z">
        <w:r w:rsidR="001700C0">
          <w:rPr>
            <w:lang w:val="en-GB"/>
          </w:rPr>
          <w:t xml:space="preserve">th </w:t>
        </w:r>
      </w:ins>
      <w:r w:rsidR="00FA6A90" w:rsidRPr="00943110">
        <w:rPr>
          <w:lang w:val="en-GB"/>
        </w:rPr>
        <w:t>th</w:t>
      </w:r>
      <w:ins w:id="290" w:author="." w:date="2024-01-11T19:52:00Z">
        <w:r w:rsidR="001700C0">
          <w:rPr>
            <w:lang w:val="en-GB"/>
          </w:rPr>
          <w:t>e</w:t>
        </w:r>
      </w:ins>
      <w:r w:rsidR="00FA6A90" w:rsidRPr="00943110">
        <w:rPr>
          <w:lang w:val="en-GB"/>
        </w:rPr>
        <w:t xml:space="preserve"> same roles but covered with different chromatin modifications</w:t>
      </w:r>
      <w:ins w:id="291" w:author="." w:date="2024-01-12T08:28:00Z">
        <w:r>
          <w:rPr>
            <w:lang w:val="en-GB"/>
          </w:rPr>
          <w:t>, such as</w:t>
        </w:r>
      </w:ins>
      <w:del w:id="292" w:author="." w:date="2024-01-12T08:28:00Z">
        <w:r w:rsidR="00FA6A90" w:rsidRPr="00943110" w:rsidDel="00E91842">
          <w:rPr>
            <w:lang w:val="en-GB"/>
          </w:rPr>
          <w:delText xml:space="preserve"> like</w:delText>
        </w:r>
      </w:del>
      <w:r w:rsidR="00FA6A90" w:rsidRPr="00943110">
        <w:rPr>
          <w:lang w:val="en-GB"/>
        </w:rPr>
        <w:t xml:space="preserve"> </w:t>
      </w:r>
      <w:proofErr w:type="spellStart"/>
      <w:r w:rsidR="00FA6A90" w:rsidRPr="00943110">
        <w:rPr>
          <w:lang w:val="en-GB"/>
        </w:rPr>
        <w:t>Heretochromatin</w:t>
      </w:r>
      <w:proofErr w:type="spellEnd"/>
      <w:r w:rsidR="00FA6A90" w:rsidRPr="00943110">
        <w:rPr>
          <w:lang w:val="en-GB"/>
        </w:rPr>
        <w:t xml:space="preserve"> 1 strong </w:t>
      </w:r>
      <w:proofErr w:type="spellStart"/>
      <w:r w:rsidR="00FA6A90" w:rsidRPr="00943110">
        <w:rPr>
          <w:lang w:val="en-GB"/>
        </w:rPr>
        <w:t>CS11</w:t>
      </w:r>
      <w:proofErr w:type="spellEnd"/>
      <w:r w:rsidR="00FA6A90" w:rsidRPr="00943110">
        <w:rPr>
          <w:lang w:val="en-GB"/>
        </w:rPr>
        <w:t xml:space="preserve"> and Heterochromatin 2 weak </w:t>
      </w:r>
      <w:proofErr w:type="spellStart"/>
      <w:r w:rsidR="00FA6A90" w:rsidRPr="00943110">
        <w:rPr>
          <w:lang w:val="en-GB"/>
        </w:rPr>
        <w:t>CS12</w:t>
      </w:r>
      <w:proofErr w:type="spellEnd"/>
      <w:r w:rsidR="00FA6A90" w:rsidRPr="00943110">
        <w:rPr>
          <w:lang w:val="en-GB"/>
        </w:rPr>
        <w:t xml:space="preserve"> (</w:t>
      </w:r>
      <w:r w:rsidR="00D45726" w:rsidRPr="00943110">
        <w:rPr>
          <w:b/>
          <w:lang w:val="en-GB"/>
        </w:rPr>
        <w:t xml:space="preserve">Fig. </w:t>
      </w:r>
      <w:r w:rsidR="00FA6A90" w:rsidRPr="00943110">
        <w:rPr>
          <w:b/>
          <w:lang w:val="en-GB"/>
        </w:rPr>
        <w:t>1</w:t>
      </w:r>
      <w:r w:rsidR="00FA6A90" w:rsidRPr="00943110">
        <w:rPr>
          <w:lang w:val="en-GB"/>
        </w:rPr>
        <w:t>). Repressive modifications,</w:t>
      </w:r>
      <w:ins w:id="293" w:author="." w:date="2024-01-12T08:29:00Z">
        <w:r>
          <w:rPr>
            <w:lang w:val="en-GB"/>
          </w:rPr>
          <w:t xml:space="preserve"> which were</w:t>
        </w:r>
      </w:ins>
      <w:r w:rsidR="00FA6A90" w:rsidRPr="00943110">
        <w:rPr>
          <w:lang w:val="en-GB"/>
        </w:rPr>
        <w:t xml:space="preserve"> also pinpointed in the correlation analysis with the highest inter</w:t>
      </w:r>
      <w:del w:id="294" w:author="." w:date="2024-01-11T19:52:00Z">
        <w:r w:rsidR="00FA6A90" w:rsidRPr="00943110" w:rsidDel="001700C0">
          <w:rPr>
            <w:lang w:val="en-GB"/>
          </w:rPr>
          <w:delText>-</w:delText>
        </w:r>
      </w:del>
      <w:r w:rsidR="00FA6A90" w:rsidRPr="00943110">
        <w:rPr>
          <w:lang w:val="en-GB"/>
        </w:rPr>
        <w:t>species variance (</w:t>
      </w:r>
      <w:r w:rsidR="00D45726" w:rsidRPr="00943110">
        <w:rPr>
          <w:b/>
          <w:lang w:val="en-GB"/>
        </w:rPr>
        <w:t>Supplementary Fig</w:t>
      </w:r>
      <w:r w:rsidR="00FA6A90" w:rsidRPr="00943110">
        <w:rPr>
          <w:b/>
          <w:lang w:val="en-GB"/>
        </w:rPr>
        <w:t xml:space="preserve">. </w:t>
      </w:r>
      <w:proofErr w:type="spellStart"/>
      <w:r w:rsidR="00FA6A90" w:rsidRPr="00943110">
        <w:rPr>
          <w:b/>
          <w:lang w:val="en-GB"/>
        </w:rPr>
        <w:t>S2</w:t>
      </w:r>
      <w:proofErr w:type="spellEnd"/>
      <w:r w:rsidR="00FA6A90" w:rsidRPr="00943110">
        <w:rPr>
          <w:lang w:val="en-GB"/>
        </w:rPr>
        <w:t xml:space="preserve">), suggested two distinct types of </w:t>
      </w:r>
      <w:proofErr w:type="gramStart"/>
      <w:r w:rsidR="00FA6A90" w:rsidRPr="00943110">
        <w:rPr>
          <w:lang w:val="en-GB"/>
        </w:rPr>
        <w:t>heterochromatin</w:t>
      </w:r>
      <w:proofErr w:type="gramEnd"/>
      <w:r w:rsidR="00FA6A90" w:rsidRPr="00943110">
        <w:rPr>
          <w:lang w:val="en-GB"/>
        </w:rPr>
        <w:t xml:space="preserve"> across species, requiring </w:t>
      </w:r>
      <w:proofErr w:type="spellStart"/>
      <w:r w:rsidR="00FA6A90" w:rsidRPr="00943110">
        <w:rPr>
          <w:lang w:val="en-GB"/>
        </w:rPr>
        <w:t>H3K27me3</w:t>
      </w:r>
      <w:proofErr w:type="spellEnd"/>
      <w:r w:rsidR="00FA6A90" w:rsidRPr="00943110">
        <w:rPr>
          <w:lang w:val="en-GB"/>
        </w:rPr>
        <w:t xml:space="preserve"> for strong and </w:t>
      </w:r>
      <w:proofErr w:type="spellStart"/>
      <w:r w:rsidR="00FA6A90" w:rsidRPr="00943110">
        <w:rPr>
          <w:lang w:val="en-GB"/>
        </w:rPr>
        <w:t>H3K9me2</w:t>
      </w:r>
      <w:proofErr w:type="spellEnd"/>
      <w:r w:rsidR="00FA6A90" w:rsidRPr="00943110">
        <w:rPr>
          <w:lang w:val="en-GB"/>
        </w:rPr>
        <w:t xml:space="preserve"> for weak definitions in </w:t>
      </w:r>
      <w:r w:rsidR="00FA6A90" w:rsidRPr="00943110">
        <w:rPr>
          <w:i/>
          <w:lang w:val="en-GB"/>
        </w:rPr>
        <w:t>A. thaliana</w:t>
      </w:r>
      <w:r w:rsidR="00FA6A90" w:rsidRPr="00943110">
        <w:rPr>
          <w:lang w:val="en-GB"/>
        </w:rPr>
        <w:t>. However</w:t>
      </w:r>
      <w:ins w:id="295" w:author="." w:date="2024-01-11T19:52:00Z">
        <w:r w:rsidR="001700C0">
          <w:rPr>
            <w:lang w:val="en-GB"/>
          </w:rPr>
          <w:t>,</w:t>
        </w:r>
      </w:ins>
      <w:r w:rsidR="00FA6A90" w:rsidRPr="00943110">
        <w:rPr>
          <w:i/>
          <w:lang w:val="en-GB"/>
        </w:rPr>
        <w:t xml:space="preserve"> </w:t>
      </w:r>
      <w:r w:rsidR="00FA6A90" w:rsidRPr="00943110">
        <w:rPr>
          <w:lang w:val="en-GB"/>
        </w:rPr>
        <w:t xml:space="preserve">they were not necessary in </w:t>
      </w:r>
      <w:r w:rsidR="00FA6A90" w:rsidRPr="00943110">
        <w:rPr>
          <w:i/>
          <w:lang w:val="en-GB"/>
        </w:rPr>
        <w:t xml:space="preserve">O. sativa </w:t>
      </w:r>
      <w:del w:id="296" w:author="." w:date="2024-01-12T08:29:00Z">
        <w:r w:rsidR="00FA6A90" w:rsidRPr="00943110" w:rsidDel="00E91842">
          <w:rPr>
            <w:lang w:val="en-GB"/>
          </w:rPr>
          <w:delText>and</w:delText>
        </w:r>
      </w:del>
      <w:ins w:id="297" w:author="." w:date="2024-01-12T08:29:00Z">
        <w:r>
          <w:rPr>
            <w:lang w:val="en-GB"/>
          </w:rPr>
          <w:t>or</w:t>
        </w:r>
      </w:ins>
      <w:r w:rsidR="00FA6A90" w:rsidRPr="00943110">
        <w:rPr>
          <w:lang w:val="en-GB"/>
        </w:rPr>
        <w:t xml:space="preserve"> </w:t>
      </w:r>
      <w:r w:rsidR="00FA6A90" w:rsidRPr="00943110">
        <w:rPr>
          <w:i/>
          <w:lang w:val="en-GB"/>
        </w:rPr>
        <w:t>Z. mays</w:t>
      </w:r>
      <w:r w:rsidR="00FA6A90" w:rsidRPr="00943110">
        <w:rPr>
          <w:lang w:val="en-GB"/>
        </w:rPr>
        <w:t xml:space="preserve">. </w:t>
      </w:r>
      <w:commentRangeStart w:id="298"/>
      <w:ins w:id="299" w:author="." w:date="2024-01-12T08:30:00Z">
        <w:r>
          <w:rPr>
            <w:lang w:val="en-GB"/>
          </w:rPr>
          <w:t xml:space="preserve">Additionally, there were </w:t>
        </w:r>
      </w:ins>
      <w:r w:rsidR="00FA6A90" w:rsidRPr="00943110">
        <w:rPr>
          <w:lang w:val="en-GB"/>
        </w:rPr>
        <w:t xml:space="preserve">2) </w:t>
      </w:r>
      <w:del w:id="300" w:author="." w:date="2024-01-12T08:30:00Z">
        <w:r w:rsidR="00FA6A90" w:rsidRPr="00943110" w:rsidDel="00E91842">
          <w:rPr>
            <w:lang w:val="en-GB"/>
          </w:rPr>
          <w:delText>L</w:delText>
        </w:r>
      </w:del>
      <w:ins w:id="301" w:author="." w:date="2024-01-12T08:30:00Z">
        <w:r>
          <w:rPr>
            <w:lang w:val="en-GB"/>
          </w:rPr>
          <w:t>l</w:t>
        </w:r>
      </w:ins>
      <w:r w:rsidR="00FA6A90" w:rsidRPr="00943110">
        <w:rPr>
          <w:lang w:val="en-GB"/>
        </w:rPr>
        <w:t>andscapes whose chromatin modifications and genomic distribution gradually transitioned between species</w:t>
      </w:r>
      <w:commentRangeEnd w:id="298"/>
      <w:r>
        <w:rPr>
          <w:rStyle w:val="CommentReference"/>
        </w:rPr>
        <w:commentReference w:id="298"/>
      </w:r>
      <w:r w:rsidR="00FA6A90" w:rsidRPr="00943110">
        <w:rPr>
          <w:lang w:val="en-GB"/>
        </w:rPr>
        <w:t xml:space="preserve">. A good case representing this </w:t>
      </w:r>
      <w:del w:id="302" w:author="." w:date="2024-01-12T08:31:00Z">
        <w:r w:rsidR="00FA6A90" w:rsidRPr="00943110" w:rsidDel="00E91842">
          <w:rPr>
            <w:lang w:val="en-GB"/>
          </w:rPr>
          <w:delText>could be</w:delText>
        </w:r>
      </w:del>
      <w:ins w:id="303" w:author="." w:date="2024-01-12T10:05:00Z">
        <w:r w:rsidR="00D45726">
          <w:rPr>
            <w:lang w:val="en-GB"/>
          </w:rPr>
          <w:t>is</w:t>
        </w:r>
      </w:ins>
      <w:r w:rsidR="00FA6A90" w:rsidRPr="00943110">
        <w:rPr>
          <w:lang w:val="en-GB"/>
        </w:rPr>
        <w:t xml:space="preserve"> </w:t>
      </w:r>
      <w:del w:id="304" w:author="." w:date="2024-01-11T19:57:00Z">
        <w:r w:rsidR="00FA6A90" w:rsidRPr="00943110" w:rsidDel="001700C0">
          <w:rPr>
            <w:lang w:val="en-GB"/>
          </w:rPr>
          <w:delText>A</w:delText>
        </w:r>
      </w:del>
      <w:ins w:id="305" w:author="." w:date="2024-01-11T19:57:00Z">
        <w:r w:rsidR="001700C0">
          <w:rPr>
            <w:lang w:val="en-GB"/>
          </w:rPr>
          <w:t>a</w:t>
        </w:r>
      </w:ins>
      <w:r w:rsidR="00FA6A90" w:rsidRPr="00943110">
        <w:rPr>
          <w:lang w:val="en-GB"/>
        </w:rPr>
        <w:t xml:space="preserve">ctive weak </w:t>
      </w:r>
      <w:commentRangeStart w:id="306"/>
      <w:r w:rsidR="00FA6A90" w:rsidRPr="00943110">
        <w:rPr>
          <w:lang w:val="en-GB"/>
        </w:rPr>
        <w:t xml:space="preserve">TSS &gt; TES </w:t>
      </w:r>
      <w:commentRangeEnd w:id="306"/>
      <w:r>
        <w:rPr>
          <w:rStyle w:val="CommentReference"/>
        </w:rPr>
        <w:commentReference w:id="306"/>
      </w:r>
      <w:proofErr w:type="spellStart"/>
      <w:r w:rsidR="00FA6A90" w:rsidRPr="00943110">
        <w:rPr>
          <w:lang w:val="en-GB"/>
        </w:rPr>
        <w:t>CS8</w:t>
      </w:r>
      <w:proofErr w:type="spellEnd"/>
      <w:r w:rsidR="00FA6A90" w:rsidRPr="00943110">
        <w:rPr>
          <w:lang w:val="en-GB"/>
        </w:rPr>
        <w:t xml:space="preserve">, mainly dominated by </w:t>
      </w:r>
      <w:proofErr w:type="spellStart"/>
      <w:r w:rsidR="00FA6A90" w:rsidRPr="00943110">
        <w:rPr>
          <w:lang w:val="en-GB"/>
        </w:rPr>
        <w:t>H3K36me3</w:t>
      </w:r>
      <w:proofErr w:type="spellEnd"/>
      <w:r w:rsidR="00FA6A90" w:rsidRPr="00943110">
        <w:rPr>
          <w:lang w:val="en-GB"/>
        </w:rPr>
        <w:t xml:space="preserve"> deposition in gene bodies and TSS in </w:t>
      </w:r>
      <w:r w:rsidR="00FA6A90" w:rsidRPr="00943110">
        <w:rPr>
          <w:i/>
          <w:lang w:val="en-GB"/>
        </w:rPr>
        <w:t>A. thaliana</w:t>
      </w:r>
      <w:r w:rsidR="00FA6A90" w:rsidRPr="00943110">
        <w:rPr>
          <w:lang w:val="en-GB"/>
        </w:rPr>
        <w:t>,</w:t>
      </w:r>
      <w:r w:rsidR="00FA6A90" w:rsidRPr="00943110">
        <w:rPr>
          <w:i/>
          <w:lang w:val="en-GB"/>
        </w:rPr>
        <w:t xml:space="preserve"> </w:t>
      </w:r>
      <w:r w:rsidR="00FA6A90" w:rsidRPr="00943110">
        <w:rPr>
          <w:lang w:val="en-GB"/>
        </w:rPr>
        <w:t xml:space="preserve">while in the two remaining species </w:t>
      </w:r>
      <w:proofErr w:type="spellStart"/>
      <w:r w:rsidR="00FA6A90" w:rsidRPr="00943110">
        <w:rPr>
          <w:lang w:val="en-GB"/>
        </w:rPr>
        <w:t>H3K4me2</w:t>
      </w:r>
      <w:proofErr w:type="spellEnd"/>
      <w:r w:rsidR="00FA6A90" w:rsidRPr="00943110">
        <w:rPr>
          <w:lang w:val="en-GB"/>
        </w:rPr>
        <w:t xml:space="preserve"> is added and </w:t>
      </w:r>
      <w:ins w:id="307" w:author="." w:date="2024-01-12T08:31:00Z">
        <w:r>
          <w:rPr>
            <w:lang w:val="en-GB"/>
          </w:rPr>
          <w:t xml:space="preserve">the </w:t>
        </w:r>
      </w:ins>
      <w:r w:rsidR="00FA6A90" w:rsidRPr="00943110">
        <w:rPr>
          <w:lang w:val="en-GB"/>
        </w:rPr>
        <w:t>distribution changed towards the TES. 3) Ultimately,</w:t>
      </w:r>
      <w:ins w:id="308" w:author="." w:date="2024-01-12T10:05:00Z">
        <w:r w:rsidR="00D45726">
          <w:rPr>
            <w:lang w:val="en-GB"/>
          </w:rPr>
          <w:t xml:space="preserve"> the</w:t>
        </w:r>
      </w:ins>
      <w:r w:rsidR="00FA6A90" w:rsidRPr="00943110">
        <w:rPr>
          <w:lang w:val="en-GB"/>
        </w:rPr>
        <w:t xml:space="preserve"> divergent region </w:t>
      </w:r>
      <w:proofErr w:type="spellStart"/>
      <w:r w:rsidR="00FA6A90" w:rsidRPr="00943110">
        <w:rPr>
          <w:lang w:val="en-GB"/>
        </w:rPr>
        <w:t>CS10</w:t>
      </w:r>
      <w:proofErr w:type="spellEnd"/>
      <w:r w:rsidR="00FA6A90" w:rsidRPr="00943110">
        <w:rPr>
          <w:lang w:val="en-GB"/>
        </w:rPr>
        <w:t xml:space="preserve"> </w:t>
      </w:r>
      <w:commentRangeStart w:id="309"/>
      <w:del w:id="310" w:author="." w:date="2024-01-12T08:31:00Z">
        <w:r w:rsidR="00FA6A90" w:rsidRPr="00943110" w:rsidDel="00E91842">
          <w:rPr>
            <w:lang w:val="en-GB"/>
          </w:rPr>
          <w:delText>with</w:delText>
        </w:r>
      </w:del>
      <w:del w:id="311" w:author="." w:date="2024-01-11T19:57:00Z">
        <w:r w:rsidR="00FA6A90" w:rsidRPr="00943110" w:rsidDel="001700C0">
          <w:rPr>
            <w:lang w:val="en-GB"/>
          </w:rPr>
          <w:delText xml:space="preserve"> a</w:delText>
        </w:r>
      </w:del>
      <w:ins w:id="312" w:author="." w:date="2024-01-12T08:31:00Z">
        <w:r>
          <w:rPr>
            <w:lang w:val="en-GB"/>
          </w:rPr>
          <w:t>had</w:t>
        </w:r>
      </w:ins>
      <w:r w:rsidR="00FA6A90" w:rsidRPr="00943110">
        <w:rPr>
          <w:lang w:val="en-GB"/>
        </w:rPr>
        <w:t xml:space="preserve"> </w:t>
      </w:r>
      <w:commentRangeEnd w:id="309"/>
      <w:r>
        <w:rPr>
          <w:rStyle w:val="CommentReference"/>
        </w:rPr>
        <w:commentReference w:id="309"/>
      </w:r>
      <w:r w:rsidR="00FA6A90" w:rsidRPr="00943110">
        <w:rPr>
          <w:lang w:val="en-GB"/>
        </w:rPr>
        <w:t>totally different chromatin modifications and genomic distribution profile</w:t>
      </w:r>
      <w:ins w:id="313" w:author="." w:date="2024-01-11T19:57:00Z">
        <w:r w:rsidR="001700C0">
          <w:rPr>
            <w:lang w:val="en-GB"/>
          </w:rPr>
          <w:t>s</w:t>
        </w:r>
      </w:ins>
      <w:r w:rsidR="00FA6A90" w:rsidRPr="00943110">
        <w:rPr>
          <w:lang w:val="en-GB"/>
        </w:rPr>
        <w:t xml:space="preserve">. </w:t>
      </w:r>
      <w:proofErr w:type="spellStart"/>
      <w:r w:rsidR="00FA6A90" w:rsidRPr="00943110">
        <w:rPr>
          <w:lang w:val="en-GB"/>
        </w:rPr>
        <w:t>CS10</w:t>
      </w:r>
      <w:proofErr w:type="spellEnd"/>
      <w:r w:rsidR="00FA6A90" w:rsidRPr="00943110">
        <w:rPr>
          <w:lang w:val="en-GB"/>
        </w:rPr>
        <w:t xml:space="preserve"> corresponded to heterochromatic, bivalent and active states in </w:t>
      </w:r>
      <w:r w:rsidR="00FA6A90" w:rsidRPr="00943110">
        <w:rPr>
          <w:i/>
          <w:lang w:val="en-GB"/>
        </w:rPr>
        <w:t>A. thaliana</w:t>
      </w:r>
      <w:r w:rsidR="00FA6A90" w:rsidRPr="00943110">
        <w:rPr>
          <w:lang w:val="en-GB"/>
        </w:rPr>
        <w:t xml:space="preserve">, </w:t>
      </w:r>
      <w:r w:rsidR="00FA6A90" w:rsidRPr="00943110">
        <w:rPr>
          <w:i/>
          <w:lang w:val="en-GB"/>
        </w:rPr>
        <w:t xml:space="preserve">O. sativa </w:t>
      </w:r>
      <w:r w:rsidR="00FA6A90" w:rsidRPr="00943110">
        <w:rPr>
          <w:lang w:val="en-GB"/>
        </w:rPr>
        <w:t xml:space="preserve">and </w:t>
      </w:r>
      <w:r w:rsidR="00FA6A90" w:rsidRPr="00943110">
        <w:rPr>
          <w:i/>
          <w:lang w:val="en-GB"/>
        </w:rPr>
        <w:t>Z. mays</w:t>
      </w:r>
      <w:r w:rsidR="00FA6A90" w:rsidRPr="00943110">
        <w:rPr>
          <w:lang w:val="en-GB"/>
        </w:rPr>
        <w:t>, respectively.</w:t>
      </w:r>
    </w:p>
    <w:p w14:paraId="0E694D2D" w14:textId="4B918E4D" w:rsidR="00FA6A90" w:rsidRPr="00943110" w:rsidRDefault="00FA6A90" w:rsidP="00FA6A90">
      <w:pPr>
        <w:rPr>
          <w:lang w:val="en-GB"/>
        </w:rPr>
      </w:pPr>
      <w:r w:rsidRPr="00943110">
        <w:rPr>
          <w:lang w:val="en-GB"/>
        </w:rPr>
        <w:t>We next performed additional annotation analyses based on non-common chromatin-binding proteins and histone mark</w:t>
      </w:r>
      <w:del w:id="314" w:author="." w:date="2024-01-11T19:57:00Z">
        <w:r w:rsidRPr="00943110" w:rsidDel="001700C0">
          <w:rPr>
            <w:lang w:val="en-GB"/>
          </w:rPr>
          <w:delText>s</w:delText>
        </w:r>
      </w:del>
      <w:r w:rsidRPr="00943110">
        <w:rPr>
          <w:lang w:val="en-GB"/>
        </w:rPr>
        <w:t xml:space="preserve"> tracks for all species under study to test our state</w:t>
      </w:r>
      <w:del w:id="315" w:author="." w:date="2024-01-11T19:57:00Z">
        <w:r w:rsidRPr="00943110" w:rsidDel="001700C0">
          <w:rPr>
            <w:lang w:val="en-GB"/>
          </w:rPr>
          <w:delText>s</w:delText>
        </w:r>
      </w:del>
      <w:r w:rsidRPr="00943110">
        <w:rPr>
          <w:lang w:val="en-GB"/>
        </w:rPr>
        <w:t xml:space="preserve"> definitions (</w:t>
      </w:r>
      <w:r w:rsidR="00D45726" w:rsidRPr="00943110">
        <w:rPr>
          <w:b/>
          <w:lang w:val="en-GB"/>
        </w:rPr>
        <w:t>Fig</w:t>
      </w:r>
      <w:r w:rsidRPr="00943110">
        <w:rPr>
          <w:b/>
          <w:lang w:val="en-GB"/>
        </w:rPr>
        <w:t>. 2</w:t>
      </w:r>
      <w:r w:rsidRPr="00943110">
        <w:rPr>
          <w:lang w:val="en-GB"/>
        </w:rPr>
        <w:t xml:space="preserve">). </w:t>
      </w:r>
      <w:proofErr w:type="gramStart"/>
      <w:r w:rsidRPr="00943110">
        <w:rPr>
          <w:lang w:val="en-GB"/>
        </w:rPr>
        <w:t>There</w:t>
      </w:r>
      <w:proofErr w:type="gramEnd"/>
      <w:r w:rsidRPr="00943110">
        <w:rPr>
          <w:lang w:val="en-GB"/>
        </w:rPr>
        <w:t xml:space="preserve"> w</w:t>
      </w:r>
      <w:del w:id="316" w:author="." w:date="2024-01-11T19:58:00Z">
        <w:r w:rsidRPr="00943110" w:rsidDel="001700C0">
          <w:rPr>
            <w:lang w:val="en-GB"/>
          </w:rPr>
          <w:delText>ere</w:delText>
        </w:r>
      </w:del>
      <w:ins w:id="317" w:author="." w:date="2024-01-11T19:58:00Z">
        <w:r w:rsidR="001700C0">
          <w:rPr>
            <w:lang w:val="en-GB"/>
          </w:rPr>
          <w:t>as</w:t>
        </w:r>
      </w:ins>
      <w:r w:rsidRPr="00943110">
        <w:rPr>
          <w:lang w:val="en-GB"/>
        </w:rPr>
        <w:t xml:space="preserve"> evidence supporting our interpretation of the states for each species under study. For </w:t>
      </w:r>
      <w:proofErr w:type="gramStart"/>
      <w:r w:rsidRPr="00943110">
        <w:rPr>
          <w:lang w:val="en-GB"/>
        </w:rPr>
        <w:t>example</w:t>
      </w:r>
      <w:proofErr w:type="gramEnd"/>
      <w:del w:id="318" w:author="." w:date="2024-01-11T19:58:00Z">
        <w:r w:rsidRPr="00943110" w:rsidDel="001700C0">
          <w:rPr>
            <w:lang w:val="en-GB"/>
          </w:rPr>
          <w:delText>:</w:delText>
        </w:r>
      </w:del>
      <w:ins w:id="319" w:author="." w:date="2024-01-11T19:58:00Z">
        <w:r w:rsidR="001700C0">
          <w:rPr>
            <w:lang w:val="en-GB"/>
          </w:rPr>
          <w:t>,</w:t>
        </w:r>
      </w:ins>
      <w:r w:rsidRPr="00943110">
        <w:rPr>
          <w:lang w:val="en-GB"/>
        </w:rPr>
        <w:t xml:space="preserve"> RNA polymerase II (</w:t>
      </w:r>
      <w:proofErr w:type="spellStart"/>
      <w:r w:rsidRPr="00943110">
        <w:rPr>
          <w:lang w:val="en-GB"/>
        </w:rPr>
        <w:t>Pol2</w:t>
      </w:r>
      <w:proofErr w:type="spellEnd"/>
      <w:r w:rsidRPr="00943110">
        <w:rPr>
          <w:lang w:val="en-GB"/>
        </w:rPr>
        <w:t>)</w:t>
      </w:r>
      <w:ins w:id="320" w:author="." w:date="2024-01-11T19:58:00Z">
        <w:r w:rsidR="001700C0">
          <w:rPr>
            <w:lang w:val="en-GB"/>
          </w:rPr>
          <w:t xml:space="preserve"> </w:t>
        </w:r>
      </w:ins>
      <w:ins w:id="321" w:author="." w:date="2024-01-12T08:32:00Z">
        <w:r w:rsidR="00E91842">
          <w:rPr>
            <w:lang w:val="en-GB"/>
          </w:rPr>
          <w:t>was</w:t>
        </w:r>
      </w:ins>
      <w:r w:rsidRPr="00943110">
        <w:rPr>
          <w:lang w:val="en-GB"/>
        </w:rPr>
        <w:t xml:space="preserve"> significantly located in all active and several bivalent states, and </w:t>
      </w:r>
      <w:ins w:id="322" w:author="." w:date="2024-01-12T08:33:00Z">
        <w:r w:rsidR="00E91842">
          <w:rPr>
            <w:lang w:val="en-GB"/>
          </w:rPr>
          <w:t xml:space="preserve">there was </w:t>
        </w:r>
      </w:ins>
      <w:r w:rsidRPr="00943110">
        <w:rPr>
          <w:lang w:val="en-GB"/>
        </w:rPr>
        <w:t>enrichment of the well-</w:t>
      </w:r>
      <w:r w:rsidRPr="00943110">
        <w:rPr>
          <w:lang w:val="en-GB"/>
        </w:rPr>
        <w:lastRenderedPageBreak/>
        <w:t xml:space="preserve">known </w:t>
      </w:r>
      <w:proofErr w:type="spellStart"/>
      <w:r w:rsidRPr="00943110">
        <w:rPr>
          <w:lang w:val="en-GB"/>
        </w:rPr>
        <w:t>H3K9</w:t>
      </w:r>
      <w:proofErr w:type="spellEnd"/>
      <w:r w:rsidRPr="00943110">
        <w:rPr>
          <w:lang w:val="en-GB"/>
        </w:rPr>
        <w:t>-demethylase (</w:t>
      </w:r>
      <w:proofErr w:type="spellStart"/>
      <w:r w:rsidRPr="00943110">
        <w:rPr>
          <w:lang w:val="en-GB"/>
        </w:rPr>
        <w:t>IBM1</w:t>
      </w:r>
      <w:proofErr w:type="spellEnd"/>
      <w:r w:rsidRPr="00943110">
        <w:rPr>
          <w:lang w:val="en-GB"/>
        </w:rPr>
        <w:t>) and transposon-methylase (</w:t>
      </w:r>
      <w:proofErr w:type="spellStart"/>
      <w:r w:rsidRPr="00943110">
        <w:rPr>
          <w:lang w:val="en-GB"/>
        </w:rPr>
        <w:t>CMT3</w:t>
      </w:r>
      <w:proofErr w:type="spellEnd"/>
      <w:r w:rsidRPr="00943110">
        <w:rPr>
          <w:lang w:val="en-GB"/>
        </w:rPr>
        <w:t xml:space="preserve">) over heterochromatic states in </w:t>
      </w:r>
      <w:r w:rsidRPr="00943110">
        <w:rPr>
          <w:i/>
          <w:lang w:val="en-GB"/>
        </w:rPr>
        <w:t>A. thaliana</w:t>
      </w:r>
      <w:r w:rsidRPr="00943110">
        <w:rPr>
          <w:lang w:val="en-GB"/>
        </w:rPr>
        <w:t>.</w:t>
      </w:r>
      <w:del w:id="323" w:author="." w:date="2024-01-12T08:33:00Z">
        <w:r w:rsidRPr="00943110" w:rsidDel="00E91842">
          <w:rPr>
            <w:lang w:val="en-GB"/>
          </w:rPr>
          <w:delText xml:space="preserve"> It</w:delText>
        </w:r>
      </w:del>
      <w:r w:rsidRPr="00943110">
        <w:rPr>
          <w:lang w:val="en-GB"/>
        </w:rPr>
        <w:t xml:space="preserve"> </w:t>
      </w:r>
      <w:del w:id="324" w:author="." w:date="2024-01-12T08:33:00Z">
        <w:r w:rsidRPr="00943110" w:rsidDel="00E91842">
          <w:rPr>
            <w:lang w:val="en-GB"/>
          </w:rPr>
          <w:delText>is worth mentioning that m</w:delText>
        </w:r>
      </w:del>
      <w:ins w:id="325" w:author="." w:date="2024-01-12T08:33:00Z">
        <w:r w:rsidR="00E91842">
          <w:rPr>
            <w:lang w:val="en-GB"/>
          </w:rPr>
          <w:t>M</w:t>
        </w:r>
      </w:ins>
      <w:r w:rsidRPr="00943110">
        <w:rPr>
          <w:lang w:val="en-GB"/>
        </w:rPr>
        <w:t xml:space="preserve">ost of the transcription factors (TFs) observed in heterochromatin states were related </w:t>
      </w:r>
      <w:del w:id="326" w:author="." w:date="2024-01-11T19:58:00Z">
        <w:r w:rsidRPr="00943110" w:rsidDel="001700C0">
          <w:rPr>
            <w:lang w:val="en-GB"/>
          </w:rPr>
          <w:delText>wi</w:delText>
        </w:r>
      </w:del>
      <w:r w:rsidRPr="00943110">
        <w:rPr>
          <w:lang w:val="en-GB"/>
        </w:rPr>
        <w:t>t</w:t>
      </w:r>
      <w:del w:id="327" w:author="." w:date="2024-01-11T19:58:00Z">
        <w:r w:rsidRPr="00943110" w:rsidDel="001700C0">
          <w:rPr>
            <w:lang w:val="en-GB"/>
          </w:rPr>
          <w:delText>h</w:delText>
        </w:r>
      </w:del>
      <w:ins w:id="328" w:author="." w:date="2024-01-11T19:58:00Z">
        <w:r w:rsidR="001700C0">
          <w:rPr>
            <w:lang w:val="en-GB"/>
          </w:rPr>
          <w:t>o</w:t>
        </w:r>
      </w:ins>
      <w:r w:rsidRPr="00943110">
        <w:rPr>
          <w:lang w:val="en-GB"/>
        </w:rPr>
        <w:t xml:space="preserve"> flowering, </w:t>
      </w:r>
      <w:ins w:id="329" w:author="." w:date="2024-01-12T08:33:00Z">
        <w:r w:rsidR="00E91842">
          <w:rPr>
            <w:lang w:val="en-GB"/>
          </w:rPr>
          <w:t xml:space="preserve">an </w:t>
        </w:r>
      </w:ins>
      <w:r w:rsidRPr="00943110">
        <w:rPr>
          <w:lang w:val="en-GB"/>
        </w:rPr>
        <w:t>organ missed in our collection, and cell</w:t>
      </w:r>
      <w:ins w:id="330" w:author="." w:date="2024-01-12T08:33:00Z">
        <w:r w:rsidR="00E91842">
          <w:rPr>
            <w:lang w:val="en-GB"/>
          </w:rPr>
          <w:t xml:space="preserve"> </w:t>
        </w:r>
      </w:ins>
      <w:del w:id="331" w:author="." w:date="2024-01-12T08:33:00Z">
        <w:r w:rsidRPr="00943110" w:rsidDel="00E91842">
          <w:rPr>
            <w:lang w:val="en-GB"/>
          </w:rPr>
          <w:delText>-</w:delText>
        </w:r>
      </w:del>
      <w:r w:rsidRPr="00943110">
        <w:rPr>
          <w:lang w:val="en-GB"/>
        </w:rPr>
        <w:t>cycle/division functions,</w:t>
      </w:r>
      <w:ins w:id="332" w:author="." w:date="2024-01-12T08:33:00Z">
        <w:r w:rsidR="00E91842">
          <w:rPr>
            <w:lang w:val="en-GB"/>
          </w:rPr>
          <w:t xml:space="preserve"> which have been</w:t>
        </w:r>
      </w:ins>
      <w:r w:rsidRPr="00943110">
        <w:rPr>
          <w:lang w:val="en-GB"/>
        </w:rPr>
        <w:t xml:space="preserve"> previously described as present in chromatin barriers and strictly under control</w:t>
      </w:r>
      <w:ins w:id="333" w:author="." w:date="2024-01-12T10:05:00Z">
        <w:r w:rsidR="00D45726">
          <w:rPr>
            <w:lang w:val="en-GB"/>
          </w:rPr>
          <w:t>,</w:t>
        </w:r>
      </w:ins>
      <w:r w:rsidRPr="00943110">
        <w:rPr>
          <w:lang w:val="en-GB"/>
        </w:rPr>
        <w:t xml:space="preserve"> with low </w:t>
      </w:r>
      <w:ins w:id="334" w:author="." w:date="2024-01-12T08:33:00Z">
        <w:r w:rsidR="00E91842">
          <w:rPr>
            <w:lang w:val="en-GB"/>
          </w:rPr>
          <w:t xml:space="preserve">expression </w:t>
        </w:r>
      </w:ins>
      <w:r w:rsidRPr="00943110">
        <w:rPr>
          <w:lang w:val="en-GB"/>
        </w:rPr>
        <w:t>levels</w:t>
      </w:r>
      <w:del w:id="335" w:author="." w:date="2024-01-12T08:34:00Z">
        <w:r w:rsidRPr="00943110" w:rsidDel="00E91842">
          <w:rPr>
            <w:lang w:val="en-GB"/>
          </w:rPr>
          <w:delText xml:space="preserve"> o</w:delText>
        </w:r>
      </w:del>
      <w:del w:id="336" w:author="." w:date="2024-01-12T08:33:00Z">
        <w:r w:rsidRPr="00943110" w:rsidDel="00E91842">
          <w:rPr>
            <w:lang w:val="en-GB"/>
          </w:rPr>
          <w:delText>f expression</w:delText>
        </w:r>
      </w:del>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(Feng and Michaels, 2015; Velay, Méteignier, and Laloi, 2022)</w:t>
      </w:r>
      <w:r w:rsidRPr="00943110">
        <w:rPr>
          <w:lang w:val="en-GB"/>
        </w:rPr>
      </w:r>
      <w:r w:rsidRPr="00943110">
        <w:rPr>
          <w:lang w:val="en-GB"/>
        </w:rPr>
        <w:t xml:space="preserve">. Essentially, all non-common active and repressive histone marks/variants evaluated were enriched in active/bivalent and heterochromatic states, respectively, with only two exceptions: </w:t>
      </w:r>
      <w:proofErr w:type="spellStart"/>
      <w:r w:rsidRPr="00943110">
        <w:rPr>
          <w:lang w:val="en-GB"/>
        </w:rPr>
        <w:t>H3K27me1</w:t>
      </w:r>
      <w:proofErr w:type="spellEnd"/>
      <w:r w:rsidRPr="00943110">
        <w:rPr>
          <w:lang w:val="en-GB"/>
        </w:rPr>
        <w:t xml:space="preserve"> locat</w:t>
      </w:r>
      <w:del w:id="337" w:author="." w:date="2024-01-12T08:34:00Z">
        <w:r w:rsidRPr="00943110" w:rsidDel="00E91842">
          <w:rPr>
            <w:lang w:val="en-GB"/>
          </w:rPr>
          <w:delText>ion</w:delText>
        </w:r>
      </w:del>
      <w:ins w:id="338" w:author="." w:date="2024-01-12T08:34:00Z">
        <w:r w:rsidR="00E91842">
          <w:rPr>
            <w:lang w:val="en-GB"/>
          </w:rPr>
          <w:t>ed</w:t>
        </w:r>
      </w:ins>
      <w:r w:rsidRPr="00943110">
        <w:rPr>
          <w:lang w:val="en-GB"/>
        </w:rPr>
        <w:t xml:space="preserve"> in Bivalent Promoter </w:t>
      </w:r>
      <w:proofErr w:type="spellStart"/>
      <w:r w:rsidRPr="00943110">
        <w:rPr>
          <w:lang w:val="en-GB"/>
        </w:rPr>
        <w:t>CS2</w:t>
      </w:r>
      <w:proofErr w:type="spellEnd"/>
      <w:r w:rsidRPr="00943110">
        <w:rPr>
          <w:lang w:val="en-GB"/>
        </w:rPr>
        <w:t xml:space="preserve"> in </w:t>
      </w:r>
      <w:r w:rsidRPr="00943110">
        <w:rPr>
          <w:i/>
          <w:lang w:val="en-GB"/>
        </w:rPr>
        <w:t>A.</w:t>
      </w:r>
      <w:ins w:id="339" w:author="." w:date="2024-01-12T08:34:00Z">
        <w:r w:rsidR="00E91842">
          <w:rPr>
            <w:i/>
            <w:lang w:val="en-GB"/>
          </w:rPr>
          <w:t xml:space="preserve"> </w:t>
        </w:r>
      </w:ins>
      <w:r w:rsidRPr="00943110">
        <w:rPr>
          <w:i/>
          <w:lang w:val="en-GB"/>
        </w:rPr>
        <w:t>thaliana</w:t>
      </w:r>
      <w:r w:rsidRPr="00943110">
        <w:rPr>
          <w:lang w:val="en-GB"/>
        </w:rPr>
        <w:t xml:space="preserve">, which did not impact the state definition because this was already presented as bivalent due to the presence of </w:t>
      </w:r>
      <w:proofErr w:type="spellStart"/>
      <w:r w:rsidRPr="00943110">
        <w:rPr>
          <w:lang w:val="en-GB"/>
        </w:rPr>
        <w:t>H3K27me3</w:t>
      </w:r>
      <w:proofErr w:type="spellEnd"/>
      <w:r w:rsidRPr="00943110">
        <w:rPr>
          <w:lang w:val="en-GB"/>
        </w:rPr>
        <w:t xml:space="preserve">; and </w:t>
      </w:r>
      <w:proofErr w:type="spellStart"/>
      <w:r w:rsidRPr="00943110">
        <w:rPr>
          <w:lang w:val="en-GB"/>
        </w:rPr>
        <w:t>H3K9me1</w:t>
      </w:r>
      <w:proofErr w:type="spellEnd"/>
      <w:r w:rsidRPr="00943110">
        <w:rPr>
          <w:lang w:val="en-GB"/>
        </w:rPr>
        <w:t>/</w:t>
      </w:r>
      <w:proofErr w:type="spellStart"/>
      <w:r w:rsidRPr="00943110">
        <w:rPr>
          <w:lang w:val="en-GB"/>
        </w:rPr>
        <w:t>me3</w:t>
      </w:r>
      <w:proofErr w:type="spellEnd"/>
      <w:r w:rsidRPr="00943110">
        <w:rPr>
          <w:lang w:val="en-GB"/>
        </w:rPr>
        <w:t xml:space="preserve"> in Active gradual bivalent flank &gt; intergenic </w:t>
      </w:r>
      <w:proofErr w:type="spellStart"/>
      <w:r w:rsidRPr="00943110">
        <w:rPr>
          <w:lang w:val="en-GB"/>
        </w:rPr>
        <w:t>CS7</w:t>
      </w:r>
      <w:proofErr w:type="spellEnd"/>
      <w:r w:rsidRPr="00943110">
        <w:rPr>
          <w:lang w:val="en-GB"/>
        </w:rPr>
        <w:t xml:space="preserve"> in </w:t>
      </w:r>
      <w:r w:rsidRPr="00943110">
        <w:rPr>
          <w:i/>
          <w:lang w:val="en-GB"/>
        </w:rPr>
        <w:t>O. sativa</w:t>
      </w:r>
      <w:r w:rsidRPr="00943110">
        <w:rPr>
          <w:lang w:val="en-GB"/>
        </w:rPr>
        <w:t xml:space="preserve">. Although the initial definition included gradual bivalent, this </w:t>
      </w:r>
      <w:del w:id="340" w:author="." w:date="2024-01-12T08:34:00Z">
        <w:r w:rsidRPr="00943110" w:rsidDel="00E91842">
          <w:rPr>
            <w:lang w:val="en-GB"/>
          </w:rPr>
          <w:delText xml:space="preserve">was </w:delText>
        </w:r>
      </w:del>
      <w:r w:rsidRPr="00943110">
        <w:rPr>
          <w:lang w:val="en-GB"/>
        </w:rPr>
        <w:t>only allud</w:t>
      </w:r>
      <w:del w:id="341" w:author="." w:date="2024-01-12T08:34:00Z">
        <w:r w:rsidRPr="00943110" w:rsidDel="00E91842">
          <w:rPr>
            <w:lang w:val="en-GB"/>
          </w:rPr>
          <w:delText xml:space="preserve">ing </w:delText>
        </w:r>
      </w:del>
      <w:ins w:id="342" w:author="." w:date="2024-01-12T08:34:00Z">
        <w:r w:rsidR="00E91842">
          <w:rPr>
            <w:lang w:val="en-GB"/>
          </w:rPr>
          <w:t xml:space="preserve">ed </w:t>
        </w:r>
      </w:ins>
      <w:r w:rsidRPr="00943110">
        <w:rPr>
          <w:lang w:val="en-GB"/>
        </w:rPr>
        <w:t xml:space="preserve">to </w:t>
      </w:r>
      <w:r w:rsidRPr="00943110">
        <w:rPr>
          <w:i/>
          <w:lang w:val="en-GB"/>
        </w:rPr>
        <w:t>Z. mays</w:t>
      </w:r>
      <w:ins w:id="343" w:author="." w:date="2024-01-11T19:58:00Z">
        <w:r w:rsidR="001700C0">
          <w:rPr>
            <w:i/>
            <w:lang w:val="en-GB"/>
          </w:rPr>
          <w:t>,</w:t>
        </w:r>
      </w:ins>
      <w:r w:rsidRPr="00943110">
        <w:rPr>
          <w:lang w:val="en-GB"/>
        </w:rPr>
        <w:t xml:space="preserve"> as </w:t>
      </w:r>
      <w:r w:rsidRPr="00943110">
        <w:rPr>
          <w:i/>
          <w:lang w:val="en-GB"/>
        </w:rPr>
        <w:t xml:space="preserve">O. sativa </w:t>
      </w:r>
      <w:proofErr w:type="spellStart"/>
      <w:r w:rsidRPr="00943110">
        <w:rPr>
          <w:lang w:val="en-GB"/>
        </w:rPr>
        <w:t>CS7</w:t>
      </w:r>
      <w:proofErr w:type="spellEnd"/>
      <w:r w:rsidRPr="00943110">
        <w:rPr>
          <w:lang w:val="en-GB"/>
        </w:rPr>
        <w:t xml:space="preserve"> was absent of any repressive mark</w:t>
      </w:r>
      <w:del w:id="344" w:author="." w:date="2024-01-11T19:58:00Z">
        <w:r w:rsidRPr="00943110" w:rsidDel="001700C0">
          <w:rPr>
            <w:lang w:val="en-GB"/>
          </w:rPr>
          <w:delText>,</w:delText>
        </w:r>
      </w:del>
      <w:ins w:id="345" w:author="." w:date="2024-01-11T19:58:00Z">
        <w:r w:rsidR="001700C0">
          <w:rPr>
            <w:lang w:val="en-GB"/>
          </w:rPr>
          <w:t>;</w:t>
        </w:r>
      </w:ins>
      <w:r w:rsidRPr="00943110">
        <w:rPr>
          <w:lang w:val="en-GB"/>
        </w:rPr>
        <w:t xml:space="preserve"> therefore, this </w:t>
      </w:r>
      <w:del w:id="346" w:author="." w:date="2024-01-12T08:34:00Z">
        <w:r w:rsidRPr="00943110" w:rsidDel="00E91842">
          <w:rPr>
            <w:lang w:val="en-GB"/>
          </w:rPr>
          <w:delText>w</w:delText>
        </w:r>
      </w:del>
      <w:ins w:id="347" w:author="." w:date="2024-01-12T08:34:00Z">
        <w:r w:rsidR="00E91842">
          <w:rPr>
            <w:lang w:val="en-GB"/>
          </w:rPr>
          <w:t>c</w:t>
        </w:r>
      </w:ins>
      <w:r w:rsidRPr="00943110">
        <w:rPr>
          <w:lang w:val="en-GB"/>
        </w:rPr>
        <w:t xml:space="preserve">ould </w:t>
      </w:r>
      <w:del w:id="348" w:author="." w:date="2024-01-12T08:34:00Z">
        <w:r w:rsidRPr="00943110" w:rsidDel="00E91842">
          <w:rPr>
            <w:lang w:val="en-GB"/>
          </w:rPr>
          <w:delText>pontentially</w:delText>
        </w:r>
      </w:del>
      <w:ins w:id="349" w:author="." w:date="2024-01-12T08:34:00Z">
        <w:r w:rsidR="00E91842" w:rsidRPr="00943110">
          <w:rPr>
            <w:lang w:val="en-GB"/>
          </w:rPr>
          <w:t>potentially</w:t>
        </w:r>
      </w:ins>
      <w:r w:rsidRPr="00943110">
        <w:rPr>
          <w:lang w:val="en-GB"/>
        </w:rPr>
        <w:t xml:space="preserve"> increas</w:t>
      </w:r>
      <w:ins w:id="350" w:author="." w:date="2024-01-11T19:58:00Z">
        <w:r w:rsidR="001700C0">
          <w:rPr>
            <w:lang w:val="en-GB"/>
          </w:rPr>
          <w:t>e th</w:t>
        </w:r>
      </w:ins>
      <w:r w:rsidRPr="00943110">
        <w:rPr>
          <w:lang w:val="en-GB"/>
        </w:rPr>
        <w:t xml:space="preserve">e </w:t>
      </w:r>
      <w:proofErr w:type="spellStart"/>
      <w:r w:rsidRPr="00943110">
        <w:rPr>
          <w:lang w:val="en-GB"/>
        </w:rPr>
        <w:t>CS7</w:t>
      </w:r>
      <w:proofErr w:type="spellEnd"/>
      <w:r w:rsidRPr="00943110">
        <w:rPr>
          <w:lang w:val="en-GB"/>
        </w:rPr>
        <w:t xml:space="preserve"> relation</w:t>
      </w:r>
      <w:ins w:id="351" w:author="." w:date="2024-01-12T08:35:00Z">
        <w:r w:rsidR="00E91842">
          <w:rPr>
            <w:lang w:val="en-GB"/>
          </w:rPr>
          <w:t>ship</w:t>
        </w:r>
      </w:ins>
      <w:r w:rsidRPr="00943110">
        <w:rPr>
          <w:lang w:val="en-GB"/>
        </w:rPr>
        <w:t xml:space="preserve"> between both </w:t>
      </w:r>
      <w:proofErr w:type="spellStart"/>
      <w:r w:rsidRPr="00943110">
        <w:rPr>
          <w:lang w:val="en-GB"/>
        </w:rPr>
        <w:t>Poaceae</w:t>
      </w:r>
      <w:proofErr w:type="spellEnd"/>
      <w:del w:id="352" w:author="." w:date="2024-01-11T19:58:00Z">
        <w:r w:rsidRPr="00943110" w:rsidDel="001700C0">
          <w:rPr>
            <w:lang w:val="en-GB"/>
          </w:rPr>
          <w:delText>-</w:delText>
        </w:r>
      </w:del>
      <w:ins w:id="353" w:author="." w:date="2024-01-11T19:58:00Z">
        <w:r w:rsidR="001700C0">
          <w:rPr>
            <w:lang w:val="en-GB"/>
          </w:rPr>
          <w:t xml:space="preserve"> </w:t>
        </w:r>
      </w:ins>
      <w:r w:rsidRPr="00943110">
        <w:rPr>
          <w:lang w:val="en-GB"/>
        </w:rPr>
        <w:t xml:space="preserve">family members. We decided to </w:t>
      </w:r>
      <w:del w:id="354" w:author="." w:date="2024-01-12T08:45:00Z">
        <w:r w:rsidRPr="00943110" w:rsidDel="00E91842">
          <w:rPr>
            <w:lang w:val="en-GB"/>
          </w:rPr>
          <w:delText xml:space="preserve">stay </w:delText>
        </w:r>
      </w:del>
      <w:ins w:id="355" w:author="." w:date="2024-01-12T08:45:00Z">
        <w:r w:rsidR="00E91842">
          <w:rPr>
            <w:lang w:val="en-GB"/>
          </w:rPr>
          <w:t>be</w:t>
        </w:r>
        <w:r w:rsidR="00E91842" w:rsidRPr="00943110">
          <w:rPr>
            <w:lang w:val="en-GB"/>
          </w:rPr>
          <w:t xml:space="preserve"> </w:t>
        </w:r>
      </w:ins>
      <w:r w:rsidRPr="00943110">
        <w:rPr>
          <w:lang w:val="en-GB"/>
        </w:rPr>
        <w:t xml:space="preserve">conservative and </w:t>
      </w:r>
      <w:del w:id="356" w:author="." w:date="2024-01-12T08:35:00Z">
        <w:r w:rsidRPr="00943110" w:rsidDel="00E91842">
          <w:rPr>
            <w:lang w:val="en-GB"/>
          </w:rPr>
          <w:delText>keep</w:delText>
        </w:r>
      </w:del>
      <w:ins w:id="357" w:author="." w:date="2024-01-12T08:35:00Z">
        <w:r w:rsidR="00E91842">
          <w:rPr>
            <w:lang w:val="en-GB"/>
          </w:rPr>
          <w:t>maintain</w:t>
        </w:r>
      </w:ins>
      <w:r w:rsidRPr="00943110">
        <w:rPr>
          <w:lang w:val="en-GB"/>
        </w:rPr>
        <w:t xml:space="preserve"> our initial interpretation because </w:t>
      </w:r>
      <w:proofErr w:type="spellStart"/>
      <w:r w:rsidRPr="00943110">
        <w:rPr>
          <w:lang w:val="en-GB"/>
        </w:rPr>
        <w:t>H3K9me3</w:t>
      </w:r>
      <w:proofErr w:type="spellEnd"/>
      <w:r w:rsidRPr="00943110">
        <w:rPr>
          <w:lang w:val="en-GB"/>
        </w:rPr>
        <w:t xml:space="preserve"> data </w:t>
      </w:r>
      <w:commentRangeStart w:id="358"/>
      <w:del w:id="359" w:author="." w:date="2024-01-11T19:58:00Z">
        <w:r w:rsidRPr="00943110" w:rsidDel="001700C0">
          <w:rPr>
            <w:lang w:val="en-GB"/>
          </w:rPr>
          <w:delText>is</w:delText>
        </w:r>
      </w:del>
      <w:ins w:id="360" w:author="." w:date="2024-01-12T10:06:00Z">
        <w:r w:rsidR="00D45726">
          <w:rPr>
            <w:lang w:val="en-GB"/>
          </w:rPr>
          <w:t>we</w:t>
        </w:r>
      </w:ins>
      <w:ins w:id="361" w:author="." w:date="2024-01-11T19:58:00Z">
        <w:r w:rsidR="001700C0">
          <w:rPr>
            <w:lang w:val="en-GB"/>
          </w:rPr>
          <w:t>re</w:t>
        </w:r>
      </w:ins>
      <w:r w:rsidRPr="00943110">
        <w:rPr>
          <w:lang w:val="en-GB"/>
        </w:rPr>
        <w:t xml:space="preserve"> </w:t>
      </w:r>
      <w:commentRangeEnd w:id="358"/>
      <w:r w:rsidR="001700C0">
        <w:rPr>
          <w:rStyle w:val="CommentReference"/>
        </w:rPr>
        <w:commentReference w:id="358"/>
      </w:r>
      <w:r w:rsidRPr="00943110">
        <w:rPr>
          <w:lang w:val="en-GB"/>
        </w:rPr>
        <w:t>not available for all</w:t>
      </w:r>
      <w:del w:id="362" w:author="." w:date="2024-01-11T19:59:00Z">
        <w:r w:rsidRPr="00943110" w:rsidDel="001700C0">
          <w:rPr>
            <w:lang w:val="en-GB"/>
          </w:rPr>
          <w:delText xml:space="preserve"> the</w:delText>
        </w:r>
      </w:del>
      <w:r w:rsidRPr="00943110">
        <w:rPr>
          <w:lang w:val="en-GB"/>
        </w:rPr>
        <w:t xml:space="preserve"> species.</w:t>
      </w:r>
    </w:p>
    <w:p w14:paraId="78C280B3" w14:textId="36DA2B5B" w:rsidR="00FA6A90" w:rsidRPr="00943110" w:rsidRDefault="00FA6A90" w:rsidP="00FA6A90">
      <w:pPr>
        <w:rPr>
          <w:lang w:val="en-GB"/>
        </w:rPr>
      </w:pPr>
      <w:r w:rsidRPr="00943110">
        <w:rPr>
          <w:lang w:val="en-GB"/>
        </w:rPr>
        <w:t>Taking advantage of the inter</w:t>
      </w:r>
      <w:del w:id="363" w:author="." w:date="2024-01-11T19:59:00Z">
        <w:r w:rsidRPr="00943110" w:rsidDel="001700C0">
          <w:rPr>
            <w:lang w:val="en-GB"/>
          </w:rPr>
          <w:delText>-</w:delText>
        </w:r>
      </w:del>
      <w:r w:rsidRPr="00943110">
        <w:rPr>
          <w:lang w:val="en-GB"/>
        </w:rPr>
        <w:t xml:space="preserve">species approach, we further evaluated </w:t>
      </w:r>
      <w:del w:id="364" w:author="." w:date="2024-01-11T19:59:00Z">
        <w:r w:rsidRPr="00943110" w:rsidDel="001700C0">
          <w:rPr>
            <w:lang w:val="en-GB"/>
          </w:rPr>
          <w:delText>if</w:delText>
        </w:r>
      </w:del>
      <w:ins w:id="365" w:author="." w:date="2024-01-11T19:59:00Z">
        <w:r w:rsidR="001700C0">
          <w:rPr>
            <w:lang w:val="en-GB"/>
          </w:rPr>
          <w:t>whether</w:t>
        </w:r>
      </w:ins>
      <w:r w:rsidRPr="00943110">
        <w:rPr>
          <w:lang w:val="en-GB"/>
        </w:rPr>
        <w:t xml:space="preserve"> the states could involve evolutionary information. We observed a remarkable gradient across functional groups, excluding quiescent/no signal from the analysis due to the lack of epigenetic regulation (</w:t>
      </w:r>
      <w:r w:rsidR="00D45726" w:rsidRPr="00943110">
        <w:rPr>
          <w:b/>
          <w:lang w:val="en-GB"/>
        </w:rPr>
        <w:t>Fig</w:t>
      </w:r>
      <w:r w:rsidRPr="00943110">
        <w:rPr>
          <w:b/>
          <w:lang w:val="en-GB"/>
        </w:rPr>
        <w:t>. 3</w:t>
      </w:r>
      <w:r w:rsidRPr="00943110">
        <w:rPr>
          <w:lang w:val="en-GB"/>
        </w:rPr>
        <w:t>;</w:t>
      </w:r>
      <w:r w:rsidRPr="00943110">
        <w:rPr>
          <w:b/>
          <w:lang w:val="en-GB"/>
        </w:rPr>
        <w:t xml:space="preserve"> </w:t>
      </w:r>
      <w:r w:rsidR="00D45726" w:rsidRPr="00943110">
        <w:rPr>
          <w:b/>
          <w:lang w:val="en-GB"/>
        </w:rPr>
        <w:t>Supplementary Fig</w:t>
      </w:r>
      <w:ins w:id="366" w:author="." w:date="2024-01-12T09:52:00Z">
        <w:r w:rsidR="00D45726">
          <w:rPr>
            <w:b/>
            <w:lang w:val="en-GB"/>
          </w:rPr>
          <w:t>s</w:t>
        </w:r>
      </w:ins>
      <w:r w:rsidRPr="00943110">
        <w:rPr>
          <w:b/>
          <w:lang w:val="en-GB"/>
        </w:rPr>
        <w:t xml:space="preserve">. </w:t>
      </w:r>
      <w:proofErr w:type="spellStart"/>
      <w:r w:rsidRPr="00943110">
        <w:rPr>
          <w:b/>
          <w:lang w:val="en-GB"/>
        </w:rPr>
        <w:t>S3</w:t>
      </w:r>
      <w:proofErr w:type="spellEnd"/>
      <w:del w:id="367" w:author="." w:date="2024-01-12T09:52:00Z">
        <w:r w:rsidRPr="00943110" w:rsidDel="00D45726">
          <w:rPr>
            <w:bCs/>
            <w:lang w:val="en-GB"/>
          </w:rPr>
          <w:delText>;</w:delText>
        </w:r>
        <w:r w:rsidRPr="00943110" w:rsidDel="00D45726">
          <w:rPr>
            <w:b/>
            <w:lang w:val="en-GB"/>
          </w:rPr>
          <w:delText xml:space="preserve"> </w:delText>
        </w:r>
        <w:r w:rsidR="00D45726" w:rsidRPr="00943110" w:rsidDel="00D45726">
          <w:rPr>
            <w:b/>
            <w:lang w:val="en-GB"/>
          </w:rPr>
          <w:delText>Supplementary Fi</w:delText>
        </w:r>
      </w:del>
      <w:del w:id="368" w:author="." w:date="2024-01-12T09:53:00Z">
        <w:r w:rsidR="00D45726" w:rsidRPr="00943110" w:rsidDel="00D45726">
          <w:rPr>
            <w:b/>
            <w:lang w:val="en-GB"/>
          </w:rPr>
          <w:delText>g</w:delText>
        </w:r>
        <w:r w:rsidRPr="00943110" w:rsidDel="00D45726">
          <w:rPr>
            <w:b/>
            <w:lang w:val="en-GB"/>
          </w:rPr>
          <w:delText>.</w:delText>
        </w:r>
      </w:del>
      <w:ins w:id="369" w:author="." w:date="2024-01-12T09:53:00Z">
        <w:r w:rsidR="00D45726">
          <w:rPr>
            <w:b/>
            <w:lang w:val="en-GB"/>
          </w:rPr>
          <w:t xml:space="preserve"> and</w:t>
        </w:r>
      </w:ins>
      <w:r w:rsidRPr="00943110">
        <w:rPr>
          <w:b/>
          <w:lang w:val="en-GB"/>
        </w:rPr>
        <w:t xml:space="preserve"> </w:t>
      </w:r>
      <w:proofErr w:type="spellStart"/>
      <w:r w:rsidRPr="00943110">
        <w:rPr>
          <w:b/>
          <w:lang w:val="en-GB"/>
        </w:rPr>
        <w:t>S4</w:t>
      </w:r>
      <w:proofErr w:type="spellEnd"/>
      <w:r w:rsidRPr="00943110">
        <w:rPr>
          <w:bCs/>
          <w:lang w:val="en-GB"/>
        </w:rPr>
        <w:t>;</w:t>
      </w:r>
      <w:r w:rsidRPr="00943110">
        <w:rPr>
          <w:b/>
          <w:lang w:val="en-GB"/>
        </w:rPr>
        <w:t xml:space="preserve"> </w:t>
      </w:r>
      <w:r w:rsidR="00D45726" w:rsidRPr="00943110">
        <w:rPr>
          <w:b/>
          <w:bCs/>
          <w:lang w:val="en-GB"/>
        </w:rPr>
        <w:t xml:space="preserve">Supplementary Table </w:t>
      </w:r>
      <w:proofErr w:type="spellStart"/>
      <w:r w:rsidRPr="00943110">
        <w:rPr>
          <w:b/>
          <w:bCs/>
          <w:lang w:val="en-GB"/>
        </w:rPr>
        <w:t>S1</w:t>
      </w:r>
      <w:proofErr w:type="spellEnd"/>
      <w:r w:rsidRPr="00943110">
        <w:rPr>
          <w:lang w:val="en-GB"/>
        </w:rPr>
        <w:t xml:space="preserve">). A decreasing trend in gene functional convergence (KO and GO) and the proportion of orthologous relationships was identified, following </w:t>
      </w:r>
      <w:ins w:id="370" w:author="." w:date="2024-01-12T08:35:00Z">
        <w:r w:rsidR="00E91842">
          <w:rPr>
            <w:lang w:val="en-GB"/>
          </w:rPr>
          <w:t xml:space="preserve">the order </w:t>
        </w:r>
      </w:ins>
      <w:r w:rsidRPr="00943110">
        <w:rPr>
          <w:lang w:val="en-GB"/>
        </w:rPr>
        <w:t>active &gt; bivalent &gt; heterochromatin</w:t>
      </w:r>
      <w:del w:id="371" w:author="." w:date="2024-01-12T08:35:00Z">
        <w:r w:rsidRPr="00943110" w:rsidDel="00E91842">
          <w:rPr>
            <w:lang w:val="en-GB"/>
          </w:rPr>
          <w:delText xml:space="preserve"> order</w:delText>
        </w:r>
      </w:del>
      <w:r w:rsidRPr="00943110">
        <w:rPr>
          <w:lang w:val="en-GB"/>
        </w:rPr>
        <w:t xml:space="preserve">, illustrated by </w:t>
      </w:r>
      <w:proofErr w:type="spellStart"/>
      <w:r w:rsidRPr="00943110">
        <w:rPr>
          <w:lang w:val="en-GB"/>
        </w:rPr>
        <w:t>CS6</w:t>
      </w:r>
      <w:proofErr w:type="spellEnd"/>
      <w:ins w:id="372" w:author="." w:date="2024-01-12T08:35:00Z">
        <w:r w:rsidR="00E91842">
          <w:rPr>
            <w:lang w:val="en-GB"/>
          </w:rPr>
          <w:t xml:space="preserve"> </w:t>
        </w:r>
      </w:ins>
      <w:r w:rsidRPr="00943110">
        <w:rPr>
          <w:lang w:val="en-GB"/>
        </w:rPr>
        <w:t>&gt;</w:t>
      </w:r>
      <w:ins w:id="373" w:author="." w:date="2024-01-12T08:36:00Z">
        <w:r w:rsidR="00E91842">
          <w:rPr>
            <w:lang w:val="en-GB"/>
          </w:rPr>
          <w:t xml:space="preserve"> </w:t>
        </w:r>
      </w:ins>
      <w:r w:rsidRPr="00943110">
        <w:rPr>
          <w:lang w:val="en-GB"/>
        </w:rPr>
        <w:t>CS1</w:t>
      </w:r>
      <w:ins w:id="374" w:author="." w:date="2024-01-12T08:36:00Z">
        <w:r w:rsidR="00E91842">
          <w:rPr>
            <w:lang w:val="en-GB"/>
          </w:rPr>
          <w:t xml:space="preserve"> </w:t>
        </w:r>
      </w:ins>
      <w:r w:rsidRPr="00943110">
        <w:rPr>
          <w:lang w:val="en-GB"/>
        </w:rPr>
        <w:t>&gt;</w:t>
      </w:r>
      <w:ins w:id="375" w:author="." w:date="2024-01-12T08:36:00Z">
        <w:r w:rsidR="00E91842">
          <w:rPr>
            <w:lang w:val="en-GB"/>
          </w:rPr>
          <w:t xml:space="preserve"> </w:t>
        </w:r>
      </w:ins>
      <w:proofErr w:type="spellStart"/>
      <w:r w:rsidRPr="00943110">
        <w:rPr>
          <w:lang w:val="en-GB"/>
        </w:rPr>
        <w:t>CS11</w:t>
      </w:r>
      <w:proofErr w:type="spellEnd"/>
      <w:r w:rsidRPr="00943110">
        <w:rPr>
          <w:lang w:val="en-GB"/>
        </w:rPr>
        <w:t xml:space="preserve">, respectively (the first state of each functional group was selected for representation). </w:t>
      </w:r>
      <w:del w:id="376" w:author="." w:date="2024-01-12T08:46:00Z">
        <w:r w:rsidRPr="00943110" w:rsidDel="00E91842">
          <w:rPr>
            <w:lang w:val="en-GB"/>
          </w:rPr>
          <w:delText xml:space="preserve">It should be noted that </w:delText>
        </w:r>
      </w:del>
      <w:proofErr w:type="spellStart"/>
      <w:r w:rsidRPr="00943110">
        <w:rPr>
          <w:lang w:val="en-GB"/>
        </w:rPr>
        <w:t>CS10</w:t>
      </w:r>
      <w:proofErr w:type="spellEnd"/>
      <w:r w:rsidRPr="00943110">
        <w:rPr>
          <w:lang w:val="en-GB"/>
        </w:rPr>
        <w:t xml:space="preserve"> represented a divergent state corresponding to heterochromatic, bivalent and active states in </w:t>
      </w:r>
      <w:r w:rsidRPr="00943110">
        <w:rPr>
          <w:i/>
          <w:iCs/>
          <w:lang w:val="en-GB"/>
        </w:rPr>
        <w:t>A. thaliana</w:t>
      </w:r>
      <w:r w:rsidRPr="00943110">
        <w:rPr>
          <w:lang w:val="en-GB"/>
        </w:rPr>
        <w:t xml:space="preserve">, </w:t>
      </w:r>
      <w:r w:rsidRPr="00943110">
        <w:rPr>
          <w:i/>
          <w:iCs/>
          <w:lang w:val="en-GB"/>
        </w:rPr>
        <w:t xml:space="preserve">O. sativa </w:t>
      </w:r>
      <w:r w:rsidRPr="00943110">
        <w:rPr>
          <w:lang w:val="en-GB"/>
        </w:rPr>
        <w:t xml:space="preserve">and </w:t>
      </w:r>
      <w:r w:rsidRPr="00943110">
        <w:rPr>
          <w:i/>
          <w:iCs/>
          <w:lang w:val="en-GB"/>
        </w:rPr>
        <w:t>Z. mays</w:t>
      </w:r>
      <w:r w:rsidRPr="00943110">
        <w:rPr>
          <w:lang w:val="en-GB"/>
        </w:rPr>
        <w:t xml:space="preserve">, respectively. Additionally, most of the </w:t>
      </w:r>
      <w:proofErr w:type="spellStart"/>
      <w:r w:rsidRPr="00943110">
        <w:rPr>
          <w:lang w:val="en-GB"/>
        </w:rPr>
        <w:t>PhastCons</w:t>
      </w:r>
      <w:proofErr w:type="spellEnd"/>
      <w:r w:rsidRPr="00943110">
        <w:rPr>
          <w:lang w:val="en-GB"/>
        </w:rPr>
        <w:t xml:space="preserve"> elements</w:t>
      </w:r>
      <w:ins w:id="377" w:author="." w:date="2024-01-11T19:59:00Z">
        <w:r w:rsidR="001700C0">
          <w:rPr>
            <w:lang w:val="en-GB"/>
          </w:rPr>
          <w:t>’</w:t>
        </w:r>
      </w:ins>
      <w:r w:rsidRPr="00943110">
        <w:rPr>
          <w:lang w:val="en-GB"/>
        </w:rPr>
        <w:t xml:space="preserve"> genomic overlaps </w:t>
      </w:r>
      <w:proofErr w:type="gramStart"/>
      <w:r w:rsidRPr="00943110">
        <w:rPr>
          <w:lang w:val="en-GB"/>
        </w:rPr>
        <w:t>were located in</w:t>
      </w:r>
      <w:proofErr w:type="gramEnd"/>
      <w:ins w:id="378" w:author="." w:date="2024-01-12T10:06:00Z">
        <w:r w:rsidR="00D45726">
          <w:rPr>
            <w:lang w:val="en-GB"/>
          </w:rPr>
          <w:t xml:space="preserve"> the</w:t>
        </w:r>
      </w:ins>
      <w:r w:rsidRPr="00943110">
        <w:rPr>
          <w:lang w:val="en-GB"/>
        </w:rPr>
        <w:t xml:space="preserve"> active and bivalent states (</w:t>
      </w:r>
      <w:r w:rsidR="00D45726" w:rsidRPr="00943110">
        <w:rPr>
          <w:b/>
          <w:lang w:val="en-GB"/>
        </w:rPr>
        <w:t>Fig</w:t>
      </w:r>
      <w:r w:rsidRPr="00943110">
        <w:rPr>
          <w:b/>
          <w:lang w:val="en-GB"/>
        </w:rPr>
        <w:t>. 4</w:t>
      </w:r>
      <w:r w:rsidRPr="00943110">
        <w:rPr>
          <w:lang w:val="en-GB"/>
        </w:rPr>
        <w:t>). Conserved non-coding elements (</w:t>
      </w:r>
      <w:proofErr w:type="spellStart"/>
      <w:r w:rsidRPr="00943110">
        <w:rPr>
          <w:lang w:val="en-GB"/>
        </w:rPr>
        <w:t>CNEs</w:t>
      </w:r>
      <w:proofErr w:type="spellEnd"/>
      <w:r w:rsidRPr="00943110">
        <w:rPr>
          <w:lang w:val="en-GB"/>
        </w:rPr>
        <w:t>) co-</w:t>
      </w:r>
      <w:del w:id="379" w:author="." w:date="2024-01-12T09:47:00Z">
        <w:r w:rsidRPr="00943110" w:rsidDel="00D45726">
          <w:rPr>
            <w:lang w:val="en-GB"/>
          </w:rPr>
          <w:delText xml:space="preserve">localization </w:delText>
        </w:r>
      </w:del>
      <w:ins w:id="380" w:author="." w:date="2024-01-12T09:47:00Z">
        <w:r w:rsidR="00D45726" w:rsidRPr="00943110">
          <w:rPr>
            <w:lang w:val="en-GB"/>
          </w:rPr>
          <w:t>locali</w:t>
        </w:r>
        <w:r w:rsidR="00D45726">
          <w:rPr>
            <w:lang w:val="en-GB"/>
          </w:rPr>
          <w:t>s</w:t>
        </w:r>
        <w:r w:rsidR="00D45726" w:rsidRPr="00943110">
          <w:rPr>
            <w:lang w:val="en-GB"/>
          </w:rPr>
          <w:t xml:space="preserve">ation </w:t>
        </w:r>
      </w:ins>
      <w:r w:rsidRPr="00943110">
        <w:rPr>
          <w:lang w:val="en-GB"/>
        </w:rPr>
        <w:t xml:space="preserve">in the same states for </w:t>
      </w:r>
      <w:r w:rsidRPr="00943110">
        <w:rPr>
          <w:i/>
          <w:lang w:val="en-GB"/>
        </w:rPr>
        <w:t xml:space="preserve">A. thaliana </w:t>
      </w:r>
      <w:r w:rsidRPr="00943110">
        <w:rPr>
          <w:lang w:val="en-GB"/>
        </w:rPr>
        <w:t>and the greater number of CNE</w:t>
      </w:r>
      <w:del w:id="381" w:author="." w:date="2024-01-12T10:06:00Z">
        <w:r w:rsidRPr="00943110" w:rsidDel="00D45726">
          <w:rPr>
            <w:lang w:val="en-GB"/>
          </w:rPr>
          <w:delText xml:space="preserve">s </w:delText>
        </w:r>
      </w:del>
      <w:ins w:id="382" w:author="." w:date="2024-01-12T10:06:00Z">
        <w:r w:rsidR="00D45726">
          <w:rPr>
            <w:lang w:val="en-GB"/>
          </w:rPr>
          <w:t>-</w:t>
        </w:r>
      </w:ins>
      <w:r w:rsidRPr="00943110">
        <w:rPr>
          <w:lang w:val="en-GB"/>
        </w:rPr>
        <w:t>enriched states when comparing both species of monocots</w:t>
      </w:r>
      <w:del w:id="383" w:author="." w:date="2024-01-11T19:59:00Z">
        <w:r w:rsidRPr="00943110" w:rsidDel="001700C0">
          <w:rPr>
            <w:lang w:val="en-GB"/>
          </w:rPr>
          <w:delText>,</w:delText>
        </w:r>
      </w:del>
      <w:r w:rsidRPr="00943110">
        <w:rPr>
          <w:lang w:val="en-GB"/>
        </w:rPr>
        <w:t xml:space="preserve"> again showed how CS could reflect the closer distance between </w:t>
      </w:r>
      <w:r w:rsidRPr="00943110">
        <w:rPr>
          <w:i/>
          <w:lang w:val="en-GB"/>
        </w:rPr>
        <w:t xml:space="preserve">O. sativa </w:t>
      </w:r>
      <w:r w:rsidRPr="00943110">
        <w:rPr>
          <w:lang w:val="en-GB"/>
        </w:rPr>
        <w:t xml:space="preserve">and </w:t>
      </w:r>
      <w:r w:rsidRPr="00943110">
        <w:rPr>
          <w:i/>
          <w:lang w:val="en-GB"/>
        </w:rPr>
        <w:t>Z. mays</w:t>
      </w:r>
      <w:r w:rsidRPr="00943110">
        <w:rPr>
          <w:lang w:val="en-GB"/>
        </w:rPr>
        <w:t xml:space="preserve">. Even though </w:t>
      </w:r>
      <w:del w:id="384" w:author="." w:date="2024-01-12T08:47:00Z">
        <w:r w:rsidRPr="00943110" w:rsidDel="00E91842">
          <w:rPr>
            <w:lang w:val="en-GB"/>
          </w:rPr>
          <w:delText>the majority of</w:delText>
        </w:r>
      </w:del>
      <w:ins w:id="385" w:author="." w:date="2024-01-12T08:47:00Z">
        <w:r w:rsidR="00E91842" w:rsidRPr="00943110">
          <w:rPr>
            <w:lang w:val="en-GB"/>
          </w:rPr>
          <w:t>most of</w:t>
        </w:r>
      </w:ins>
      <w:r w:rsidRPr="00943110">
        <w:rPr>
          <w:lang w:val="en-GB"/>
        </w:rPr>
        <w:t xml:space="preserve"> the states enriched in </w:t>
      </w:r>
      <w:del w:id="386" w:author="." w:date="2024-01-11T19:59:00Z">
        <w:r w:rsidRPr="00943110" w:rsidDel="001700C0">
          <w:rPr>
            <w:lang w:val="en-GB"/>
          </w:rPr>
          <w:delText>C</w:delText>
        </w:r>
      </w:del>
      <w:ins w:id="387" w:author="." w:date="2024-01-11T19:59:00Z">
        <w:r w:rsidR="001700C0">
          <w:rPr>
            <w:lang w:val="en-GB"/>
          </w:rPr>
          <w:t>c</w:t>
        </w:r>
      </w:ins>
      <w:r w:rsidRPr="00943110">
        <w:rPr>
          <w:lang w:val="en-GB"/>
        </w:rPr>
        <w:t>onserved TF binding</w:t>
      </w:r>
      <w:del w:id="388" w:author="." w:date="2024-01-11T19:59:00Z">
        <w:r w:rsidRPr="00943110" w:rsidDel="001700C0">
          <w:rPr>
            <w:lang w:val="en-GB"/>
          </w:rPr>
          <w:delText>-</w:delText>
        </w:r>
      </w:del>
      <w:ins w:id="389" w:author="." w:date="2024-01-11T19:59:00Z">
        <w:r w:rsidR="001700C0">
          <w:rPr>
            <w:lang w:val="en-GB"/>
          </w:rPr>
          <w:t xml:space="preserve"> </w:t>
        </w:r>
      </w:ins>
      <w:r w:rsidRPr="00943110">
        <w:rPr>
          <w:lang w:val="en-GB"/>
        </w:rPr>
        <w:t xml:space="preserve">sites (BS) were active and bivalent in </w:t>
      </w:r>
      <w:r w:rsidRPr="00943110">
        <w:rPr>
          <w:i/>
          <w:lang w:val="en-GB"/>
        </w:rPr>
        <w:t xml:space="preserve">A. thaliana </w:t>
      </w:r>
      <w:r w:rsidRPr="00943110">
        <w:rPr>
          <w:lang w:val="en-GB"/>
        </w:rPr>
        <w:t xml:space="preserve">and </w:t>
      </w:r>
      <w:r w:rsidRPr="00943110">
        <w:rPr>
          <w:i/>
          <w:lang w:val="en-GB"/>
        </w:rPr>
        <w:t>O. sativa</w:t>
      </w:r>
      <w:r w:rsidRPr="00943110">
        <w:rPr>
          <w:lang w:val="en-GB"/>
        </w:rPr>
        <w:t xml:space="preserve">, we did not </w:t>
      </w:r>
      <w:del w:id="390" w:author="." w:date="2024-01-12T08:47:00Z">
        <w:r w:rsidRPr="00943110" w:rsidDel="00E91842">
          <w:rPr>
            <w:lang w:val="en-GB"/>
          </w:rPr>
          <w:delText xml:space="preserve">appreciate </w:delText>
        </w:r>
      </w:del>
      <w:ins w:id="391" w:author="." w:date="2024-01-12T08:47:00Z">
        <w:r w:rsidR="00E91842">
          <w:rPr>
            <w:lang w:val="en-GB"/>
          </w:rPr>
          <w:t>observe</w:t>
        </w:r>
        <w:r w:rsidR="00E91842" w:rsidRPr="00943110">
          <w:rPr>
            <w:lang w:val="en-GB"/>
          </w:rPr>
          <w:t xml:space="preserve"> </w:t>
        </w:r>
      </w:ins>
      <w:r w:rsidRPr="00943110">
        <w:rPr>
          <w:lang w:val="en-GB"/>
        </w:rPr>
        <w:t xml:space="preserve">a constrained pattern </w:t>
      </w:r>
      <w:del w:id="392" w:author="." w:date="2024-01-12T08:47:00Z">
        <w:r w:rsidRPr="00943110" w:rsidDel="00E91842">
          <w:rPr>
            <w:lang w:val="en-GB"/>
          </w:rPr>
          <w:delText xml:space="preserve">for all the species </w:delText>
        </w:r>
      </w:del>
      <w:r w:rsidRPr="00943110">
        <w:rPr>
          <w:lang w:val="en-GB"/>
        </w:rPr>
        <w:t xml:space="preserve">in TF motifs and genetic variability annotation modules </w:t>
      </w:r>
      <w:ins w:id="393" w:author="." w:date="2024-01-12T08:47:00Z">
        <w:r w:rsidR="00E91842" w:rsidRPr="00943110">
          <w:rPr>
            <w:lang w:val="en-GB"/>
          </w:rPr>
          <w:t>for a</w:t>
        </w:r>
      </w:ins>
      <w:ins w:id="394" w:author="." w:date="2024-01-12T10:06:00Z">
        <w:r w:rsidR="00D45726">
          <w:rPr>
            <w:lang w:val="en-GB"/>
          </w:rPr>
          <w:t>ny</w:t>
        </w:r>
      </w:ins>
      <w:ins w:id="395" w:author="." w:date="2024-01-12T08:47:00Z">
        <w:r w:rsidR="00E91842" w:rsidRPr="00943110">
          <w:rPr>
            <w:lang w:val="en-GB"/>
          </w:rPr>
          <w:t xml:space="preserve"> </w:t>
        </w:r>
        <w:r w:rsidR="00E91842">
          <w:rPr>
            <w:lang w:val="en-GB"/>
          </w:rPr>
          <w:t xml:space="preserve">of </w:t>
        </w:r>
        <w:r w:rsidR="00E91842" w:rsidRPr="00943110">
          <w:rPr>
            <w:lang w:val="en-GB"/>
          </w:rPr>
          <w:t xml:space="preserve">the species </w:t>
        </w:r>
      </w:ins>
      <w:r w:rsidRPr="00943110">
        <w:rPr>
          <w:lang w:val="en-GB"/>
        </w:rPr>
        <w:t>(</w:t>
      </w:r>
      <w:r w:rsidR="00D45726" w:rsidRPr="00943110">
        <w:rPr>
          <w:b/>
          <w:lang w:val="en-GB"/>
        </w:rPr>
        <w:t>Fig</w:t>
      </w:r>
      <w:r w:rsidRPr="00943110">
        <w:rPr>
          <w:b/>
          <w:lang w:val="en-GB"/>
        </w:rPr>
        <w:t>. 4</w:t>
      </w:r>
      <w:r w:rsidRPr="00943110">
        <w:rPr>
          <w:lang w:val="en-GB"/>
        </w:rPr>
        <w:t xml:space="preserve">). </w:t>
      </w:r>
      <w:del w:id="396" w:author="." w:date="2024-01-12T08:48:00Z">
        <w:r w:rsidRPr="00943110" w:rsidDel="00E91842">
          <w:rPr>
            <w:lang w:val="en-GB"/>
          </w:rPr>
          <w:delText>On the</w:delText>
        </w:r>
      </w:del>
      <w:ins w:id="397" w:author="." w:date="2024-01-12T08:48:00Z">
        <w:r w:rsidR="00E91842">
          <w:rPr>
            <w:lang w:val="en-GB"/>
          </w:rPr>
          <w:t>In</w:t>
        </w:r>
      </w:ins>
      <w:r w:rsidRPr="00943110">
        <w:rPr>
          <w:lang w:val="en-GB"/>
        </w:rPr>
        <w:t xml:space="preserve"> opposit</w:t>
      </w:r>
      <w:del w:id="398" w:author="." w:date="2024-01-12T08:48:00Z">
        <w:r w:rsidRPr="00943110" w:rsidDel="00E91842">
          <w:rPr>
            <w:lang w:val="en-GB"/>
          </w:rPr>
          <w:delText>e</w:delText>
        </w:r>
      </w:del>
      <w:ins w:id="399" w:author="." w:date="2024-01-12T08:48:00Z">
        <w:r w:rsidR="00E91842">
          <w:rPr>
            <w:lang w:val="en-GB"/>
          </w:rPr>
          <w:t>ion</w:t>
        </w:r>
      </w:ins>
      <w:r w:rsidRPr="00943110">
        <w:rPr>
          <w:lang w:val="en-GB"/>
        </w:rPr>
        <w:t xml:space="preserve"> </w:t>
      </w:r>
      <w:del w:id="400" w:author="." w:date="2024-01-12T08:48:00Z">
        <w:r w:rsidRPr="00943110" w:rsidDel="00E91842">
          <w:rPr>
            <w:lang w:val="en-GB"/>
          </w:rPr>
          <w:delText xml:space="preserve">side </w:delText>
        </w:r>
      </w:del>
      <w:r w:rsidRPr="00943110">
        <w:rPr>
          <w:lang w:val="en-GB"/>
        </w:rPr>
        <w:t>to conservation, these results could indicate that CS information is still useful</w:t>
      </w:r>
      <w:del w:id="401" w:author="." w:date="2024-01-12T08:48:00Z">
        <w:r w:rsidRPr="00943110" w:rsidDel="00E91842">
          <w:rPr>
            <w:lang w:val="en-GB"/>
          </w:rPr>
          <w:delText>,</w:delText>
        </w:r>
      </w:del>
      <w:r w:rsidRPr="00943110">
        <w:rPr>
          <w:lang w:val="en-GB"/>
        </w:rPr>
        <w:t xml:space="preserve"> because significant overlaps were detected, but it</w:t>
      </w:r>
      <w:del w:id="402" w:author="." w:date="2024-01-12T08:48:00Z">
        <w:r w:rsidRPr="00943110" w:rsidDel="00E91842">
          <w:rPr>
            <w:lang w:val="en-GB"/>
          </w:rPr>
          <w:delText xml:space="preserve"> would</w:delText>
        </w:r>
      </w:del>
      <w:r w:rsidRPr="00943110">
        <w:rPr>
          <w:lang w:val="en-GB"/>
        </w:rPr>
        <w:t xml:space="preserve"> probably reflect</w:t>
      </w:r>
      <w:ins w:id="403" w:author="." w:date="2024-01-12T08:48:00Z">
        <w:r w:rsidR="00E91842">
          <w:rPr>
            <w:lang w:val="en-GB"/>
          </w:rPr>
          <w:t>s</w:t>
        </w:r>
      </w:ins>
      <w:r w:rsidRPr="00943110">
        <w:rPr>
          <w:lang w:val="en-GB"/>
        </w:rPr>
        <w:t xml:space="preserve"> species-specific features in genetic variability and TF motif</w:t>
      </w:r>
      <w:del w:id="404" w:author="." w:date="2024-01-11T19:59:00Z">
        <w:r w:rsidRPr="00943110" w:rsidDel="001700C0">
          <w:rPr>
            <w:lang w:val="en-GB"/>
          </w:rPr>
          <w:delText>s</w:delText>
        </w:r>
      </w:del>
      <w:r w:rsidRPr="00943110">
        <w:rPr>
          <w:lang w:val="en-GB"/>
        </w:rPr>
        <w:t xml:space="preserve"> contexts.</w:t>
      </w:r>
    </w:p>
    <w:p w14:paraId="58D04C8F" w14:textId="79446216" w:rsidR="00FA6A90" w:rsidRPr="00943110" w:rsidRDefault="00FA6A90" w:rsidP="00FA6A90">
      <w:pPr>
        <w:rPr>
          <w:lang w:val="en-GB"/>
        </w:rPr>
      </w:pPr>
      <w:r w:rsidRPr="00943110">
        <w:rPr>
          <w:lang w:val="en-GB"/>
        </w:rPr>
        <w:lastRenderedPageBreak/>
        <w:t>Tak</w:t>
      </w:r>
      <w:del w:id="405" w:author="." w:date="2024-01-11T19:59:00Z">
        <w:r w:rsidRPr="00943110" w:rsidDel="001700C0">
          <w:rPr>
            <w:lang w:val="en-GB"/>
          </w:rPr>
          <w:delText>i</w:delText>
        </w:r>
      </w:del>
      <w:ins w:id="406" w:author="." w:date="2024-01-11T19:59:00Z">
        <w:r w:rsidR="001700C0">
          <w:rPr>
            <w:lang w:val="en-GB"/>
          </w:rPr>
          <w:t>e</w:t>
        </w:r>
      </w:ins>
      <w:r w:rsidRPr="00943110">
        <w:rPr>
          <w:lang w:val="en-GB"/>
        </w:rPr>
        <w:t>n</w:t>
      </w:r>
      <w:del w:id="407" w:author="." w:date="2024-01-11T19:59:00Z">
        <w:r w:rsidRPr="00943110" w:rsidDel="001700C0">
          <w:rPr>
            <w:lang w:val="en-GB"/>
          </w:rPr>
          <w:delText>g</w:delText>
        </w:r>
      </w:del>
      <w:r w:rsidRPr="00943110">
        <w:rPr>
          <w:lang w:val="en-GB"/>
        </w:rPr>
        <w:t xml:space="preserve"> together, these discoveries introduce</w:t>
      </w:r>
      <w:del w:id="408" w:author="." w:date="2024-01-12T08:48:00Z">
        <w:r w:rsidRPr="00943110" w:rsidDel="00E91842">
          <w:rPr>
            <w:lang w:val="en-GB"/>
          </w:rPr>
          <w:delText>d</w:delText>
        </w:r>
      </w:del>
      <w:r w:rsidRPr="00943110">
        <w:rPr>
          <w:lang w:val="en-GB"/>
        </w:rPr>
        <w:t xml:space="preserve"> a </w:t>
      </w:r>
      <w:ins w:id="409" w:author="." w:date="2024-01-12T08:49:00Z">
        <w:r w:rsidR="00E91842">
          <w:rPr>
            <w:lang w:val="en-GB"/>
          </w:rPr>
          <w:t xml:space="preserve">single </w:t>
        </w:r>
      </w:ins>
      <w:r w:rsidRPr="00943110">
        <w:rPr>
          <w:lang w:val="en-GB"/>
        </w:rPr>
        <w:t>plant inter</w:t>
      </w:r>
      <w:del w:id="410" w:author="." w:date="2024-01-11T19:59:00Z">
        <w:r w:rsidRPr="00943110" w:rsidDel="001700C0">
          <w:rPr>
            <w:lang w:val="en-GB"/>
          </w:rPr>
          <w:delText>-</w:delText>
        </w:r>
      </w:del>
      <w:r w:rsidRPr="00943110">
        <w:rPr>
          <w:lang w:val="en-GB"/>
        </w:rPr>
        <w:t xml:space="preserve">species CS </w:t>
      </w:r>
      <w:del w:id="411" w:author="." w:date="2024-01-12T08:49:00Z">
        <w:r w:rsidRPr="00943110" w:rsidDel="00E91842">
          <w:rPr>
            <w:lang w:val="en-GB"/>
          </w:rPr>
          <w:delText xml:space="preserve">single </w:delText>
        </w:r>
      </w:del>
      <w:r w:rsidRPr="00943110">
        <w:rPr>
          <w:lang w:val="en-GB"/>
        </w:rPr>
        <w:t>annotation as a resource to provide conservation and diversity evolutionary epigenomic information for future research.</w:t>
      </w:r>
    </w:p>
    <w:p w14:paraId="4A15FBC4" w14:textId="6C5B2F0A" w:rsidR="00FA6A90" w:rsidRPr="00943110" w:rsidRDefault="00FA6A90" w:rsidP="00FA6A90">
      <w:pPr>
        <w:pStyle w:val="Heading2"/>
        <w:rPr>
          <w:lang w:val="en-GB"/>
        </w:rPr>
      </w:pPr>
      <w:r w:rsidRPr="00943110">
        <w:rPr>
          <w:lang w:val="en-GB"/>
        </w:rPr>
        <w:t>Chromatin state</w:t>
      </w:r>
      <w:del w:id="412" w:author="." w:date="2024-01-11T19:59:00Z">
        <w:r w:rsidRPr="00943110" w:rsidDel="001700C0">
          <w:rPr>
            <w:lang w:val="en-GB"/>
          </w:rPr>
          <w:delText>s</w:delText>
        </w:r>
      </w:del>
      <w:r w:rsidRPr="00943110">
        <w:rPr>
          <w:lang w:val="en-GB"/>
        </w:rPr>
        <w:t xml:space="preserve"> features improve predictions of paralogs</w:t>
      </w:r>
      <w:ins w:id="413" w:author="." w:date="2024-01-11T20:00:00Z">
        <w:r w:rsidR="001700C0">
          <w:rPr>
            <w:lang w:val="en-GB"/>
          </w:rPr>
          <w:t>’</w:t>
        </w:r>
      </w:ins>
      <w:r w:rsidRPr="00943110">
        <w:rPr>
          <w:lang w:val="en-GB"/>
        </w:rPr>
        <w:t xml:space="preserve"> functional </w:t>
      </w:r>
      <w:proofErr w:type="gramStart"/>
      <w:r w:rsidRPr="00943110">
        <w:rPr>
          <w:lang w:val="en-GB"/>
        </w:rPr>
        <w:t>divergence</w:t>
      </w:r>
      <w:proofErr w:type="gramEnd"/>
    </w:p>
    <w:p w14:paraId="486864AC" w14:textId="331B2F50" w:rsidR="00FA6A90" w:rsidRPr="00943110" w:rsidRDefault="00FA6A90" w:rsidP="00FA6A90">
      <w:pPr>
        <w:rPr>
          <w:lang w:val="en-GB"/>
        </w:rPr>
      </w:pPr>
      <w:commentRangeStart w:id="414"/>
      <w:del w:id="415" w:author="." w:date="2024-01-12T08:49:00Z">
        <w:r w:rsidRPr="00943110" w:rsidDel="00E91842">
          <w:rPr>
            <w:lang w:val="en-GB"/>
          </w:rPr>
          <w:delText>In order t</w:delText>
        </w:r>
      </w:del>
      <w:ins w:id="416" w:author="." w:date="2024-01-12T08:49:00Z">
        <w:r w:rsidR="00E91842">
          <w:rPr>
            <w:lang w:val="en-GB"/>
          </w:rPr>
          <w:t>T</w:t>
        </w:r>
      </w:ins>
      <w:r w:rsidRPr="00943110">
        <w:rPr>
          <w:lang w:val="en-GB"/>
        </w:rPr>
        <w:t xml:space="preserve">o </w:t>
      </w:r>
      <w:commentRangeEnd w:id="414"/>
      <w:r w:rsidR="00E91842">
        <w:rPr>
          <w:rStyle w:val="CommentReference"/>
        </w:rPr>
        <w:commentReference w:id="414"/>
      </w:r>
      <w:r w:rsidRPr="00943110">
        <w:rPr>
          <w:lang w:val="en-GB"/>
        </w:rPr>
        <w:t xml:space="preserve">exemplify an application of the generated resource, we reproduced two previously published models predicting </w:t>
      </w:r>
      <w:r w:rsidRPr="00943110">
        <w:rPr>
          <w:i/>
          <w:lang w:val="en-GB"/>
        </w:rPr>
        <w:t xml:space="preserve">A. thaliana </w:t>
      </w:r>
      <w:r w:rsidRPr="00943110">
        <w:rPr>
          <w:lang w:val="en-GB"/>
        </w:rPr>
        <w:t xml:space="preserve">genetic redundancy </w:t>
      </w:r>
      <w:r w:rsidRPr="00943110">
        <w:rPr>
          <w:lang w:val="en-GB"/>
        </w:rPr>
      </w:r>
      <w:r w:rsidRPr="00943110">
        <w:rPr>
          <w:lang w:val="en-GB"/>
        </w:rPr>
        <w:instrText/>
      </w:r>
      <w:r w:rsidRPr="00943110">
        <w:rPr>
          <w:lang w:val="en-GB"/>
        </w:rPr>
      </w:r>
      <w:r w:rsidRPr="00943110">
        <w:rPr>
          <w:noProof/>
          <w:lang w:val="en-GB"/>
        </w:rPr>
        <w:t>(Cusack et al., 2021; Ezoe, Shirai, and Hanada, 2021)</w:t>
      </w:r>
      <w:r w:rsidRPr="00943110">
        <w:rPr>
          <w:lang w:val="en-GB"/>
        </w:rPr>
      </w:r>
      <w:ins w:id="417" w:author="." w:date="2024-01-12T08:49:00Z">
        <w:r w:rsidR="00E91842">
          <w:rPr>
            <w:lang w:val="en-GB"/>
          </w:rPr>
          <w:t>,</w:t>
        </w:r>
      </w:ins>
      <w:r w:rsidRPr="00943110">
        <w:rPr>
          <w:lang w:val="en-GB"/>
        </w:rPr>
        <w:t xml:space="preserve"> including CS information</w:t>
      </w:r>
      <w:ins w:id="418" w:author="." w:date="2024-01-11T20:00:00Z">
        <w:r w:rsidR="001700C0">
          <w:rPr>
            <w:lang w:val="en-GB"/>
          </w:rPr>
          <w:t>,</w:t>
        </w:r>
      </w:ins>
      <w:r w:rsidRPr="00943110">
        <w:rPr>
          <w:lang w:val="en-GB"/>
        </w:rPr>
        <w:t xml:space="preserve"> to determine which of the feature categories (</w:t>
      </w:r>
      <w:ins w:id="419" w:author="." w:date="2024-01-12T08:50:00Z">
        <w:r w:rsidR="00E91842">
          <w:rPr>
            <w:lang w:val="en-GB"/>
          </w:rPr>
          <w:t xml:space="preserve">such as </w:t>
        </w:r>
      </w:ins>
      <w:r w:rsidRPr="00943110">
        <w:rPr>
          <w:lang w:val="en-GB"/>
        </w:rPr>
        <w:t>evolutionary properties, gene expression patterns, protein sequence properties, epigenetic modification,</w:t>
      </w:r>
      <w:ins w:id="420" w:author="." w:date="2024-01-12T08:50:00Z">
        <w:r w:rsidR="00E91842">
          <w:rPr>
            <w:lang w:val="en-GB"/>
          </w:rPr>
          <w:t xml:space="preserve"> and</w:t>
        </w:r>
      </w:ins>
      <w:r w:rsidRPr="00943110">
        <w:rPr>
          <w:lang w:val="en-GB"/>
        </w:rPr>
        <w:t xml:space="preserve"> </w:t>
      </w:r>
      <w:del w:id="421" w:author="." w:date="2024-01-12T09:56:00Z">
        <w:r w:rsidRPr="00943110" w:rsidDel="00D45726">
          <w:rPr>
            <w:lang w:val="en-GB"/>
          </w:rPr>
          <w:delText>chromatin stat</w:delText>
        </w:r>
      </w:del>
      <w:ins w:id="422" w:author="." w:date="2024-01-12T09:56:00Z">
        <w:r w:rsidR="00D45726">
          <w:rPr>
            <w:lang w:val="en-GB"/>
          </w:rPr>
          <w:t>CS</w:t>
        </w:r>
      </w:ins>
      <w:del w:id="423" w:author="." w:date="2024-01-12T08:50:00Z">
        <w:r w:rsidRPr="00943110" w:rsidDel="00E91842">
          <w:rPr>
            <w:lang w:val="en-GB"/>
          </w:rPr>
          <w:delText>es…</w:delText>
        </w:r>
      </w:del>
      <w:r w:rsidRPr="00943110">
        <w:rPr>
          <w:lang w:val="en-GB"/>
        </w:rPr>
        <w:t>) could be relevant regulators of paralogs</w:t>
      </w:r>
      <w:ins w:id="424" w:author="." w:date="2024-01-12T08:50:00Z">
        <w:r w:rsidR="00E91842">
          <w:rPr>
            <w:lang w:val="en-GB"/>
          </w:rPr>
          <w:t>’</w:t>
        </w:r>
      </w:ins>
      <w:r w:rsidRPr="00943110">
        <w:rPr>
          <w:lang w:val="en-GB"/>
        </w:rPr>
        <w:t xml:space="preserve"> functional divergence. </w:t>
      </w:r>
      <w:del w:id="425" w:author="." w:date="2024-01-12T10:06:00Z">
        <w:r w:rsidRPr="00943110" w:rsidDel="00D45726">
          <w:rPr>
            <w:lang w:val="en-GB"/>
          </w:rPr>
          <w:delText>As</w:delText>
        </w:r>
      </w:del>
      <w:ins w:id="426" w:author="." w:date="2024-01-12T10:06:00Z">
        <w:r w:rsidR="00D45726">
          <w:rPr>
            <w:lang w:val="en-GB"/>
          </w:rPr>
          <w:t>To</w:t>
        </w:r>
      </w:ins>
      <w:r w:rsidRPr="00943110">
        <w:rPr>
          <w:lang w:val="en-GB"/>
        </w:rPr>
        <w:t xml:space="preserve"> </w:t>
      </w:r>
      <w:del w:id="427" w:author="." w:date="2024-01-12T10:06:00Z">
        <w:r w:rsidRPr="00943110" w:rsidDel="00D45726">
          <w:rPr>
            <w:lang w:val="en-GB"/>
          </w:rPr>
          <w:delText>far</w:delText>
        </w:r>
      </w:del>
      <w:ins w:id="428" w:author="." w:date="2024-01-12T10:06:00Z">
        <w:r w:rsidR="00D45726">
          <w:rPr>
            <w:lang w:val="en-GB"/>
          </w:rPr>
          <w:t>the</w:t>
        </w:r>
      </w:ins>
      <w:r w:rsidRPr="00943110">
        <w:rPr>
          <w:lang w:val="en-GB"/>
        </w:rPr>
        <w:t xml:space="preserve"> </w:t>
      </w:r>
      <w:del w:id="429" w:author="." w:date="2024-01-12T10:06:00Z">
        <w:r w:rsidRPr="00943110" w:rsidDel="00D45726">
          <w:rPr>
            <w:lang w:val="en-GB"/>
          </w:rPr>
          <w:delText>a</w:delText>
        </w:r>
      </w:del>
      <w:ins w:id="430" w:author="." w:date="2024-01-12T10:06:00Z">
        <w:r w:rsidR="00D45726">
          <w:rPr>
            <w:lang w:val="en-GB"/>
          </w:rPr>
          <w:t>be</w:t>
        </w:r>
      </w:ins>
      <w:r w:rsidRPr="00943110">
        <w:rPr>
          <w:lang w:val="en-GB"/>
        </w:rPr>
        <w:t>s</w:t>
      </w:r>
      <w:ins w:id="431" w:author="." w:date="2024-01-12T10:06:00Z">
        <w:r w:rsidR="00D45726">
          <w:rPr>
            <w:lang w:val="en-GB"/>
          </w:rPr>
          <w:t>t</w:t>
        </w:r>
      </w:ins>
      <w:r w:rsidRPr="00943110">
        <w:rPr>
          <w:lang w:val="en-GB"/>
        </w:rPr>
        <w:t xml:space="preserve"> </w:t>
      </w:r>
      <w:del w:id="432" w:author="." w:date="2024-01-12T10:06:00Z">
        <w:r w:rsidRPr="00943110" w:rsidDel="00D45726">
          <w:rPr>
            <w:lang w:val="en-GB"/>
          </w:rPr>
          <w:delText>we</w:delText>
        </w:r>
      </w:del>
      <w:ins w:id="433" w:author="." w:date="2024-01-12T10:06:00Z">
        <w:r w:rsidR="00D45726">
          <w:rPr>
            <w:lang w:val="en-GB"/>
          </w:rPr>
          <w:t>of our</w:t>
        </w:r>
      </w:ins>
      <w:r w:rsidRPr="00943110">
        <w:rPr>
          <w:lang w:val="en-GB"/>
        </w:rPr>
        <w:t xml:space="preserve"> know</w:t>
      </w:r>
      <w:ins w:id="434" w:author="." w:date="2024-01-12T10:06:00Z">
        <w:r w:rsidR="00D45726">
          <w:rPr>
            <w:lang w:val="en-GB"/>
          </w:rPr>
          <w:t>ledge</w:t>
        </w:r>
      </w:ins>
      <w:r w:rsidRPr="00943110">
        <w:rPr>
          <w:lang w:val="en-GB"/>
        </w:rPr>
        <w:t xml:space="preserve">, </w:t>
      </w:r>
      <w:r w:rsidRPr="00943110">
        <w:rPr>
          <w:i/>
          <w:lang w:val="en-GB"/>
        </w:rPr>
        <w:t xml:space="preserve">A. thaliana </w:t>
      </w:r>
      <w:del w:id="435" w:author="." w:date="2024-01-12T08:50:00Z">
        <w:r w:rsidRPr="00943110" w:rsidDel="00E91842">
          <w:rPr>
            <w:lang w:val="en-GB"/>
          </w:rPr>
          <w:delText>wa</w:delText>
        </w:r>
      </w:del>
      <w:ins w:id="436" w:author="." w:date="2024-01-12T08:50:00Z">
        <w:r w:rsidR="00E91842">
          <w:rPr>
            <w:lang w:val="en-GB"/>
          </w:rPr>
          <w:t>i</w:t>
        </w:r>
      </w:ins>
      <w:r w:rsidRPr="00943110">
        <w:rPr>
          <w:lang w:val="en-GB"/>
        </w:rPr>
        <w:t>s the only organism under study with an experimentally validated set of mutants for paralogous gene pairs</w:t>
      </w:r>
      <w:ins w:id="437" w:author="." w:date="2024-01-11T20:00:00Z">
        <w:r w:rsidR="001700C0">
          <w:rPr>
            <w:lang w:val="en-GB"/>
          </w:rPr>
          <w:t>,</w:t>
        </w:r>
      </w:ins>
      <w:r w:rsidRPr="00943110">
        <w:rPr>
          <w:lang w:val="en-GB"/>
        </w:rPr>
        <w:t xml:space="preserve"> which allowed the development of these models. Under the initial hypothesis that two paralogs covered by different state profiles are more likely to have divergent functions, we computed similarity and distance metrics between both CS profiles and fed these data to the abovementioned models (</w:t>
      </w:r>
      <w:r w:rsidR="00D45726" w:rsidRPr="00943110">
        <w:rPr>
          <w:b/>
          <w:lang w:val="en-GB"/>
        </w:rPr>
        <w:t>Fig</w:t>
      </w:r>
      <w:r w:rsidRPr="00943110">
        <w:rPr>
          <w:b/>
          <w:lang w:val="en-GB"/>
        </w:rPr>
        <w:t xml:space="preserve">. </w:t>
      </w:r>
      <w:proofErr w:type="spellStart"/>
      <w:r w:rsidRPr="00943110">
        <w:rPr>
          <w:b/>
          <w:lang w:val="en-GB"/>
        </w:rPr>
        <w:t>5A</w:t>
      </w:r>
      <w:proofErr w:type="spellEnd"/>
      <w:r w:rsidRPr="00943110">
        <w:rPr>
          <w:lang w:val="en-GB"/>
        </w:rPr>
        <w:t xml:space="preserve">; see </w:t>
      </w:r>
      <w:r w:rsidRPr="00943110">
        <w:rPr>
          <w:b/>
          <w:lang w:val="en-GB"/>
        </w:rPr>
        <w:t>Methods</w:t>
      </w:r>
      <w:r w:rsidRPr="00943110">
        <w:rPr>
          <w:lang w:val="en-GB"/>
        </w:rPr>
        <w:t>).</w:t>
      </w:r>
    </w:p>
    <w:p w14:paraId="67EAE57C" w14:textId="524F9350" w:rsidR="00FA6A90" w:rsidRPr="00943110" w:rsidRDefault="00FA6A90" w:rsidP="00FA6A90">
      <w:pPr>
        <w:rPr>
          <w:lang w:val="en-GB"/>
        </w:rPr>
      </w:pPr>
      <w:r w:rsidRPr="00943110">
        <w:rPr>
          <w:lang w:val="en-GB"/>
        </w:rPr>
        <w:t xml:space="preserve">For the models developed by </w:t>
      </w:r>
      <w:proofErr w:type="spellStart"/>
      <w:r w:rsidRPr="00943110">
        <w:rPr>
          <w:lang w:val="en-GB"/>
        </w:rPr>
        <w:t>Ezoe</w:t>
      </w:r>
      <w:proofErr w:type="spellEnd"/>
      <w:r w:rsidRPr="00943110">
        <w:rPr>
          <w:lang w:val="en-GB"/>
        </w:rPr>
        <w:t>, Shirai, and Hanada</w:t>
      </w:r>
      <w:del w:id="438" w:author="." w:date="2024-01-12T08:51:00Z">
        <w:r w:rsidRPr="00943110" w:rsidDel="00E91842">
          <w:rPr>
            <w:lang w:val="en-GB"/>
          </w:rPr>
          <w:delText>,</w:delText>
        </w:r>
      </w:del>
      <w:r w:rsidRPr="00943110">
        <w:rPr>
          <w:lang w:val="en-GB"/>
        </w:rPr>
        <w:t xml:space="preserve"> </w:t>
      </w:r>
      <w:ins w:id="439" w:author="." w:date="2024-01-12T08:51:00Z">
        <w:r w:rsidR="00E91842">
          <w:rPr>
            <w:lang w:val="en-GB"/>
          </w:rPr>
          <w:t>(</w:t>
        </w:r>
      </w:ins>
      <w:r w:rsidRPr="00943110">
        <w:rPr>
          <w:lang w:val="en-GB"/>
        </w:rPr>
        <w:t>2021</w:t>
      </w:r>
      <w:ins w:id="440" w:author="." w:date="2024-01-12T08:51:00Z">
        <w:r w:rsidR="00E91842">
          <w:rPr>
            <w:lang w:val="en-GB"/>
          </w:rPr>
          <w:t>)</w:t>
        </w:r>
      </w:ins>
      <w:r w:rsidRPr="00943110">
        <w:rPr>
          <w:lang w:val="en-GB"/>
        </w:rPr>
        <w:t xml:space="preserve"> (</w:t>
      </w:r>
      <w:r w:rsidR="00D45726" w:rsidRPr="00943110">
        <w:rPr>
          <w:b/>
          <w:lang w:val="en-GB"/>
        </w:rPr>
        <w:t>Fig</w:t>
      </w:r>
      <w:r w:rsidRPr="00943110">
        <w:rPr>
          <w:b/>
          <w:lang w:val="en-GB"/>
        </w:rPr>
        <w:t xml:space="preserve">. </w:t>
      </w:r>
      <w:proofErr w:type="spellStart"/>
      <w:r w:rsidRPr="00943110">
        <w:rPr>
          <w:b/>
          <w:lang w:val="en-GB"/>
        </w:rPr>
        <w:t>5B</w:t>
      </w:r>
      <w:proofErr w:type="spellEnd"/>
      <w:del w:id="441" w:author="." w:date="2024-01-12T09:53:00Z">
        <w:r w:rsidRPr="00943110" w:rsidDel="00D45726">
          <w:rPr>
            <w:b/>
            <w:lang w:val="en-GB"/>
          </w:rPr>
          <w:delText>-</w:delText>
        </w:r>
      </w:del>
      <w:ins w:id="442" w:author="." w:date="2024-01-12T09:53:00Z">
        <w:r w:rsidR="00D45726">
          <w:rPr>
            <w:b/>
            <w:lang w:val="en-GB"/>
          </w:rPr>
          <w:t>–</w:t>
        </w:r>
      </w:ins>
      <w:r w:rsidRPr="00943110">
        <w:rPr>
          <w:b/>
          <w:lang w:val="en-GB"/>
        </w:rPr>
        <w:t>E</w:t>
      </w:r>
      <w:r w:rsidRPr="00943110">
        <w:rPr>
          <w:lang w:val="en-GB"/>
        </w:rPr>
        <w:t xml:space="preserve">), we first checked </w:t>
      </w:r>
      <w:del w:id="443" w:author="." w:date="2024-01-12T10:06:00Z">
        <w:r w:rsidRPr="00943110" w:rsidDel="00D45726">
          <w:rPr>
            <w:lang w:val="en-GB"/>
          </w:rPr>
          <w:delText>if</w:delText>
        </w:r>
      </w:del>
      <w:ins w:id="444" w:author="." w:date="2024-01-12T10:06:00Z">
        <w:r w:rsidR="00D45726">
          <w:rPr>
            <w:lang w:val="en-GB"/>
          </w:rPr>
          <w:t>whether</w:t>
        </w:r>
      </w:ins>
      <w:r w:rsidRPr="00943110">
        <w:rPr>
          <w:lang w:val="en-GB"/>
        </w:rPr>
        <w:t xml:space="preserve"> the custom chromatin state metric (</w:t>
      </w:r>
      <w:proofErr w:type="spellStart"/>
      <w:r w:rsidRPr="00943110">
        <w:rPr>
          <w:lang w:val="en-GB"/>
        </w:rPr>
        <w:t>CCSM</w:t>
      </w:r>
      <w:proofErr w:type="spellEnd"/>
      <w:r w:rsidRPr="00943110">
        <w:rPr>
          <w:lang w:val="en-GB"/>
        </w:rPr>
        <w:t xml:space="preserve">; see </w:t>
      </w:r>
      <w:r w:rsidRPr="00943110">
        <w:rPr>
          <w:b/>
          <w:lang w:val="en-GB"/>
        </w:rPr>
        <w:t>Methods</w:t>
      </w:r>
      <w:r w:rsidRPr="00943110">
        <w:rPr>
          <w:lang w:val="en-GB"/>
        </w:rPr>
        <w:t>) proposed could be a determinant of functional divergence using the same paralogous gene pairs as the original article (</w:t>
      </w:r>
      <w:r w:rsidR="00D45726" w:rsidRPr="00943110">
        <w:rPr>
          <w:b/>
          <w:lang w:val="en-GB"/>
        </w:rPr>
        <w:t>Fig</w:t>
      </w:r>
      <w:r w:rsidRPr="00943110">
        <w:rPr>
          <w:b/>
          <w:lang w:val="en-GB"/>
        </w:rPr>
        <w:t xml:space="preserve">. </w:t>
      </w:r>
      <w:proofErr w:type="spellStart"/>
      <w:r w:rsidRPr="00943110">
        <w:rPr>
          <w:b/>
          <w:lang w:val="en-GB"/>
        </w:rPr>
        <w:t>5B</w:t>
      </w:r>
      <w:proofErr w:type="spellEnd"/>
      <w:r w:rsidRPr="00943110">
        <w:rPr>
          <w:lang w:val="en-GB"/>
        </w:rPr>
        <w:t xml:space="preserve">). High and low </w:t>
      </w:r>
      <w:proofErr w:type="spellStart"/>
      <w:r w:rsidRPr="00943110">
        <w:rPr>
          <w:lang w:val="en-GB"/>
        </w:rPr>
        <w:t>CCSM</w:t>
      </w:r>
      <w:proofErr w:type="spellEnd"/>
      <w:r w:rsidRPr="00943110">
        <w:rPr>
          <w:lang w:val="en-GB"/>
        </w:rPr>
        <w:t xml:space="preserve"> values were significantly associated </w:t>
      </w:r>
      <w:ins w:id="445" w:author="." w:date="2024-01-11T20:00:00Z">
        <w:r w:rsidR="001700C0">
          <w:rPr>
            <w:lang w:val="en-GB"/>
          </w:rPr>
          <w:t>wi</w:t>
        </w:r>
      </w:ins>
      <w:r w:rsidRPr="00943110">
        <w:rPr>
          <w:lang w:val="en-GB"/>
        </w:rPr>
        <w:t>t</w:t>
      </w:r>
      <w:del w:id="446" w:author="." w:date="2024-01-11T20:00:00Z">
        <w:r w:rsidRPr="00943110" w:rsidDel="001700C0">
          <w:rPr>
            <w:lang w:val="en-GB"/>
          </w:rPr>
          <w:delText>o</w:delText>
        </w:r>
      </w:del>
      <w:ins w:id="447" w:author="." w:date="2024-01-11T20:00:00Z">
        <w:r w:rsidR="001700C0">
          <w:rPr>
            <w:lang w:val="en-GB"/>
          </w:rPr>
          <w:t>h</w:t>
        </w:r>
      </w:ins>
      <w:r w:rsidRPr="00943110">
        <w:rPr>
          <w:lang w:val="en-GB"/>
        </w:rPr>
        <w:t xml:space="preserve"> high and low diversified pairs, respectively (P-value = </w:t>
      </w:r>
      <w:proofErr w:type="spellStart"/>
      <w:r w:rsidRPr="00943110">
        <w:rPr>
          <w:lang w:val="en-GB"/>
        </w:rPr>
        <w:t>3.4e</w:t>
      </w:r>
      <w:proofErr w:type="spellEnd"/>
      <w:r w:rsidRPr="00943110">
        <w:rPr>
          <w:lang w:val="en-GB"/>
        </w:rPr>
        <w:t>-15, two</w:t>
      </w:r>
      <w:del w:id="448" w:author="." w:date="2024-01-12T10:07:00Z">
        <w:r w:rsidRPr="00943110" w:rsidDel="00D45726">
          <w:rPr>
            <w:lang w:val="en-GB"/>
          </w:rPr>
          <w:delText xml:space="preserve"> </w:delText>
        </w:r>
      </w:del>
      <w:ins w:id="449" w:author="." w:date="2024-01-12T10:07:00Z">
        <w:r w:rsidR="00D45726">
          <w:rPr>
            <w:lang w:val="en-GB"/>
          </w:rPr>
          <w:t>-</w:t>
        </w:r>
      </w:ins>
      <w:r w:rsidRPr="00943110">
        <w:rPr>
          <w:lang w:val="en-GB"/>
        </w:rPr>
        <w:t xml:space="preserve">tailed Wilcoxon rank sum test). </w:t>
      </w:r>
      <w:del w:id="450" w:author="." w:date="2024-01-12T08:51:00Z">
        <w:r w:rsidRPr="00943110" w:rsidDel="00E91842">
          <w:rPr>
            <w:lang w:val="en-GB"/>
          </w:rPr>
          <w:delText>In spite of</w:delText>
        </w:r>
      </w:del>
      <w:ins w:id="451" w:author="." w:date="2024-01-12T08:51:00Z">
        <w:r w:rsidR="00E91842" w:rsidRPr="00943110">
          <w:rPr>
            <w:lang w:val="en-GB"/>
          </w:rPr>
          <w:t>Despi</w:t>
        </w:r>
      </w:ins>
      <w:ins w:id="452" w:author="." w:date="2024-01-12T10:07:00Z">
        <w:r w:rsidR="00D45726">
          <w:rPr>
            <w:lang w:val="en-GB"/>
          </w:rPr>
          <w:t xml:space="preserve">te </w:t>
        </w:r>
      </w:ins>
      <w:ins w:id="453" w:author="." w:date="2024-01-12T08:51:00Z">
        <w:r w:rsidR="00E91842" w:rsidRPr="00943110">
          <w:rPr>
            <w:lang w:val="en-GB"/>
          </w:rPr>
          <w:t>t</w:t>
        </w:r>
      </w:ins>
      <w:ins w:id="454" w:author="." w:date="2024-01-12T10:07:00Z">
        <w:r w:rsidR="00D45726">
          <w:rPr>
            <w:lang w:val="en-GB"/>
          </w:rPr>
          <w:t>h</w:t>
        </w:r>
      </w:ins>
      <w:ins w:id="455" w:author="." w:date="2024-01-12T08:51:00Z">
        <w:r w:rsidR="00E91842" w:rsidRPr="00943110">
          <w:rPr>
            <w:lang w:val="en-GB"/>
          </w:rPr>
          <w:t>e</w:t>
        </w:r>
      </w:ins>
      <w:r w:rsidRPr="00943110">
        <w:rPr>
          <w:lang w:val="en-GB"/>
        </w:rPr>
        <w:t xml:space="preserve"> epigenomic features tested in the reference</w:t>
      </w:r>
      <w:ins w:id="456" w:author="." w:date="2024-01-11T20:00:00Z">
        <w:r w:rsidR="001700C0">
          <w:rPr>
            <w:lang w:val="en-GB"/>
          </w:rPr>
          <w:t xml:space="preserve"> that</w:t>
        </w:r>
      </w:ins>
      <w:r w:rsidRPr="00943110">
        <w:rPr>
          <w:lang w:val="en-GB"/>
        </w:rPr>
        <w:t xml:space="preserve"> did not pass this threshold, our CS metric even joined the two best explanatory variables Ka/Ks (protein divergence rate) and Re/Ks (gene expression similarity rate) in terms of relative importance (</w:t>
      </w:r>
      <w:r w:rsidR="00D45726" w:rsidRPr="00943110">
        <w:rPr>
          <w:b/>
          <w:lang w:val="en-GB"/>
        </w:rPr>
        <w:t>Fig</w:t>
      </w:r>
      <w:r w:rsidRPr="00943110">
        <w:rPr>
          <w:b/>
          <w:lang w:val="en-GB"/>
        </w:rPr>
        <w:t xml:space="preserve">. </w:t>
      </w:r>
      <w:proofErr w:type="spellStart"/>
      <w:r w:rsidRPr="00943110">
        <w:rPr>
          <w:b/>
          <w:lang w:val="en-GB"/>
        </w:rPr>
        <w:t>5C</w:t>
      </w:r>
      <w:proofErr w:type="spellEnd"/>
      <w:r w:rsidRPr="00943110">
        <w:rPr>
          <w:lang w:val="en-GB"/>
        </w:rPr>
        <w:t xml:space="preserve">; see </w:t>
      </w:r>
      <w:r w:rsidRPr="00943110">
        <w:rPr>
          <w:b/>
          <w:lang w:val="en-GB"/>
        </w:rPr>
        <w:t>Methods</w:t>
      </w:r>
      <w:r w:rsidRPr="00943110">
        <w:rPr>
          <w:lang w:val="en-GB"/>
        </w:rPr>
        <w:t xml:space="preserve">). These results </w:t>
      </w:r>
      <w:del w:id="457" w:author="." w:date="2024-01-12T08:51:00Z">
        <w:r w:rsidRPr="00943110" w:rsidDel="00E91842">
          <w:rPr>
            <w:lang w:val="en-GB"/>
          </w:rPr>
          <w:delText>pointed out</w:delText>
        </w:r>
      </w:del>
      <w:ins w:id="458" w:author="." w:date="2024-01-12T08:51:00Z">
        <w:r w:rsidR="00E91842">
          <w:rPr>
            <w:lang w:val="en-GB"/>
          </w:rPr>
          <w:t>indicate</w:t>
        </w:r>
      </w:ins>
      <w:r w:rsidRPr="00943110">
        <w:rPr>
          <w:lang w:val="en-GB"/>
        </w:rPr>
        <w:t xml:space="preserve"> the need to use integrative metrics when predicting genome elements. Logistic regression models (see </w:t>
      </w:r>
      <w:r w:rsidRPr="00943110">
        <w:rPr>
          <w:b/>
          <w:lang w:val="en-GB"/>
        </w:rPr>
        <w:t>Methods</w:t>
      </w:r>
      <w:r w:rsidRPr="00943110">
        <w:rPr>
          <w:lang w:val="en-GB"/>
        </w:rPr>
        <w:t>) using different set</w:t>
      </w:r>
      <w:ins w:id="459" w:author="." w:date="2024-01-11T20:00:00Z">
        <w:r w:rsidR="001700C0">
          <w:rPr>
            <w:lang w:val="en-GB"/>
          </w:rPr>
          <w:t>s</w:t>
        </w:r>
      </w:ins>
      <w:r w:rsidRPr="00943110">
        <w:rPr>
          <w:lang w:val="en-GB"/>
        </w:rPr>
        <w:t xml:space="preserve"> of features were compared by calculating the area under the curve-receiver operating characteristic (AUC-ROC) and the area under-precision recall curve (AU-PRC) values (</w:t>
      </w:r>
      <w:r w:rsidR="00D45726" w:rsidRPr="00943110">
        <w:rPr>
          <w:b/>
          <w:lang w:val="en-GB"/>
        </w:rPr>
        <w:t>Fig</w:t>
      </w:r>
      <w:r w:rsidRPr="00943110">
        <w:rPr>
          <w:b/>
          <w:lang w:val="en-GB"/>
        </w:rPr>
        <w:t xml:space="preserve">. </w:t>
      </w:r>
      <w:proofErr w:type="spellStart"/>
      <w:r w:rsidRPr="00943110">
        <w:rPr>
          <w:b/>
          <w:lang w:val="en-GB"/>
        </w:rPr>
        <w:t>5D</w:t>
      </w:r>
      <w:proofErr w:type="spellEnd"/>
      <w:r w:rsidRPr="00943110">
        <w:rPr>
          <w:lang w:val="en-GB"/>
        </w:rPr>
        <w:t>). Models including CS information had higher AUC-ROC and AU-PRC values and slightly improved the performance of the best final model reported in the original article (Ka/</w:t>
      </w:r>
      <w:proofErr w:type="spellStart"/>
      <w:r w:rsidRPr="00943110">
        <w:rPr>
          <w:lang w:val="en-GB"/>
        </w:rPr>
        <w:t>Ks+Re</w:t>
      </w:r>
      <w:proofErr w:type="spellEnd"/>
      <w:r w:rsidRPr="00943110">
        <w:rPr>
          <w:lang w:val="en-GB"/>
        </w:rPr>
        <w:t>/Ks). This improvement was more obvious in the reduced formula (Ka/</w:t>
      </w:r>
      <w:proofErr w:type="spellStart"/>
      <w:r w:rsidRPr="00943110">
        <w:rPr>
          <w:lang w:val="en-GB"/>
        </w:rPr>
        <w:t>Ks+Re</w:t>
      </w:r>
      <w:proofErr w:type="spellEnd"/>
      <w:r w:rsidRPr="00943110">
        <w:rPr>
          <w:lang w:val="en-GB"/>
        </w:rPr>
        <w:t>/</w:t>
      </w:r>
      <w:proofErr w:type="spellStart"/>
      <w:r w:rsidRPr="00943110">
        <w:rPr>
          <w:lang w:val="en-GB"/>
        </w:rPr>
        <w:t>Ks+CCSM</w:t>
      </w:r>
      <w:proofErr w:type="spellEnd"/>
      <w:r w:rsidRPr="00943110">
        <w:rPr>
          <w:lang w:val="en-GB"/>
        </w:rPr>
        <w:t>) and the small range of improvement between full (Ka/</w:t>
      </w:r>
      <w:proofErr w:type="spellStart"/>
      <w:r w:rsidRPr="00943110">
        <w:rPr>
          <w:lang w:val="en-GB"/>
        </w:rPr>
        <w:t>Ks+Re</w:t>
      </w:r>
      <w:proofErr w:type="spellEnd"/>
      <w:r w:rsidRPr="00943110">
        <w:rPr>
          <w:lang w:val="en-GB"/>
        </w:rPr>
        <w:t>/</w:t>
      </w:r>
      <w:proofErr w:type="spellStart"/>
      <w:r w:rsidRPr="00943110">
        <w:rPr>
          <w:lang w:val="en-GB"/>
        </w:rPr>
        <w:t>Ks+CCSM+FD+PPI+GO</w:t>
      </w:r>
      <w:proofErr w:type="spellEnd"/>
      <w:r w:rsidRPr="00943110">
        <w:rPr>
          <w:lang w:val="en-GB"/>
        </w:rPr>
        <w:t>) and reduced formulas also agreed with the information reported by the main article. The degree of functional divergence (</w:t>
      </w:r>
      <w:proofErr w:type="spellStart"/>
      <w:r w:rsidRPr="00943110">
        <w:rPr>
          <w:lang w:val="en-GB"/>
        </w:rPr>
        <w:t>DFD</w:t>
      </w:r>
      <w:proofErr w:type="spellEnd"/>
      <w:r w:rsidRPr="00943110">
        <w:rPr>
          <w:lang w:val="en-GB"/>
        </w:rPr>
        <w:t xml:space="preserve">) can be inferred from the best formula by logistic regression analysis. </w:t>
      </w:r>
      <w:proofErr w:type="spellStart"/>
      <w:r w:rsidRPr="00943110">
        <w:rPr>
          <w:lang w:val="en-GB"/>
        </w:rPr>
        <w:t>DFD</w:t>
      </w:r>
      <w:proofErr w:type="spellEnd"/>
      <w:r w:rsidRPr="00943110">
        <w:rPr>
          <w:lang w:val="en-GB"/>
        </w:rPr>
        <w:t xml:space="preserve"> values close to 0 and 1 reflected low (&lt;0.5) and high (&gt;0.5) functional divergence, respectively. To enabl</w:t>
      </w:r>
      <w:ins w:id="460" w:author="." w:date="2024-01-12T10:07:00Z">
        <w:r w:rsidR="00D45726">
          <w:rPr>
            <w:lang w:val="en-GB"/>
          </w:rPr>
          <w:t xml:space="preserve">e </w:t>
        </w:r>
        <w:r w:rsidR="00D45726">
          <w:rPr>
            <w:lang w:val="en-GB"/>
          </w:rPr>
          <w:lastRenderedPageBreak/>
          <w:t>th</w:t>
        </w:r>
      </w:ins>
      <w:r w:rsidRPr="00943110">
        <w:rPr>
          <w:lang w:val="en-GB"/>
        </w:rPr>
        <w:t>e potential validation of paralogous pairs</w:t>
      </w:r>
      <w:ins w:id="461" w:author="." w:date="2024-01-11T20:00:00Z">
        <w:r w:rsidR="001700C0">
          <w:rPr>
            <w:lang w:val="en-GB"/>
          </w:rPr>
          <w:t xml:space="preserve"> of</w:t>
        </w:r>
      </w:ins>
      <w:r w:rsidRPr="00943110">
        <w:rPr>
          <w:lang w:val="en-GB"/>
        </w:rPr>
        <w:t xml:space="preserve"> </w:t>
      </w:r>
      <w:proofErr w:type="spellStart"/>
      <w:r w:rsidRPr="00943110">
        <w:rPr>
          <w:lang w:val="en-GB"/>
        </w:rPr>
        <w:t>DFD</w:t>
      </w:r>
      <w:proofErr w:type="spellEnd"/>
      <w:r w:rsidRPr="00943110">
        <w:rPr>
          <w:lang w:val="en-GB"/>
        </w:rPr>
        <w:t xml:space="preserve"> in upcoming studies and to minimi</w:t>
      </w:r>
      <w:del w:id="462" w:author="." w:date="2024-01-11T20:00:00Z">
        <w:r w:rsidRPr="00943110" w:rsidDel="001700C0">
          <w:rPr>
            <w:lang w:val="en-GB"/>
          </w:rPr>
          <w:delText>z</w:delText>
        </w:r>
      </w:del>
      <w:ins w:id="463" w:author="." w:date="2024-01-11T20:00:00Z">
        <w:r w:rsidR="001700C0">
          <w:rPr>
            <w:lang w:val="en-GB"/>
          </w:rPr>
          <w:t>s</w:t>
        </w:r>
      </w:ins>
      <w:r w:rsidRPr="00943110">
        <w:rPr>
          <w:lang w:val="en-GB"/>
        </w:rPr>
        <w:t xml:space="preserve">e the </w:t>
      </w:r>
      <w:del w:id="464" w:author="." w:date="2024-01-12T08:52:00Z">
        <w:r w:rsidRPr="00943110" w:rsidDel="00E91842">
          <w:rPr>
            <w:lang w:val="en-GB"/>
          </w:rPr>
          <w:delText>erronous</w:delText>
        </w:r>
      </w:del>
      <w:ins w:id="465" w:author="." w:date="2024-01-12T08:52:00Z">
        <w:r w:rsidR="00E91842" w:rsidRPr="00943110">
          <w:rPr>
            <w:lang w:val="en-GB"/>
          </w:rPr>
          <w:t>erroneous</w:t>
        </w:r>
      </w:ins>
      <w:r w:rsidRPr="00943110">
        <w:rPr>
          <w:lang w:val="en-GB"/>
        </w:rPr>
        <w:t xml:space="preserve"> assignment of high and low diversified duplicates, we calculated 5% </w:t>
      </w:r>
      <w:commentRangeStart w:id="466"/>
      <w:r w:rsidRPr="00943110">
        <w:rPr>
          <w:lang w:val="en-GB"/>
        </w:rPr>
        <w:t xml:space="preserve">FDR </w:t>
      </w:r>
      <w:commentRangeEnd w:id="466"/>
      <w:r w:rsidR="00E91842">
        <w:rPr>
          <w:rStyle w:val="CommentReference"/>
        </w:rPr>
        <w:commentReference w:id="466"/>
      </w:r>
      <w:r w:rsidRPr="00943110">
        <w:rPr>
          <w:lang w:val="en-GB"/>
        </w:rPr>
        <w:t xml:space="preserve">as a threshold. </w:t>
      </w:r>
      <w:proofErr w:type="spellStart"/>
      <w:r w:rsidRPr="00943110">
        <w:rPr>
          <w:lang w:val="en-GB"/>
        </w:rPr>
        <w:t>DFD</w:t>
      </w:r>
      <w:proofErr w:type="spellEnd"/>
      <w:r w:rsidRPr="00943110">
        <w:rPr>
          <w:lang w:val="en-GB"/>
        </w:rPr>
        <w:t xml:space="preserve"> stringent thresholds were 0.93 and 0.46 for high and low diversified pairs, respectively (</w:t>
      </w:r>
      <w:r w:rsidR="00D45726" w:rsidRPr="00943110">
        <w:rPr>
          <w:b/>
          <w:lang w:val="en-GB"/>
        </w:rPr>
        <w:t>Fig</w:t>
      </w:r>
      <w:r w:rsidRPr="00943110">
        <w:rPr>
          <w:b/>
          <w:lang w:val="en-GB"/>
        </w:rPr>
        <w:t xml:space="preserve">. </w:t>
      </w:r>
      <w:proofErr w:type="spellStart"/>
      <w:r w:rsidRPr="00943110">
        <w:rPr>
          <w:b/>
          <w:lang w:val="en-GB"/>
        </w:rPr>
        <w:t>5E</w:t>
      </w:r>
      <w:proofErr w:type="spellEnd"/>
      <w:r w:rsidRPr="00943110">
        <w:rPr>
          <w:lang w:val="en-GB"/>
        </w:rPr>
        <w:t xml:space="preserve">). </w:t>
      </w:r>
      <w:ins w:id="467" w:author="." w:date="2024-01-12T08:53:00Z">
        <w:r w:rsidR="00E91842" w:rsidRPr="00E91842">
          <w:rPr>
            <w:b/>
            <w:bCs/>
            <w:lang w:val="en-GB"/>
            <w:rPrChange w:id="468" w:author="." w:date="2024-01-12T08:53:00Z">
              <w:rPr>
                <w:lang w:val="en-GB"/>
              </w:rPr>
            </w:rPrChange>
          </w:rPr>
          <w:t>S</w:t>
        </w:r>
        <w:r w:rsidR="00E91842" w:rsidRPr="00E91842">
          <w:rPr>
            <w:b/>
            <w:bCs/>
            <w:lang w:val="en-GB"/>
          </w:rPr>
          <w:t>upplementary</w:t>
        </w:r>
        <w:r w:rsidR="00E91842" w:rsidRPr="00943110">
          <w:rPr>
            <w:b/>
            <w:lang w:val="en-GB"/>
          </w:rPr>
          <w:t xml:space="preserve"> </w:t>
        </w:r>
        <w:r w:rsidR="00E91842">
          <w:rPr>
            <w:b/>
            <w:lang w:val="en-GB"/>
          </w:rPr>
          <w:t>T</w:t>
        </w:r>
        <w:r w:rsidR="00E91842" w:rsidRPr="00943110">
          <w:rPr>
            <w:b/>
            <w:lang w:val="en-GB"/>
          </w:rPr>
          <w:t xml:space="preserve">able </w:t>
        </w:r>
        <w:proofErr w:type="spellStart"/>
        <w:r w:rsidR="00E91842" w:rsidRPr="00943110">
          <w:rPr>
            <w:b/>
            <w:lang w:val="en-GB"/>
          </w:rPr>
          <w:t>S3</w:t>
        </w:r>
        <w:proofErr w:type="spellEnd"/>
        <w:r w:rsidR="00E91842">
          <w:rPr>
            <w:b/>
            <w:lang w:val="en-GB"/>
          </w:rPr>
          <w:t xml:space="preserve"> </w:t>
        </w:r>
      </w:ins>
      <w:del w:id="469" w:author="." w:date="2024-01-12T08:53:00Z">
        <w:r w:rsidRPr="00943110" w:rsidDel="00E91842">
          <w:rPr>
            <w:lang w:val="en-GB"/>
          </w:rPr>
          <w:delText xml:space="preserve">A table </w:delText>
        </w:r>
      </w:del>
      <w:r w:rsidRPr="00943110">
        <w:rPr>
          <w:lang w:val="en-GB"/>
        </w:rPr>
        <w:t>contain</w:t>
      </w:r>
      <w:del w:id="470" w:author="." w:date="2024-01-12T08:53:00Z">
        <w:r w:rsidRPr="00943110" w:rsidDel="00E91842">
          <w:rPr>
            <w:lang w:val="en-GB"/>
          </w:rPr>
          <w:delText>ing</w:delText>
        </w:r>
      </w:del>
      <w:ins w:id="471" w:author="." w:date="2024-01-12T08:53:00Z">
        <w:r w:rsidR="00E91842">
          <w:rPr>
            <w:lang w:val="en-GB"/>
          </w:rPr>
          <w:t>s</w:t>
        </w:r>
      </w:ins>
      <w:r w:rsidRPr="00943110">
        <w:rPr>
          <w:lang w:val="en-GB"/>
        </w:rPr>
        <w:t xml:space="preserve"> labe</w:t>
      </w:r>
      <w:ins w:id="472" w:author="." w:date="2024-01-11T20:00:00Z">
        <w:r w:rsidR="001700C0">
          <w:rPr>
            <w:lang w:val="en-GB"/>
          </w:rPr>
          <w:t>l</w:t>
        </w:r>
      </w:ins>
      <w:r w:rsidRPr="00943110">
        <w:rPr>
          <w:lang w:val="en-GB"/>
        </w:rPr>
        <w:t>led genome-wide predictions with additional filters to assist paralog</w:t>
      </w:r>
      <w:del w:id="473" w:author="." w:date="2024-01-12T08:53:00Z">
        <w:r w:rsidRPr="00943110" w:rsidDel="00E91842">
          <w:rPr>
            <w:lang w:val="en-GB"/>
          </w:rPr>
          <w:delText>s</w:delText>
        </w:r>
      </w:del>
      <w:r w:rsidRPr="00943110">
        <w:rPr>
          <w:lang w:val="en-GB"/>
        </w:rPr>
        <w:t xml:space="preserve"> redundancy experimental verification (see </w:t>
      </w:r>
      <w:r w:rsidRPr="00943110">
        <w:rPr>
          <w:b/>
          <w:lang w:val="en-GB"/>
        </w:rPr>
        <w:t>Methods</w:t>
      </w:r>
      <w:r w:rsidRPr="00943110">
        <w:rPr>
          <w:lang w:val="en-GB"/>
        </w:rPr>
        <w:t>)</w:t>
      </w:r>
      <w:del w:id="474" w:author="." w:date="2024-01-12T08:53:00Z">
        <w:r w:rsidRPr="00943110" w:rsidDel="00E91842">
          <w:rPr>
            <w:b/>
            <w:lang w:val="en-GB"/>
          </w:rPr>
          <w:delText xml:space="preserve"> </w:delText>
        </w:r>
        <w:r w:rsidRPr="00943110" w:rsidDel="00E91842">
          <w:rPr>
            <w:lang w:val="en-GB"/>
          </w:rPr>
          <w:delText xml:space="preserve">is available at </w:delText>
        </w:r>
        <w:r w:rsidRPr="00943110" w:rsidDel="00E91842">
          <w:rPr>
            <w:b/>
            <w:lang w:val="en-GB"/>
          </w:rPr>
          <w:delText>supplementary table S3</w:delText>
        </w:r>
      </w:del>
      <w:r w:rsidRPr="00943110">
        <w:rPr>
          <w:lang w:val="en-GB"/>
        </w:rPr>
        <w:t>.</w:t>
      </w:r>
    </w:p>
    <w:p w14:paraId="3972BF6E" w14:textId="236E8AAE" w:rsidR="00FA6A90" w:rsidRPr="00943110" w:rsidRDefault="00FA6A90" w:rsidP="00FA6A90">
      <w:pPr>
        <w:rPr>
          <w:lang w:val="en-GB"/>
        </w:rPr>
      </w:pPr>
      <w:r w:rsidRPr="00943110">
        <w:rPr>
          <w:lang w:val="en-GB"/>
        </w:rPr>
        <w:t>In contrast, the models developed by Cusack et al.</w:t>
      </w:r>
      <w:del w:id="475" w:author="." w:date="2024-01-12T08:53:00Z">
        <w:r w:rsidRPr="00943110" w:rsidDel="00E91842">
          <w:rPr>
            <w:lang w:val="en-GB"/>
          </w:rPr>
          <w:delText>,</w:delText>
        </w:r>
      </w:del>
      <w:r w:rsidRPr="00943110">
        <w:rPr>
          <w:lang w:val="en-GB"/>
        </w:rPr>
        <w:t xml:space="preserve"> </w:t>
      </w:r>
      <w:ins w:id="476" w:author="." w:date="2024-01-12T08:53:00Z">
        <w:r w:rsidR="00E91842">
          <w:rPr>
            <w:lang w:val="en-GB"/>
          </w:rPr>
          <w:t>(</w:t>
        </w:r>
      </w:ins>
      <w:r w:rsidRPr="00943110">
        <w:rPr>
          <w:lang w:val="en-GB"/>
        </w:rPr>
        <w:t>2021</w:t>
      </w:r>
      <w:ins w:id="477" w:author="." w:date="2024-01-12T08:53:00Z">
        <w:r w:rsidR="00E91842">
          <w:rPr>
            <w:lang w:val="en-GB"/>
          </w:rPr>
          <w:t>)</w:t>
        </w:r>
      </w:ins>
      <w:r w:rsidRPr="00943110">
        <w:rPr>
          <w:lang w:val="en-GB"/>
        </w:rPr>
        <w:t xml:space="preserve"> (</w:t>
      </w:r>
      <w:r w:rsidR="00D45726" w:rsidRPr="00943110">
        <w:rPr>
          <w:b/>
          <w:lang w:val="en-GB"/>
        </w:rPr>
        <w:t>Fig</w:t>
      </w:r>
      <w:r w:rsidRPr="00943110">
        <w:rPr>
          <w:b/>
          <w:lang w:val="en-GB"/>
        </w:rPr>
        <w:t xml:space="preserve">. </w:t>
      </w:r>
      <w:proofErr w:type="spellStart"/>
      <w:r w:rsidRPr="00943110">
        <w:rPr>
          <w:b/>
          <w:lang w:val="en-GB"/>
        </w:rPr>
        <w:t>5F</w:t>
      </w:r>
      <w:proofErr w:type="spellEnd"/>
      <w:del w:id="478" w:author="." w:date="2024-01-12T09:53:00Z">
        <w:r w:rsidRPr="00943110" w:rsidDel="00D45726">
          <w:rPr>
            <w:b/>
            <w:lang w:val="en-GB"/>
          </w:rPr>
          <w:delText>-</w:delText>
        </w:r>
      </w:del>
      <w:ins w:id="479" w:author="." w:date="2024-01-12T09:53:00Z">
        <w:r w:rsidR="00D45726">
          <w:rPr>
            <w:b/>
            <w:lang w:val="en-GB"/>
          </w:rPr>
          <w:t>–</w:t>
        </w:r>
      </w:ins>
      <w:r w:rsidRPr="00943110">
        <w:rPr>
          <w:b/>
          <w:lang w:val="en-GB"/>
        </w:rPr>
        <w:t>I</w:t>
      </w:r>
      <w:r w:rsidRPr="00943110">
        <w:rPr>
          <w:lang w:val="en-GB"/>
        </w:rPr>
        <w:t xml:space="preserve">) </w:t>
      </w:r>
      <w:del w:id="480" w:author="." w:date="2024-01-12T09:47:00Z">
        <w:r w:rsidRPr="00943110" w:rsidDel="00D45726">
          <w:rPr>
            <w:lang w:val="en-GB"/>
          </w:rPr>
          <w:delText xml:space="preserve">categorized </w:delText>
        </w:r>
      </w:del>
      <w:ins w:id="481" w:author="." w:date="2024-01-12T09:47:00Z">
        <w:r w:rsidR="00D45726" w:rsidRPr="00943110">
          <w:rPr>
            <w:lang w:val="en-GB"/>
          </w:rPr>
          <w:t>categori</w:t>
        </w:r>
        <w:r w:rsidR="00D45726">
          <w:rPr>
            <w:lang w:val="en-GB"/>
          </w:rPr>
          <w:t>s</w:t>
        </w:r>
        <w:r w:rsidR="00D45726" w:rsidRPr="00943110">
          <w:rPr>
            <w:lang w:val="en-GB"/>
          </w:rPr>
          <w:t xml:space="preserve">ed </w:t>
        </w:r>
      </w:ins>
      <w:r w:rsidRPr="00943110">
        <w:rPr>
          <w:lang w:val="en-GB"/>
        </w:rPr>
        <w:t xml:space="preserve">redundancy into different definitions, covering a plethora of features with distinct transformations. Consequently, we opted to incorporate all CS metrics to model redundancy for each definition, resulting in four different sets: </w:t>
      </w:r>
      <w:proofErr w:type="spellStart"/>
      <w:r w:rsidRPr="00943110">
        <w:rPr>
          <w:lang w:val="en-GB"/>
        </w:rPr>
        <w:t>RD4</w:t>
      </w:r>
      <w:proofErr w:type="spellEnd"/>
      <w:r w:rsidRPr="00943110">
        <w:rPr>
          <w:lang w:val="en-GB"/>
        </w:rPr>
        <w:t xml:space="preserve"> (extreme redundancy, where single</w:t>
      </w:r>
      <w:del w:id="482" w:author="." w:date="2024-01-12T08:54:00Z">
        <w:r w:rsidRPr="00943110" w:rsidDel="00E91842">
          <w:rPr>
            <w:lang w:val="en-GB"/>
          </w:rPr>
          <w:delText>-</w:delText>
        </w:r>
      </w:del>
      <w:ins w:id="483" w:author="." w:date="2024-01-12T08:54:00Z">
        <w:r w:rsidR="00E91842">
          <w:rPr>
            <w:lang w:val="en-GB"/>
          </w:rPr>
          <w:t xml:space="preserve"> </w:t>
        </w:r>
      </w:ins>
      <w:r w:rsidRPr="00943110">
        <w:rPr>
          <w:lang w:val="en-GB"/>
        </w:rPr>
        <w:t>mutants have no abnormal phenotype, and the double</w:t>
      </w:r>
      <w:del w:id="484" w:author="." w:date="2024-01-12T08:54:00Z">
        <w:r w:rsidRPr="00943110" w:rsidDel="00E91842">
          <w:rPr>
            <w:lang w:val="en-GB"/>
          </w:rPr>
          <w:delText>-</w:delText>
        </w:r>
      </w:del>
      <w:ins w:id="485" w:author="." w:date="2024-01-12T08:54:00Z">
        <w:r w:rsidR="00E91842">
          <w:rPr>
            <w:lang w:val="en-GB"/>
          </w:rPr>
          <w:t xml:space="preserve"> </w:t>
        </w:r>
      </w:ins>
      <w:r w:rsidRPr="00943110">
        <w:rPr>
          <w:lang w:val="en-GB"/>
        </w:rPr>
        <w:t xml:space="preserve">mutant is lethal; without CS information), </w:t>
      </w:r>
      <w:proofErr w:type="spellStart"/>
      <w:r w:rsidRPr="00943110">
        <w:rPr>
          <w:lang w:val="en-GB"/>
        </w:rPr>
        <w:t>RD4C</w:t>
      </w:r>
      <w:proofErr w:type="spellEnd"/>
      <w:r w:rsidRPr="00943110">
        <w:rPr>
          <w:lang w:val="en-GB"/>
        </w:rPr>
        <w:t xml:space="preserve"> (with CS information), </w:t>
      </w:r>
      <w:proofErr w:type="spellStart"/>
      <w:r w:rsidRPr="00943110">
        <w:rPr>
          <w:lang w:val="en-GB"/>
        </w:rPr>
        <w:t>RD9</w:t>
      </w:r>
      <w:proofErr w:type="spellEnd"/>
      <w:r w:rsidRPr="00943110">
        <w:rPr>
          <w:lang w:val="en-GB"/>
        </w:rPr>
        <w:t xml:space="preserve"> (inclusive redundancy, general definition that also included </w:t>
      </w:r>
      <w:proofErr w:type="spellStart"/>
      <w:r w:rsidRPr="00943110">
        <w:rPr>
          <w:lang w:val="en-GB"/>
        </w:rPr>
        <w:t>RD4</w:t>
      </w:r>
      <w:proofErr w:type="spellEnd"/>
      <w:r w:rsidRPr="00943110">
        <w:rPr>
          <w:lang w:val="en-GB"/>
        </w:rPr>
        <w:t xml:space="preserve"> gene pairs; without CS information) and </w:t>
      </w:r>
      <w:proofErr w:type="spellStart"/>
      <w:r w:rsidRPr="00943110">
        <w:rPr>
          <w:lang w:val="en-GB"/>
        </w:rPr>
        <w:t>RD9C</w:t>
      </w:r>
      <w:proofErr w:type="spellEnd"/>
      <w:r w:rsidRPr="00943110">
        <w:rPr>
          <w:lang w:val="en-GB"/>
        </w:rPr>
        <w:t xml:space="preserve"> (with CS information). Analysis of models without CS information (</w:t>
      </w:r>
      <w:proofErr w:type="spellStart"/>
      <w:r w:rsidRPr="00943110">
        <w:rPr>
          <w:lang w:val="en-GB"/>
        </w:rPr>
        <w:t>RD4</w:t>
      </w:r>
      <w:proofErr w:type="spellEnd"/>
      <w:r w:rsidRPr="00943110">
        <w:rPr>
          <w:lang w:val="en-GB"/>
        </w:rPr>
        <w:t xml:space="preserve"> and </w:t>
      </w:r>
      <w:proofErr w:type="spellStart"/>
      <w:r w:rsidRPr="00943110">
        <w:rPr>
          <w:lang w:val="en-GB"/>
        </w:rPr>
        <w:t>RD9</w:t>
      </w:r>
      <w:proofErr w:type="spellEnd"/>
      <w:r w:rsidRPr="00943110">
        <w:rPr>
          <w:lang w:val="en-GB"/>
        </w:rPr>
        <w:t>) revealed that the number of variables and the relative importance of the six feature categories largely corroborated the discoveries in the reference (</w:t>
      </w:r>
      <w:r w:rsidR="00D45726" w:rsidRPr="00943110">
        <w:rPr>
          <w:b/>
          <w:lang w:val="en-GB"/>
        </w:rPr>
        <w:t>Fig</w:t>
      </w:r>
      <w:r w:rsidRPr="00943110">
        <w:rPr>
          <w:b/>
          <w:lang w:val="en-GB"/>
        </w:rPr>
        <w:t xml:space="preserve">. </w:t>
      </w:r>
      <w:proofErr w:type="spellStart"/>
      <w:r w:rsidRPr="00943110">
        <w:rPr>
          <w:b/>
          <w:lang w:val="en-GB"/>
        </w:rPr>
        <w:t>5F</w:t>
      </w:r>
      <w:proofErr w:type="spellEnd"/>
      <w:r w:rsidRPr="00943110">
        <w:rPr>
          <w:lang w:val="en-GB"/>
        </w:rPr>
        <w:t xml:space="preserve">). In summary, the ranking from best to worst, based on median importance ranks in those categories for </w:t>
      </w:r>
      <w:proofErr w:type="spellStart"/>
      <w:r w:rsidRPr="00943110">
        <w:rPr>
          <w:lang w:val="en-GB"/>
        </w:rPr>
        <w:t>RD4</w:t>
      </w:r>
      <w:proofErr w:type="spellEnd"/>
      <w:r w:rsidRPr="00943110">
        <w:rPr>
          <w:lang w:val="en-GB"/>
        </w:rPr>
        <w:t>/</w:t>
      </w:r>
      <w:proofErr w:type="spellStart"/>
      <w:r w:rsidRPr="00943110">
        <w:rPr>
          <w:lang w:val="en-GB"/>
        </w:rPr>
        <w:t>RD9</w:t>
      </w:r>
      <w:proofErr w:type="spellEnd"/>
      <w:r w:rsidRPr="00943110">
        <w:rPr>
          <w:lang w:val="en-GB"/>
        </w:rPr>
        <w:t>-based models (without CS information), was functional annotation (37/16) &gt; network properties (57.5/64.5) &gt; evolutionary properties (76/110) &gt; gene expression (104/105) &gt; protein properties (145/88) &gt; epigenetic modifications (121/127), with gene expression being the category with the highest number of variables in both cases. These findings validated the reproducibility of the models and ensured</w:t>
      </w:r>
      <w:del w:id="486" w:author="." w:date="2024-01-12T10:07:00Z">
        <w:r w:rsidRPr="00943110" w:rsidDel="00D45726">
          <w:rPr>
            <w:lang w:val="en-GB"/>
          </w:rPr>
          <w:delText xml:space="preserve"> a</w:delText>
        </w:r>
      </w:del>
      <w:r w:rsidRPr="00943110">
        <w:rPr>
          <w:lang w:val="en-GB"/>
        </w:rPr>
        <w:t xml:space="preserve"> rigorous interpretation of subsequent results. Considering </w:t>
      </w:r>
      <w:proofErr w:type="spellStart"/>
      <w:r w:rsidRPr="00943110">
        <w:rPr>
          <w:lang w:val="en-GB"/>
        </w:rPr>
        <w:t>RD4C</w:t>
      </w:r>
      <w:proofErr w:type="spellEnd"/>
      <w:r w:rsidRPr="00943110">
        <w:rPr>
          <w:lang w:val="en-GB"/>
        </w:rPr>
        <w:t>/</w:t>
      </w:r>
      <w:proofErr w:type="spellStart"/>
      <w:r w:rsidRPr="00943110">
        <w:rPr>
          <w:lang w:val="en-GB"/>
        </w:rPr>
        <w:t>RD9C</w:t>
      </w:r>
      <w:proofErr w:type="spellEnd"/>
      <w:r w:rsidRPr="00943110">
        <w:rPr>
          <w:lang w:val="en-GB"/>
        </w:rPr>
        <w:t xml:space="preserve">-based models (with CS information), the </w:t>
      </w:r>
      <w:del w:id="487" w:author="." w:date="2024-01-12T09:56:00Z">
        <w:r w:rsidRPr="00943110" w:rsidDel="00D45726">
          <w:rPr>
            <w:lang w:val="en-GB"/>
          </w:rPr>
          <w:delText>chromatin state</w:delText>
        </w:r>
      </w:del>
      <w:ins w:id="488" w:author="." w:date="2024-01-12T09:56:00Z">
        <w:r w:rsidR="00D45726">
          <w:rPr>
            <w:lang w:val="en-GB"/>
          </w:rPr>
          <w:t>CS</w:t>
        </w:r>
      </w:ins>
      <w:r w:rsidRPr="00943110">
        <w:rPr>
          <w:lang w:val="en-GB"/>
        </w:rPr>
        <w:t xml:space="preserve"> feature category was sixth/second in importance rankings and emerged as the first in terms of</w:t>
      </w:r>
      <w:ins w:id="489" w:author="." w:date="2024-01-11T20:00:00Z">
        <w:r w:rsidR="001700C0">
          <w:rPr>
            <w:lang w:val="en-GB"/>
          </w:rPr>
          <w:t xml:space="preserve"> the</w:t>
        </w:r>
      </w:ins>
      <w:r w:rsidRPr="00943110">
        <w:rPr>
          <w:lang w:val="en-GB"/>
        </w:rPr>
        <w:t xml:space="preserve"> number of variables for both cases. This</w:t>
      </w:r>
      <w:del w:id="490" w:author="." w:date="2024-01-12T08:55:00Z">
        <w:r w:rsidRPr="00943110" w:rsidDel="00E91842">
          <w:rPr>
            <w:lang w:val="en-GB"/>
          </w:rPr>
          <w:delText xml:space="preserve"> potenti</w:delText>
        </w:r>
      </w:del>
      <w:del w:id="491" w:author="." w:date="2024-01-12T08:54:00Z">
        <w:r w:rsidRPr="00943110" w:rsidDel="00E91842">
          <w:rPr>
            <w:lang w:val="en-GB"/>
          </w:rPr>
          <w:delText>ally</w:delText>
        </w:r>
      </w:del>
      <w:r w:rsidRPr="00943110">
        <w:rPr>
          <w:lang w:val="en-GB"/>
        </w:rPr>
        <w:t xml:space="preserve"> suggest</w:t>
      </w:r>
      <w:del w:id="492" w:author="." w:date="2024-01-11T20:00:00Z">
        <w:r w:rsidRPr="00943110" w:rsidDel="001700C0">
          <w:rPr>
            <w:lang w:val="en-GB"/>
          </w:rPr>
          <w:delText>ed</w:delText>
        </w:r>
      </w:del>
      <w:ins w:id="493" w:author="." w:date="2024-01-11T20:00:00Z">
        <w:r w:rsidR="001700C0">
          <w:rPr>
            <w:lang w:val="en-GB"/>
          </w:rPr>
          <w:t>s</w:t>
        </w:r>
      </w:ins>
      <w:r w:rsidRPr="00943110">
        <w:rPr>
          <w:lang w:val="en-GB"/>
        </w:rPr>
        <w:t xml:space="preserve"> that CS information </w:t>
      </w:r>
      <w:del w:id="494" w:author="." w:date="2024-01-12T08:55:00Z">
        <w:r w:rsidRPr="00943110" w:rsidDel="00E91842">
          <w:rPr>
            <w:lang w:val="en-GB"/>
          </w:rPr>
          <w:delText xml:space="preserve">would be </w:delText>
        </w:r>
      </w:del>
      <w:ins w:id="495" w:author="." w:date="2024-01-12T08:55:00Z">
        <w:r w:rsidR="00E91842">
          <w:rPr>
            <w:lang w:val="en-GB"/>
          </w:rPr>
          <w:t xml:space="preserve">is </w:t>
        </w:r>
      </w:ins>
      <w:r w:rsidRPr="00943110">
        <w:rPr>
          <w:lang w:val="en-GB"/>
        </w:rPr>
        <w:t>more valuable when predic</w:t>
      </w:r>
      <w:del w:id="496" w:author="." w:date="2024-01-12T08:55:00Z">
        <w:r w:rsidRPr="00943110" w:rsidDel="00E91842">
          <w:rPr>
            <w:lang w:val="en-GB"/>
          </w:rPr>
          <w:delText>i</w:delText>
        </w:r>
      </w:del>
      <w:r w:rsidRPr="00943110">
        <w:rPr>
          <w:lang w:val="en-GB"/>
        </w:rPr>
        <w:t>ting general (</w:t>
      </w:r>
      <w:proofErr w:type="spellStart"/>
      <w:r w:rsidRPr="00943110">
        <w:rPr>
          <w:lang w:val="en-GB"/>
        </w:rPr>
        <w:t>RD9</w:t>
      </w:r>
      <w:proofErr w:type="spellEnd"/>
      <w:r w:rsidRPr="00943110">
        <w:rPr>
          <w:lang w:val="en-GB"/>
        </w:rPr>
        <w:t xml:space="preserve"> definition gene pairs)</w:t>
      </w:r>
      <w:del w:id="497" w:author="." w:date="2024-01-12T10:07:00Z">
        <w:r w:rsidRPr="00943110" w:rsidDel="00D45726">
          <w:rPr>
            <w:lang w:val="en-GB"/>
          </w:rPr>
          <w:delText xml:space="preserve"> rather</w:delText>
        </w:r>
      </w:del>
      <w:r w:rsidRPr="00943110">
        <w:rPr>
          <w:lang w:val="en-GB"/>
        </w:rPr>
        <w:t xml:space="preserve"> than extreme redundancy (</w:t>
      </w:r>
      <w:proofErr w:type="spellStart"/>
      <w:r w:rsidRPr="00943110">
        <w:rPr>
          <w:lang w:val="en-GB"/>
        </w:rPr>
        <w:t>RD4</w:t>
      </w:r>
      <w:proofErr w:type="spellEnd"/>
      <w:r w:rsidRPr="00943110">
        <w:rPr>
          <w:lang w:val="en-GB"/>
        </w:rPr>
        <w:t xml:space="preserve"> definition gene pairs). This notion was further verified when comparing </w:t>
      </w:r>
      <w:commentRangeStart w:id="498"/>
      <w:proofErr w:type="spellStart"/>
      <w:r w:rsidRPr="00943110">
        <w:rPr>
          <w:lang w:val="en-GB"/>
        </w:rPr>
        <w:t>SVM</w:t>
      </w:r>
      <w:proofErr w:type="spellEnd"/>
      <w:r w:rsidRPr="00943110">
        <w:rPr>
          <w:lang w:val="en-GB"/>
        </w:rPr>
        <w:t xml:space="preserve"> </w:t>
      </w:r>
      <w:commentRangeEnd w:id="498"/>
      <w:r w:rsidR="00E91842">
        <w:rPr>
          <w:rStyle w:val="CommentReference"/>
        </w:rPr>
        <w:commentReference w:id="498"/>
      </w:r>
      <w:r w:rsidRPr="00943110">
        <w:rPr>
          <w:lang w:val="en-GB"/>
        </w:rPr>
        <w:t xml:space="preserve">models (see </w:t>
      </w:r>
      <w:r w:rsidRPr="00943110">
        <w:rPr>
          <w:b/>
          <w:lang w:val="en-GB"/>
        </w:rPr>
        <w:t>Methods</w:t>
      </w:r>
      <w:r w:rsidRPr="00943110">
        <w:rPr>
          <w:lang w:val="en-GB"/>
        </w:rPr>
        <w:t>) with different sets using AUC-ROC and AU-PRC values (</w:t>
      </w:r>
      <w:r w:rsidR="00D45726" w:rsidRPr="00943110">
        <w:rPr>
          <w:b/>
          <w:lang w:val="en-GB"/>
        </w:rPr>
        <w:t>Fig</w:t>
      </w:r>
      <w:r w:rsidRPr="00943110">
        <w:rPr>
          <w:b/>
          <w:lang w:val="en-GB"/>
        </w:rPr>
        <w:t xml:space="preserve">. </w:t>
      </w:r>
      <w:proofErr w:type="spellStart"/>
      <w:r w:rsidRPr="00943110">
        <w:rPr>
          <w:b/>
          <w:lang w:val="en-GB"/>
        </w:rPr>
        <w:t>5G</w:t>
      </w:r>
      <w:del w:id="499" w:author="." w:date="2024-01-12T09:53:00Z">
        <w:r w:rsidRPr="00943110" w:rsidDel="00D45726">
          <w:rPr>
            <w:b/>
            <w:lang w:val="en-GB"/>
          </w:rPr>
          <w:delText>-</w:delText>
        </w:r>
      </w:del>
      <w:ins w:id="500" w:author="." w:date="2024-01-12T09:53:00Z">
        <w:r w:rsidR="00D45726">
          <w:rPr>
            <w:b/>
            <w:lang w:val="en-GB"/>
          </w:rPr>
          <w:t>,</w:t>
        </w:r>
      </w:ins>
      <w:r w:rsidRPr="00943110">
        <w:rPr>
          <w:b/>
          <w:lang w:val="en-GB"/>
        </w:rPr>
        <w:t>H</w:t>
      </w:r>
      <w:proofErr w:type="spellEnd"/>
      <w:r w:rsidRPr="00943110">
        <w:rPr>
          <w:lang w:val="en-GB"/>
        </w:rPr>
        <w:t>). While CS data notably improved predictions for general redundancy (</w:t>
      </w:r>
      <w:proofErr w:type="spellStart"/>
      <w:r w:rsidRPr="00943110">
        <w:rPr>
          <w:lang w:val="en-GB"/>
        </w:rPr>
        <w:t>RD9C</w:t>
      </w:r>
      <w:proofErr w:type="spellEnd"/>
      <w:r w:rsidRPr="00943110">
        <w:rPr>
          <w:lang w:val="en-GB"/>
        </w:rPr>
        <w:t xml:space="preserve"> vs </w:t>
      </w:r>
      <w:proofErr w:type="spellStart"/>
      <w:r w:rsidRPr="00943110">
        <w:rPr>
          <w:lang w:val="en-GB"/>
        </w:rPr>
        <w:t>RD9</w:t>
      </w:r>
      <w:proofErr w:type="spellEnd"/>
      <w:r w:rsidRPr="00943110">
        <w:rPr>
          <w:lang w:val="en-GB"/>
        </w:rPr>
        <w:t>, AUC-ROC = 0.665 vs 0.634, AU-PRC = 0.651 vs 0.603), it also reduced the values for the extreme definition (</w:t>
      </w:r>
      <w:proofErr w:type="spellStart"/>
      <w:r w:rsidRPr="00943110">
        <w:rPr>
          <w:lang w:val="en-GB"/>
        </w:rPr>
        <w:t>RD4C</w:t>
      </w:r>
      <w:proofErr w:type="spellEnd"/>
      <w:r w:rsidRPr="00943110">
        <w:rPr>
          <w:lang w:val="en-GB"/>
        </w:rPr>
        <w:t xml:space="preserve"> vs </w:t>
      </w:r>
      <w:proofErr w:type="spellStart"/>
      <w:r w:rsidRPr="00943110">
        <w:rPr>
          <w:lang w:val="en-GB"/>
        </w:rPr>
        <w:t>RD4</w:t>
      </w:r>
      <w:proofErr w:type="spellEnd"/>
      <w:r w:rsidRPr="00943110">
        <w:rPr>
          <w:lang w:val="en-GB"/>
        </w:rPr>
        <w:t>, AUC-ROC = 0.807 vs 0.842, AU-PRC = 0.795 vs 0.825). Finally, we observed that the intersection with the highest number of features was common to all sets</w:t>
      </w:r>
      <w:ins w:id="501" w:author="." w:date="2024-01-11T20:00:00Z">
        <w:r w:rsidR="001700C0">
          <w:rPr>
            <w:lang w:val="en-GB"/>
          </w:rPr>
          <w:t>,</w:t>
        </w:r>
      </w:ins>
      <w:r w:rsidRPr="00943110">
        <w:rPr>
          <w:lang w:val="en-GB"/>
        </w:rPr>
        <w:t xml:space="preserve"> suggesting that the core predicting power remained constant for all </w:t>
      </w:r>
      <w:del w:id="502" w:author="." w:date="2024-01-12T08:55:00Z">
        <w:r w:rsidRPr="00943110" w:rsidDel="00E91842">
          <w:rPr>
            <w:lang w:val="en-GB"/>
          </w:rPr>
          <w:delText xml:space="preserve">the </w:delText>
        </w:r>
      </w:del>
      <w:r w:rsidRPr="00943110">
        <w:rPr>
          <w:lang w:val="en-GB"/>
        </w:rPr>
        <w:t>models</w:t>
      </w:r>
      <w:del w:id="503" w:author="." w:date="2024-01-12T08:55:00Z">
        <w:r w:rsidRPr="00943110" w:rsidDel="00E91842">
          <w:rPr>
            <w:lang w:val="en-GB"/>
          </w:rPr>
          <w:delText xml:space="preserve"> and</w:delText>
        </w:r>
      </w:del>
      <w:r w:rsidRPr="00943110">
        <w:rPr>
          <w:lang w:val="en-GB"/>
        </w:rPr>
        <w:t>, thereby ensuring accurate comparisons between all mentioned models (</w:t>
      </w:r>
      <w:r w:rsidR="00D45726" w:rsidRPr="00943110">
        <w:rPr>
          <w:b/>
          <w:lang w:val="en-GB"/>
        </w:rPr>
        <w:t>Fig</w:t>
      </w:r>
      <w:r w:rsidRPr="00943110">
        <w:rPr>
          <w:b/>
          <w:lang w:val="en-GB"/>
        </w:rPr>
        <w:t xml:space="preserve">. </w:t>
      </w:r>
      <w:proofErr w:type="spellStart"/>
      <w:r w:rsidRPr="00943110">
        <w:rPr>
          <w:b/>
          <w:lang w:val="en-GB"/>
        </w:rPr>
        <w:t>5I</w:t>
      </w:r>
      <w:proofErr w:type="spellEnd"/>
      <w:r w:rsidRPr="00943110">
        <w:rPr>
          <w:lang w:val="en-GB"/>
        </w:rPr>
        <w:t>).</w:t>
      </w:r>
    </w:p>
    <w:p w14:paraId="0226C2B2" w14:textId="33A14BCF" w:rsidR="00FA6A90" w:rsidRPr="00943110" w:rsidRDefault="00FA6A90" w:rsidP="00FA6A90">
      <w:pPr>
        <w:rPr>
          <w:lang w:val="en-GB"/>
        </w:rPr>
      </w:pPr>
      <w:r w:rsidRPr="00943110">
        <w:rPr>
          <w:lang w:val="en-GB"/>
        </w:rPr>
        <w:lastRenderedPageBreak/>
        <w:t>Collectively, we revealed that CS information could give clues into duplicates</w:t>
      </w:r>
      <w:ins w:id="504" w:author="." w:date="2024-01-11T20:01:00Z">
        <w:r w:rsidR="001700C0">
          <w:rPr>
            <w:lang w:val="en-GB"/>
          </w:rPr>
          <w:t>’</w:t>
        </w:r>
      </w:ins>
      <w:r w:rsidRPr="00943110">
        <w:rPr>
          <w:lang w:val="en-GB"/>
        </w:rPr>
        <w:t xml:space="preserve"> general functional divergence</w:t>
      </w:r>
      <w:ins w:id="505" w:author="." w:date="2024-01-12T10:07:00Z">
        <w:r w:rsidR="00D45726">
          <w:rPr>
            <w:lang w:val="en-GB"/>
          </w:rPr>
          <w:t>,</w:t>
        </w:r>
      </w:ins>
      <w:r w:rsidRPr="00943110">
        <w:rPr>
          <w:lang w:val="en-GB"/>
        </w:rPr>
        <w:t xml:space="preserve"> corroborated by the replication of two independent previously published models.</w:t>
      </w:r>
    </w:p>
    <w:p w14:paraId="2407D113" w14:textId="6A48F56E" w:rsidR="00FA6A90" w:rsidRPr="00943110" w:rsidRDefault="00FA6A90" w:rsidP="00FA6A90">
      <w:pPr>
        <w:pStyle w:val="Heading2"/>
        <w:rPr>
          <w:lang w:val="en-GB"/>
        </w:rPr>
      </w:pPr>
      <w:r w:rsidRPr="00943110">
        <w:rPr>
          <w:lang w:val="en-GB"/>
        </w:rPr>
        <w:t>Defining functional genomics conservation score</w:t>
      </w:r>
      <w:ins w:id="506" w:author="." w:date="2024-01-11T20:01:00Z">
        <w:r w:rsidR="001700C0">
          <w:rPr>
            <w:lang w:val="en-GB"/>
          </w:rPr>
          <w:t>s</w:t>
        </w:r>
      </w:ins>
      <w:r w:rsidRPr="00943110">
        <w:rPr>
          <w:lang w:val="en-GB"/>
        </w:rPr>
        <w:t xml:space="preserve"> and the database</w:t>
      </w:r>
    </w:p>
    <w:p w14:paraId="5AEC9866" w14:textId="61B5BFEC" w:rsidR="00FA6A90" w:rsidRPr="00943110" w:rsidRDefault="00FA6A90" w:rsidP="00FA6A90">
      <w:pPr>
        <w:rPr>
          <w:lang w:val="en-GB"/>
        </w:rPr>
      </w:pPr>
      <w:r w:rsidRPr="00943110">
        <w:rPr>
          <w:lang w:val="en-GB"/>
        </w:rPr>
        <w:t>Evolutionary functional</w:t>
      </w:r>
      <w:ins w:id="507" w:author="." w:date="2024-01-12T08:56:00Z">
        <w:r w:rsidR="00E91842">
          <w:rPr>
            <w:lang w:val="en-GB"/>
          </w:rPr>
          <w:t xml:space="preserve"> </w:t>
        </w:r>
      </w:ins>
      <w:del w:id="508" w:author="." w:date="2024-01-12T08:56:00Z">
        <w:r w:rsidRPr="00943110" w:rsidDel="00E91842">
          <w:rPr>
            <w:lang w:val="en-GB"/>
          </w:rPr>
          <w:delText>-</w:delText>
        </w:r>
      </w:del>
      <w:r w:rsidRPr="00943110">
        <w:rPr>
          <w:lang w:val="en-GB"/>
        </w:rPr>
        <w:t>(epi)genomics is an emerging field of study with a growing body of literature reporting</w:t>
      </w:r>
      <w:ins w:id="509" w:author="." w:date="2024-01-12T08:56:00Z">
        <w:r w:rsidR="00E91842">
          <w:rPr>
            <w:lang w:val="en-GB"/>
          </w:rPr>
          <w:t xml:space="preserve"> the</w:t>
        </w:r>
      </w:ins>
      <w:r w:rsidRPr="00943110">
        <w:rPr>
          <w:lang w:val="en-GB"/>
        </w:rPr>
        <w:t xml:space="preserve"> massive generation of functional genomics data</w:t>
      </w:r>
      <w:del w:id="510" w:author="." w:date="2024-01-12T08:56:00Z">
        <w:r w:rsidRPr="00943110" w:rsidDel="00E91842">
          <w:rPr>
            <w:lang w:val="en-GB"/>
          </w:rPr>
          <w:delText>,</w:delText>
        </w:r>
      </w:del>
      <w:ins w:id="511" w:author="." w:date="2024-01-12T08:56:00Z">
        <w:r w:rsidR="00E91842">
          <w:rPr>
            <w:lang w:val="en-GB"/>
          </w:rPr>
          <w:t>; however,</w:t>
        </w:r>
      </w:ins>
      <w:del w:id="512" w:author="." w:date="2024-01-12T08:56:00Z">
        <w:r w:rsidRPr="00943110" w:rsidDel="00E91842">
          <w:rPr>
            <w:lang w:val="en-GB"/>
          </w:rPr>
          <w:delText xml:space="preserve"> yet</w:delText>
        </w:r>
      </w:del>
      <w:r w:rsidRPr="00943110">
        <w:rPr>
          <w:lang w:val="en-GB"/>
        </w:rPr>
        <w:t xml:space="preserve"> the determinants underlying these processes are still not well understood </w:t>
      </w:r>
      <w:del w:id="513" w:author="." w:date="2024-01-12T10:07:00Z">
        <w:r w:rsidRPr="00943110" w:rsidDel="00D45726">
          <w:rPr>
            <w:lang w:val="en-GB"/>
          </w:rPr>
          <w:delText>f</w:delText>
        </w:r>
      </w:del>
      <w:ins w:id="514" w:author="." w:date="2024-01-12T10:07:00Z">
        <w:r w:rsidR="00D45726">
          <w:rPr>
            <w:lang w:val="en-GB"/>
          </w:rPr>
          <w:t>due t</w:t>
        </w:r>
      </w:ins>
      <w:r w:rsidRPr="00943110">
        <w:rPr>
          <w:lang w:val="en-GB"/>
        </w:rPr>
        <w:t>o</w:t>
      </w:r>
      <w:del w:id="515" w:author="." w:date="2024-01-12T10:07:00Z">
        <w:r w:rsidRPr="00943110" w:rsidDel="00D45726">
          <w:rPr>
            <w:lang w:val="en-GB"/>
          </w:rPr>
          <w:delText>r</w:delText>
        </w:r>
      </w:del>
      <w:r w:rsidRPr="00943110">
        <w:rPr>
          <w:lang w:val="en-GB"/>
        </w:rPr>
        <w:t xml:space="preserve"> a lack of a holistic point of view. To fill this gap, we adopted an integrative approach and expanded the resource generated with functional genomics conservation scores computed by</w:t>
      </w:r>
      <w:ins w:id="516" w:author="." w:date="2024-01-11T20:01:00Z">
        <w:r w:rsidR="001700C0">
          <w:rPr>
            <w:lang w:val="en-GB"/>
          </w:rPr>
          <w:t xml:space="preserve"> the</w:t>
        </w:r>
      </w:ins>
      <w:r w:rsidRPr="00943110">
        <w:rPr>
          <w:lang w:val="en-GB"/>
        </w:rPr>
        <w:t xml:space="preserve"> </w:t>
      </w:r>
      <w:proofErr w:type="spellStart"/>
      <w:r w:rsidRPr="00943110">
        <w:rPr>
          <w:lang w:val="en-GB"/>
        </w:rPr>
        <w:t>LECIF</w:t>
      </w:r>
      <w:proofErr w:type="spellEnd"/>
      <w:r w:rsidRPr="00943110">
        <w:rPr>
          <w:lang w:val="en-GB"/>
        </w:rPr>
        <w:t xml:space="preserve"> algorithm </w:t>
      </w:r>
      <w:r w:rsidRPr="00943110">
        <w:rPr>
          <w:lang w:val="en-GB"/>
        </w:rPr>
      </w:r>
      <w:r w:rsidRPr="00943110">
        <w:rPr>
          <w:lang w:val="en-GB"/>
        </w:rPr>
        <w:instrText/>
      </w:r>
      <w:r w:rsidRPr="00943110">
        <w:rPr>
          <w:lang w:val="en-GB"/>
        </w:rPr>
      </w:r>
      <w:r w:rsidRPr="00943110">
        <w:rPr>
          <w:noProof/>
          <w:lang w:val="en-GB"/>
        </w:rPr>
        <w:t>(Kwon and Ernst, 2021)</w:t>
      </w:r>
      <w:r w:rsidRPr="00943110">
        <w:rPr>
          <w:lang w:val="en-GB"/>
        </w:rPr>
      </w:r>
      <w:r w:rsidRPr="00943110">
        <w:rPr>
          <w:lang w:val="en-GB"/>
        </w:rPr>
        <w:t xml:space="preserve">. </w:t>
      </w:r>
      <w:proofErr w:type="spellStart"/>
      <w:r w:rsidRPr="00943110">
        <w:rPr>
          <w:lang w:val="en-GB"/>
        </w:rPr>
        <w:t>LECIF</w:t>
      </w:r>
      <w:proofErr w:type="spellEnd"/>
      <w:r w:rsidRPr="00943110">
        <w:rPr>
          <w:lang w:val="en-GB"/>
        </w:rPr>
        <w:t xml:space="preserve"> was applied </w:t>
      </w:r>
      <w:ins w:id="517" w:author="." w:date="2024-01-12T08:56:00Z">
        <w:r w:rsidR="00E91842">
          <w:rPr>
            <w:lang w:val="en-GB"/>
          </w:rPr>
          <w:t xml:space="preserve">to </w:t>
        </w:r>
      </w:ins>
      <w:r w:rsidRPr="00943110">
        <w:rPr>
          <w:lang w:val="en-GB"/>
        </w:rPr>
        <w:t>integrat</w:t>
      </w:r>
      <w:del w:id="518" w:author="." w:date="2024-01-12T08:57:00Z">
        <w:r w:rsidRPr="00943110" w:rsidDel="00E91842">
          <w:rPr>
            <w:lang w:val="en-GB"/>
          </w:rPr>
          <w:delText>ing</w:delText>
        </w:r>
      </w:del>
      <w:ins w:id="519" w:author="." w:date="2024-01-12T08:57:00Z">
        <w:r w:rsidR="00E91842">
          <w:rPr>
            <w:lang w:val="en-GB"/>
          </w:rPr>
          <w:t>e</w:t>
        </w:r>
      </w:ins>
      <w:r w:rsidRPr="00943110">
        <w:rPr>
          <w:lang w:val="en-GB"/>
        </w:rPr>
        <w:t xml:space="preserve"> epigenomic, </w:t>
      </w:r>
      <w:del w:id="520" w:author="." w:date="2024-01-12T09:56:00Z">
        <w:r w:rsidRPr="00943110" w:rsidDel="00D45726">
          <w:rPr>
            <w:lang w:val="en-GB"/>
          </w:rPr>
          <w:delText>chromatin state</w:delText>
        </w:r>
      </w:del>
      <w:proofErr w:type="spellStart"/>
      <w:ins w:id="521" w:author="." w:date="2024-01-12T09:56:00Z">
        <w:r w:rsidR="00D45726">
          <w:rPr>
            <w:lang w:val="en-GB"/>
          </w:rPr>
          <w:t>CS</w:t>
        </w:r>
      </w:ins>
      <w:r w:rsidRPr="00943110">
        <w:rPr>
          <w:lang w:val="en-GB"/>
        </w:rPr>
        <w:t>s</w:t>
      </w:r>
      <w:proofErr w:type="spellEnd"/>
      <w:r w:rsidRPr="00943110">
        <w:rPr>
          <w:lang w:val="en-GB"/>
        </w:rPr>
        <w:t>, whole genome alignments and transcriptomic information for all pairwise comparisons. By querying</w:t>
      </w:r>
      <w:ins w:id="522" w:author="." w:date="2024-01-12T10:08:00Z">
        <w:r w:rsidR="00D45726">
          <w:rPr>
            <w:lang w:val="en-GB"/>
          </w:rPr>
          <w:t xml:space="preserve"> the</w:t>
        </w:r>
      </w:ins>
      <w:r w:rsidRPr="00943110">
        <w:rPr>
          <w:lang w:val="en-GB"/>
        </w:rPr>
        <w:t xml:space="preserve"> </w:t>
      </w:r>
      <w:proofErr w:type="spellStart"/>
      <w:r w:rsidRPr="00943110">
        <w:rPr>
          <w:lang w:val="en-GB"/>
        </w:rPr>
        <w:t>LECIF</w:t>
      </w:r>
      <w:proofErr w:type="spellEnd"/>
      <w:del w:id="523" w:author="." w:date="2024-01-11T20:01:00Z">
        <w:r w:rsidRPr="00943110" w:rsidDel="001700C0">
          <w:rPr>
            <w:lang w:val="en-GB"/>
          </w:rPr>
          <w:delText>-</w:delText>
        </w:r>
      </w:del>
      <w:ins w:id="524" w:author="." w:date="2024-01-11T20:01:00Z">
        <w:r w:rsidR="001700C0">
          <w:rPr>
            <w:lang w:val="en-GB"/>
          </w:rPr>
          <w:t xml:space="preserve"> </w:t>
        </w:r>
      </w:ins>
      <w:r w:rsidRPr="00943110">
        <w:rPr>
          <w:lang w:val="en-GB"/>
        </w:rPr>
        <w:t>scores, we sought to identify genomic regions with</w:t>
      </w:r>
      <w:ins w:id="525" w:author="." w:date="2024-01-11T20:01:00Z">
        <w:r w:rsidR="001700C0">
          <w:rPr>
            <w:lang w:val="en-GB"/>
          </w:rPr>
          <w:t xml:space="preserve"> a</w:t>
        </w:r>
      </w:ins>
      <w:r w:rsidRPr="00943110">
        <w:rPr>
          <w:lang w:val="en-GB"/>
        </w:rPr>
        <w:t xml:space="preserve"> high degree of functional track</w:t>
      </w:r>
      <w:del w:id="526" w:author="." w:date="2024-01-11T20:01:00Z">
        <w:r w:rsidRPr="00943110" w:rsidDel="001700C0">
          <w:rPr>
            <w:lang w:val="en-GB"/>
          </w:rPr>
          <w:delText>s</w:delText>
        </w:r>
      </w:del>
      <w:r w:rsidRPr="00943110">
        <w:rPr>
          <w:lang w:val="en-GB"/>
        </w:rPr>
        <w:t xml:space="preserve"> convergence and, therefore, similar phenotypic properties (</w:t>
      </w:r>
      <w:r w:rsidR="00D45726" w:rsidRPr="00943110">
        <w:rPr>
          <w:b/>
          <w:lang w:val="en-GB"/>
        </w:rPr>
        <w:t>Fig</w:t>
      </w:r>
      <w:r w:rsidRPr="00943110">
        <w:rPr>
          <w:b/>
          <w:lang w:val="en-GB"/>
        </w:rPr>
        <w:t xml:space="preserve">. </w:t>
      </w:r>
      <w:proofErr w:type="spellStart"/>
      <w:r w:rsidRPr="00943110">
        <w:rPr>
          <w:b/>
          <w:lang w:val="en-GB"/>
        </w:rPr>
        <w:t>6A</w:t>
      </w:r>
      <w:proofErr w:type="spellEnd"/>
      <w:r w:rsidRPr="00943110">
        <w:rPr>
          <w:lang w:val="en-GB"/>
        </w:rPr>
        <w:t>).</w:t>
      </w:r>
    </w:p>
    <w:p w14:paraId="419F715F" w14:textId="0F2E0E16" w:rsidR="00FA6A90" w:rsidRPr="00943110" w:rsidRDefault="00FA6A90" w:rsidP="00FA6A90">
      <w:pPr>
        <w:rPr>
          <w:lang w:val="en-GB"/>
        </w:rPr>
      </w:pPr>
      <w:r w:rsidRPr="00943110">
        <w:rPr>
          <w:lang w:val="en-GB"/>
        </w:rPr>
        <w:t xml:space="preserve">To research elements highlighted by </w:t>
      </w:r>
      <w:proofErr w:type="spellStart"/>
      <w:r w:rsidRPr="00943110">
        <w:rPr>
          <w:lang w:val="en-GB"/>
        </w:rPr>
        <w:t>LECIF</w:t>
      </w:r>
      <w:proofErr w:type="spellEnd"/>
      <w:r w:rsidRPr="00943110">
        <w:rPr>
          <w:lang w:val="en-GB"/>
        </w:rPr>
        <w:t>, we characteri</w:t>
      </w:r>
      <w:del w:id="527" w:author="." w:date="2024-01-11T20:01:00Z">
        <w:r w:rsidRPr="00943110" w:rsidDel="001700C0">
          <w:rPr>
            <w:lang w:val="en-GB"/>
          </w:rPr>
          <w:delText>z</w:delText>
        </w:r>
      </w:del>
      <w:ins w:id="528" w:author="." w:date="2024-01-11T20:01:00Z">
        <w:r w:rsidR="001700C0">
          <w:rPr>
            <w:lang w:val="en-GB"/>
          </w:rPr>
          <w:t>s</w:t>
        </w:r>
      </w:ins>
      <w:r w:rsidRPr="00943110">
        <w:rPr>
          <w:lang w:val="en-GB"/>
        </w:rPr>
        <w:t xml:space="preserve">ed </w:t>
      </w:r>
      <w:ins w:id="529" w:author="." w:date="2024-01-12T08:57:00Z">
        <w:r w:rsidR="00E91842">
          <w:rPr>
            <w:lang w:val="en-GB"/>
          </w:rPr>
          <w:t xml:space="preserve">the </w:t>
        </w:r>
      </w:ins>
      <w:r w:rsidRPr="00943110">
        <w:rPr>
          <w:lang w:val="en-GB"/>
        </w:rPr>
        <w:t xml:space="preserve">genome distribution of the scores over genetic variability, </w:t>
      </w:r>
      <w:del w:id="530" w:author="." w:date="2024-01-12T09:56:00Z">
        <w:r w:rsidRPr="00943110" w:rsidDel="00D45726">
          <w:rPr>
            <w:lang w:val="en-GB"/>
          </w:rPr>
          <w:delText>chromatin state</w:delText>
        </w:r>
      </w:del>
      <w:proofErr w:type="spellStart"/>
      <w:ins w:id="531" w:author="." w:date="2024-01-12T09:56:00Z">
        <w:r w:rsidR="00D45726">
          <w:rPr>
            <w:lang w:val="en-GB"/>
          </w:rPr>
          <w:t>CS</w:t>
        </w:r>
      </w:ins>
      <w:r w:rsidRPr="00943110">
        <w:rPr>
          <w:lang w:val="en-GB"/>
        </w:rPr>
        <w:t>s</w:t>
      </w:r>
      <w:proofErr w:type="spellEnd"/>
      <w:r w:rsidRPr="00943110">
        <w:rPr>
          <w:lang w:val="en-GB"/>
        </w:rPr>
        <w:t xml:space="preserve"> and conservation modules. In all </w:t>
      </w:r>
      <w:del w:id="532" w:author="." w:date="2024-01-12T08:57:00Z">
        <w:r w:rsidRPr="00943110" w:rsidDel="00E91842">
          <w:rPr>
            <w:lang w:val="en-GB"/>
          </w:rPr>
          <w:delText xml:space="preserve">the </w:delText>
        </w:r>
      </w:del>
      <w:r w:rsidRPr="00943110">
        <w:rPr>
          <w:lang w:val="en-GB"/>
        </w:rPr>
        <w:t>comparisons,</w:t>
      </w:r>
      <w:ins w:id="533" w:author="." w:date="2024-01-12T10:08:00Z">
        <w:r w:rsidR="00D45726">
          <w:rPr>
            <w:lang w:val="en-GB"/>
          </w:rPr>
          <w:t xml:space="preserve"> the</w:t>
        </w:r>
      </w:ins>
      <w:r w:rsidRPr="00943110">
        <w:rPr>
          <w:lang w:val="en-GB"/>
        </w:rPr>
        <w:t xml:space="preserve"> </w:t>
      </w:r>
      <w:proofErr w:type="spellStart"/>
      <w:r w:rsidRPr="00943110">
        <w:rPr>
          <w:lang w:val="en-GB"/>
        </w:rPr>
        <w:t>LECIF</w:t>
      </w:r>
      <w:proofErr w:type="spellEnd"/>
      <w:del w:id="534" w:author="." w:date="2024-01-12T08:57:00Z">
        <w:r w:rsidRPr="00943110" w:rsidDel="00E91842">
          <w:rPr>
            <w:lang w:val="en-GB"/>
          </w:rPr>
          <w:delText>-</w:delText>
        </w:r>
      </w:del>
      <w:ins w:id="535" w:author="." w:date="2024-01-12T08:57:00Z">
        <w:r w:rsidR="00E91842">
          <w:rPr>
            <w:lang w:val="en-GB"/>
          </w:rPr>
          <w:t xml:space="preserve"> </w:t>
        </w:r>
      </w:ins>
      <w:r w:rsidRPr="00943110">
        <w:rPr>
          <w:lang w:val="en-GB"/>
        </w:rPr>
        <w:t>score</w:t>
      </w:r>
      <w:del w:id="536" w:author="." w:date="2024-01-11T20:01:00Z">
        <w:r w:rsidRPr="00943110" w:rsidDel="001700C0">
          <w:rPr>
            <w:lang w:val="en-GB"/>
          </w:rPr>
          <w:delText>s</w:delText>
        </w:r>
      </w:del>
      <w:r w:rsidRPr="00943110">
        <w:rPr>
          <w:lang w:val="en-GB"/>
        </w:rPr>
        <w:t xml:space="preserve"> density decreased in centromeres due to the lower number of alignments in these regions (</w:t>
      </w:r>
      <w:r w:rsidR="00D45726" w:rsidRPr="00943110">
        <w:rPr>
          <w:b/>
          <w:lang w:val="en-GB"/>
        </w:rPr>
        <w:t>Supplementary Fig</w:t>
      </w:r>
      <w:r w:rsidRPr="00943110">
        <w:rPr>
          <w:b/>
          <w:lang w:val="en-GB"/>
        </w:rPr>
        <w:t xml:space="preserve">. </w:t>
      </w:r>
      <w:proofErr w:type="spellStart"/>
      <w:r w:rsidRPr="00943110">
        <w:rPr>
          <w:b/>
          <w:lang w:val="en-GB"/>
        </w:rPr>
        <w:t>S5</w:t>
      </w:r>
      <w:proofErr w:type="spellEnd"/>
      <w:r w:rsidRPr="00943110">
        <w:rPr>
          <w:lang w:val="en-GB"/>
        </w:rPr>
        <w:t xml:space="preserve">). As mentioned </w:t>
      </w:r>
      <w:ins w:id="537" w:author="." w:date="2024-01-12T08:57:00Z">
        <w:r w:rsidR="00E91842">
          <w:rPr>
            <w:lang w:val="en-GB"/>
          </w:rPr>
          <w:t>previously</w:t>
        </w:r>
      </w:ins>
      <w:del w:id="538" w:author="." w:date="2024-01-12T08:57:00Z">
        <w:r w:rsidRPr="00943110" w:rsidDel="00E91842">
          <w:rPr>
            <w:lang w:val="en-GB"/>
          </w:rPr>
          <w:delText>before</w:delText>
        </w:r>
      </w:del>
      <w:r w:rsidRPr="00943110">
        <w:rPr>
          <w:lang w:val="en-GB"/>
        </w:rPr>
        <w:t xml:space="preserve">, we did not find a constrained pattern in the genetic variability module. </w:t>
      </w:r>
      <w:del w:id="539" w:author="." w:date="2024-01-12T08:59:00Z">
        <w:r w:rsidRPr="00943110" w:rsidDel="00E91842">
          <w:rPr>
            <w:lang w:val="en-GB"/>
          </w:rPr>
          <w:delText>Whil</w:delText>
        </w:r>
      </w:del>
      <w:del w:id="540" w:author="." w:date="2024-01-11T20:01:00Z">
        <w:r w:rsidRPr="00943110" w:rsidDel="001700C0">
          <w:rPr>
            <w:lang w:val="en-GB"/>
          </w:rPr>
          <w:delText>st</w:delText>
        </w:r>
      </w:del>
      <w:ins w:id="541" w:author="." w:date="2024-01-12T08:59:00Z">
        <w:r w:rsidR="00E91842">
          <w:rPr>
            <w:lang w:val="en-GB"/>
          </w:rPr>
          <w:t>Although</w:t>
        </w:r>
      </w:ins>
      <w:r w:rsidRPr="00943110">
        <w:rPr>
          <w:lang w:val="en-GB"/>
        </w:rPr>
        <w:t xml:space="preserve"> both </w:t>
      </w:r>
      <w:r w:rsidRPr="00943110">
        <w:rPr>
          <w:i/>
          <w:lang w:val="en-GB"/>
        </w:rPr>
        <w:t xml:space="preserve">Z. mays </w:t>
      </w:r>
      <w:r w:rsidRPr="00943110">
        <w:rPr>
          <w:lang w:val="en-GB"/>
        </w:rPr>
        <w:t xml:space="preserve">contrasts and </w:t>
      </w:r>
      <w:r w:rsidRPr="00943110">
        <w:rPr>
          <w:i/>
          <w:lang w:val="en-GB"/>
        </w:rPr>
        <w:t xml:space="preserve">O. sativa </w:t>
      </w:r>
      <w:r w:rsidRPr="00943110">
        <w:rPr>
          <w:lang w:val="en-GB"/>
        </w:rPr>
        <w:t xml:space="preserve">vs </w:t>
      </w:r>
      <w:r w:rsidRPr="00943110">
        <w:rPr>
          <w:i/>
          <w:lang w:val="en-GB"/>
        </w:rPr>
        <w:t xml:space="preserve">Z. mays </w:t>
      </w:r>
      <w:commentRangeStart w:id="542"/>
      <w:ins w:id="543" w:author="." w:date="2024-01-12T08:57:00Z">
        <w:r w:rsidR="00E91842">
          <w:rPr>
            <w:iCs/>
            <w:lang w:val="en-GB"/>
          </w:rPr>
          <w:t>genome</w:t>
        </w:r>
      </w:ins>
      <w:ins w:id="544" w:author="." w:date="2024-01-12T08:58:00Z">
        <w:r w:rsidR="00E91842">
          <w:rPr>
            <w:iCs/>
            <w:lang w:val="en-GB"/>
          </w:rPr>
          <w:t>-wide association study (</w:t>
        </w:r>
      </w:ins>
      <w:r w:rsidRPr="00943110">
        <w:rPr>
          <w:lang w:val="en-GB"/>
        </w:rPr>
        <w:t>GWAS</w:t>
      </w:r>
      <w:ins w:id="545" w:author="." w:date="2024-01-12T08:58:00Z">
        <w:r w:rsidR="00E91842">
          <w:rPr>
            <w:lang w:val="en-GB"/>
          </w:rPr>
          <w:t>)</w:t>
        </w:r>
      </w:ins>
      <w:ins w:id="546" w:author="." w:date="2024-01-12T08:57:00Z">
        <w:r w:rsidR="00E91842">
          <w:rPr>
            <w:lang w:val="en-GB"/>
          </w:rPr>
          <w:t>-</w:t>
        </w:r>
      </w:ins>
      <w:del w:id="547" w:author="." w:date="2024-01-12T08:57:00Z">
        <w:r w:rsidRPr="00943110" w:rsidDel="00E91842">
          <w:rPr>
            <w:lang w:val="en-GB"/>
          </w:rPr>
          <w:delText xml:space="preserve"> </w:delText>
        </w:r>
      </w:del>
      <w:r w:rsidRPr="00943110">
        <w:rPr>
          <w:lang w:val="en-GB"/>
        </w:rPr>
        <w:t xml:space="preserve">significant </w:t>
      </w:r>
      <w:ins w:id="548" w:author="." w:date="2024-01-12T08:58:00Z">
        <w:r w:rsidR="00E91842">
          <w:rPr>
            <w:lang w:val="en-GB"/>
          </w:rPr>
          <w:t>single nucleotide polymorphisms (</w:t>
        </w:r>
      </w:ins>
      <w:r w:rsidRPr="00943110">
        <w:rPr>
          <w:lang w:val="en-GB"/>
        </w:rPr>
        <w:t>SNPs</w:t>
      </w:r>
      <w:ins w:id="549" w:author="." w:date="2024-01-12T08:58:00Z">
        <w:r w:rsidR="00E91842">
          <w:rPr>
            <w:lang w:val="en-GB"/>
          </w:rPr>
          <w:t>)</w:t>
        </w:r>
      </w:ins>
      <w:r w:rsidRPr="00943110">
        <w:rPr>
          <w:lang w:val="en-GB"/>
        </w:rPr>
        <w:t xml:space="preserve"> </w:t>
      </w:r>
      <w:commentRangeEnd w:id="542"/>
      <w:r w:rsidR="00E91842">
        <w:rPr>
          <w:rStyle w:val="CommentReference"/>
        </w:rPr>
        <w:commentReference w:id="542"/>
      </w:r>
      <w:del w:id="550" w:author="." w:date="2024-01-12T08:58:00Z">
        <w:r w:rsidRPr="00943110" w:rsidDel="00E91842">
          <w:rPr>
            <w:lang w:val="en-GB"/>
          </w:rPr>
          <w:delText xml:space="preserve">are </w:delText>
        </w:r>
      </w:del>
      <w:ins w:id="551" w:author="." w:date="2024-01-12T08:58:00Z">
        <w:r w:rsidR="00E91842">
          <w:rPr>
            <w:lang w:val="en-GB"/>
          </w:rPr>
          <w:t>were</w:t>
        </w:r>
        <w:r w:rsidR="00E91842" w:rsidRPr="00943110">
          <w:rPr>
            <w:lang w:val="en-GB"/>
          </w:rPr>
          <w:t xml:space="preserve"> </w:t>
        </w:r>
      </w:ins>
      <w:r w:rsidRPr="00943110">
        <w:rPr>
          <w:lang w:val="en-GB"/>
        </w:rPr>
        <w:t xml:space="preserve">enriched in regions with high functional conservation, </w:t>
      </w:r>
      <w:del w:id="552" w:author="." w:date="2024-01-12T08:58:00Z">
        <w:r w:rsidRPr="00943110" w:rsidDel="00E91842">
          <w:rPr>
            <w:lang w:val="en-GB"/>
          </w:rPr>
          <w:delText xml:space="preserve">both </w:delText>
        </w:r>
      </w:del>
      <w:ins w:id="553" w:author="." w:date="2024-01-12T08:58:00Z">
        <w:r w:rsidR="00E91842">
          <w:rPr>
            <w:lang w:val="en-GB"/>
          </w:rPr>
          <w:t>neither</w:t>
        </w:r>
        <w:r w:rsidR="00E91842" w:rsidRPr="00943110">
          <w:rPr>
            <w:lang w:val="en-GB"/>
          </w:rPr>
          <w:t xml:space="preserve"> </w:t>
        </w:r>
      </w:ins>
      <w:r w:rsidRPr="00943110">
        <w:rPr>
          <w:i/>
          <w:lang w:val="en-GB"/>
        </w:rPr>
        <w:t xml:space="preserve">A. thaliana </w:t>
      </w:r>
      <w:r w:rsidRPr="00943110">
        <w:rPr>
          <w:lang w:val="en-GB"/>
        </w:rPr>
        <w:t>contrast</w:t>
      </w:r>
      <w:del w:id="554" w:author="." w:date="2024-01-12T08:58:00Z">
        <w:r w:rsidRPr="00943110" w:rsidDel="00E91842">
          <w:rPr>
            <w:lang w:val="en-GB"/>
          </w:rPr>
          <w:delText>s</w:delText>
        </w:r>
      </w:del>
      <w:r w:rsidRPr="00943110">
        <w:rPr>
          <w:lang w:val="en-GB"/>
        </w:rPr>
        <w:t xml:space="preserve"> </w:t>
      </w:r>
      <w:del w:id="555" w:author="." w:date="2024-01-12T08:58:00Z">
        <w:r w:rsidRPr="00943110" w:rsidDel="00E91842">
          <w:rPr>
            <w:lang w:val="en-GB"/>
          </w:rPr>
          <w:delText xml:space="preserve">did not </w:delText>
        </w:r>
      </w:del>
      <w:r w:rsidRPr="00943110">
        <w:rPr>
          <w:lang w:val="en-GB"/>
        </w:rPr>
        <w:t>reflect</w:t>
      </w:r>
      <w:ins w:id="556" w:author="." w:date="2024-01-12T08:58:00Z">
        <w:r w:rsidR="00E91842">
          <w:rPr>
            <w:lang w:val="en-GB"/>
          </w:rPr>
          <w:t>ed</w:t>
        </w:r>
      </w:ins>
      <w:r w:rsidRPr="00943110">
        <w:rPr>
          <w:lang w:val="en-GB"/>
        </w:rPr>
        <w:t xml:space="preserve"> any enrichment and </w:t>
      </w:r>
      <w:r w:rsidRPr="00943110">
        <w:rPr>
          <w:i/>
          <w:lang w:val="en-GB"/>
        </w:rPr>
        <w:t xml:space="preserve">O. sativa </w:t>
      </w:r>
      <w:r w:rsidRPr="00943110">
        <w:rPr>
          <w:lang w:val="en-GB"/>
        </w:rPr>
        <w:t xml:space="preserve">vs </w:t>
      </w:r>
      <w:r w:rsidRPr="00943110">
        <w:rPr>
          <w:i/>
          <w:lang w:val="en-GB"/>
        </w:rPr>
        <w:t xml:space="preserve">A. thaliana </w:t>
      </w:r>
      <w:r w:rsidRPr="00943110">
        <w:rPr>
          <w:lang w:val="en-GB"/>
        </w:rPr>
        <w:t xml:space="preserve">was </w:t>
      </w:r>
      <w:del w:id="557" w:author="." w:date="2024-01-12T08:58:00Z">
        <w:r w:rsidRPr="00943110" w:rsidDel="00E91842">
          <w:rPr>
            <w:lang w:val="en-GB"/>
          </w:rPr>
          <w:delText xml:space="preserve">even </w:delText>
        </w:r>
      </w:del>
      <w:r w:rsidRPr="00943110">
        <w:rPr>
          <w:lang w:val="en-GB"/>
        </w:rPr>
        <w:t xml:space="preserve">enriched in regions with low </w:t>
      </w:r>
      <w:proofErr w:type="spellStart"/>
      <w:r w:rsidRPr="00943110">
        <w:rPr>
          <w:lang w:val="en-GB"/>
        </w:rPr>
        <w:t>LECIF</w:t>
      </w:r>
      <w:proofErr w:type="spellEnd"/>
      <w:del w:id="558" w:author="." w:date="2024-01-12T08:59:00Z">
        <w:r w:rsidRPr="00943110" w:rsidDel="00E91842">
          <w:rPr>
            <w:lang w:val="en-GB"/>
          </w:rPr>
          <w:delText>-</w:delText>
        </w:r>
      </w:del>
      <w:ins w:id="559" w:author="." w:date="2024-01-12T08:59:00Z">
        <w:r w:rsidR="00E91842">
          <w:rPr>
            <w:lang w:val="en-GB"/>
          </w:rPr>
          <w:t xml:space="preserve"> </w:t>
        </w:r>
      </w:ins>
      <w:r w:rsidRPr="00943110">
        <w:rPr>
          <w:lang w:val="en-GB"/>
        </w:rPr>
        <w:t>scores (</w:t>
      </w:r>
      <w:r w:rsidR="00D45726" w:rsidRPr="00943110">
        <w:rPr>
          <w:b/>
          <w:lang w:val="en-GB"/>
        </w:rPr>
        <w:t>Fig</w:t>
      </w:r>
      <w:r w:rsidRPr="00943110">
        <w:rPr>
          <w:b/>
          <w:lang w:val="en-GB"/>
        </w:rPr>
        <w:t xml:space="preserve">. </w:t>
      </w:r>
      <w:proofErr w:type="spellStart"/>
      <w:r w:rsidRPr="00943110">
        <w:rPr>
          <w:b/>
          <w:lang w:val="en-GB"/>
        </w:rPr>
        <w:t>6B</w:t>
      </w:r>
      <w:proofErr w:type="spellEnd"/>
      <w:del w:id="560" w:author="." w:date="2024-01-12T09:53:00Z">
        <w:r w:rsidRPr="00943110" w:rsidDel="00D45726">
          <w:rPr>
            <w:b/>
            <w:lang w:val="en-GB"/>
          </w:rPr>
          <w:delText>-</w:delText>
        </w:r>
      </w:del>
      <w:ins w:id="561" w:author="." w:date="2024-01-12T09:53:00Z">
        <w:r w:rsidR="00D45726">
          <w:rPr>
            <w:b/>
            <w:lang w:val="en-GB"/>
          </w:rPr>
          <w:t>–</w:t>
        </w:r>
      </w:ins>
      <w:r w:rsidRPr="00943110">
        <w:rPr>
          <w:b/>
          <w:lang w:val="en-GB"/>
        </w:rPr>
        <w:t xml:space="preserve">D; </w:t>
      </w:r>
      <w:proofErr w:type="spellStart"/>
      <w:r w:rsidRPr="00943110">
        <w:rPr>
          <w:b/>
          <w:lang w:val="en-GB"/>
        </w:rPr>
        <w:t>barplots</w:t>
      </w:r>
      <w:proofErr w:type="spellEnd"/>
      <w:r w:rsidRPr="00943110">
        <w:rPr>
          <w:lang w:val="en-GB"/>
        </w:rPr>
        <w:t>). This could be explained by</w:t>
      </w:r>
      <w:ins w:id="562" w:author="." w:date="2024-01-12T08:59:00Z">
        <w:r w:rsidR="00E91842">
          <w:rPr>
            <w:lang w:val="en-GB"/>
          </w:rPr>
          <w:t xml:space="preserve"> a</w:t>
        </w:r>
      </w:ins>
      <w:r w:rsidRPr="00943110">
        <w:rPr>
          <w:lang w:val="en-GB"/>
        </w:rPr>
        <w:t xml:space="preserve"> balanced significant</w:t>
      </w:r>
      <w:ins w:id="563" w:author="." w:date="2024-01-12T08:59:00Z">
        <w:r w:rsidR="00E91842">
          <w:rPr>
            <w:lang w:val="en-GB"/>
          </w:rPr>
          <w:t xml:space="preserve"> </w:t>
        </w:r>
      </w:ins>
      <w:del w:id="564" w:author="." w:date="2024-01-12T08:59:00Z">
        <w:r w:rsidRPr="00943110" w:rsidDel="00E91842">
          <w:rPr>
            <w:lang w:val="en-GB"/>
          </w:rPr>
          <w:delText>-</w:delText>
        </w:r>
      </w:del>
      <w:r w:rsidRPr="00943110">
        <w:rPr>
          <w:lang w:val="en-GB"/>
        </w:rPr>
        <w:t>SNP</w:t>
      </w:r>
      <w:del w:id="565" w:author="." w:date="2024-01-12T08:59:00Z">
        <w:r w:rsidRPr="00943110" w:rsidDel="00E91842">
          <w:rPr>
            <w:lang w:val="en-GB"/>
          </w:rPr>
          <w:delText>s</w:delText>
        </w:r>
      </w:del>
      <w:r w:rsidRPr="00943110">
        <w:rPr>
          <w:lang w:val="en-GB"/>
        </w:rPr>
        <w:t xml:space="preserve"> distribution </w:t>
      </w:r>
      <w:del w:id="566" w:author="." w:date="2024-01-12T08:59:00Z">
        <w:r w:rsidRPr="00943110" w:rsidDel="00E91842">
          <w:rPr>
            <w:lang w:val="en-GB"/>
          </w:rPr>
          <w:delText>throug</w:delText>
        </w:r>
      </w:del>
      <w:ins w:id="567" w:author="." w:date="2024-01-12T08:59:00Z">
        <w:r w:rsidR="00E91842">
          <w:rPr>
            <w:lang w:val="en-GB"/>
          </w:rPr>
          <w:t>in</w:t>
        </w:r>
      </w:ins>
      <w:ins w:id="568" w:author="." w:date="2024-01-11T20:01:00Z">
        <w:r w:rsidR="001700C0">
          <w:rPr>
            <w:lang w:val="en-GB"/>
          </w:rPr>
          <w:t xml:space="preserve"> t</w:t>
        </w:r>
      </w:ins>
      <w:r w:rsidRPr="00943110">
        <w:rPr>
          <w:lang w:val="en-GB"/>
        </w:rPr>
        <w:t>h</w:t>
      </w:r>
      <w:ins w:id="569" w:author="." w:date="2024-01-11T20:01:00Z">
        <w:r w:rsidR="001700C0">
          <w:rPr>
            <w:lang w:val="en-GB"/>
          </w:rPr>
          <w:t>e</w:t>
        </w:r>
      </w:ins>
      <w:r w:rsidRPr="00943110">
        <w:rPr>
          <w:lang w:val="en-GB"/>
        </w:rPr>
        <w:t xml:space="preserve"> </w:t>
      </w:r>
      <w:r w:rsidRPr="00943110">
        <w:rPr>
          <w:i/>
          <w:lang w:val="en-GB"/>
        </w:rPr>
        <w:t>A. thaliana</w:t>
      </w:r>
      <w:r w:rsidRPr="00943110">
        <w:rPr>
          <w:lang w:val="en-GB"/>
        </w:rPr>
        <w:t xml:space="preserve"> genome due to its architecture and higher number of GWA</w:t>
      </w:r>
      <w:ins w:id="570" w:author="." w:date="2024-01-12T08:59:00Z">
        <w:r w:rsidR="00E91842">
          <w:rPr>
            <w:lang w:val="en-GB"/>
          </w:rPr>
          <w:t>S</w:t>
        </w:r>
      </w:ins>
      <w:del w:id="571" w:author="." w:date="2024-01-12T08:59:00Z">
        <w:r w:rsidRPr="00943110" w:rsidDel="00E91842">
          <w:rPr>
            <w:lang w:val="en-GB"/>
          </w:rPr>
          <w:delText xml:space="preserve"> </w:delText>
        </w:r>
      </w:del>
      <w:r w:rsidRPr="00943110">
        <w:rPr>
          <w:lang w:val="en-GB"/>
        </w:rPr>
        <w:t>s</w:t>
      </w:r>
      <w:del w:id="572" w:author="." w:date="2024-01-12T08:59:00Z">
        <w:r w:rsidRPr="00943110" w:rsidDel="00E91842">
          <w:rPr>
            <w:lang w:val="en-GB"/>
          </w:rPr>
          <w:delText>tudies</w:delText>
        </w:r>
      </w:del>
      <w:r w:rsidRPr="00943110">
        <w:rPr>
          <w:lang w:val="en-GB"/>
        </w:rPr>
        <w:t xml:space="preserve">, more similarity in the traits studied between the monocots and/or </w:t>
      </w:r>
      <w:r w:rsidRPr="00943110">
        <w:rPr>
          <w:i/>
          <w:lang w:val="en-GB"/>
        </w:rPr>
        <w:t xml:space="preserve">O. sativa </w:t>
      </w:r>
      <w:r w:rsidRPr="00943110">
        <w:rPr>
          <w:lang w:val="en-GB"/>
        </w:rPr>
        <w:t>only being able to retain functional conservation information related to the closest species.</w:t>
      </w:r>
    </w:p>
    <w:p w14:paraId="1CCD2E11" w14:textId="70B3F034" w:rsidR="00FA6A90" w:rsidRPr="00943110" w:rsidRDefault="00FA6A90" w:rsidP="00FA6A90">
      <w:pPr>
        <w:rPr>
          <w:lang w:val="en-GB"/>
        </w:rPr>
      </w:pPr>
      <w:r w:rsidRPr="00943110">
        <w:rPr>
          <w:lang w:val="en-GB"/>
        </w:rPr>
        <w:t>In the CS module, genome-wide distributions were shifted to the left because of the higher weights of negative (only aligned) vs positive (aligned and functionally conserved) samples to ensure that only regions with strong functional evidence were underlined (</w:t>
      </w:r>
      <w:r w:rsidR="00D45726" w:rsidRPr="00943110">
        <w:rPr>
          <w:b/>
          <w:lang w:val="en-GB"/>
        </w:rPr>
        <w:t>Fig</w:t>
      </w:r>
      <w:r w:rsidRPr="00943110">
        <w:rPr>
          <w:b/>
          <w:lang w:val="en-GB"/>
        </w:rPr>
        <w:t xml:space="preserve">. </w:t>
      </w:r>
      <w:proofErr w:type="spellStart"/>
      <w:r w:rsidRPr="00943110">
        <w:rPr>
          <w:b/>
          <w:lang w:val="en-GB"/>
        </w:rPr>
        <w:t>6E</w:t>
      </w:r>
      <w:proofErr w:type="spellEnd"/>
      <w:del w:id="573" w:author="." w:date="2024-01-12T09:53:00Z">
        <w:r w:rsidRPr="00943110" w:rsidDel="00D45726">
          <w:rPr>
            <w:b/>
            <w:lang w:val="en-GB"/>
          </w:rPr>
          <w:delText>-</w:delText>
        </w:r>
      </w:del>
      <w:ins w:id="574" w:author="." w:date="2024-01-12T09:53:00Z">
        <w:r w:rsidR="00D45726">
          <w:rPr>
            <w:b/>
            <w:lang w:val="en-GB"/>
          </w:rPr>
          <w:t>–</w:t>
        </w:r>
      </w:ins>
      <w:r w:rsidRPr="00943110">
        <w:rPr>
          <w:b/>
          <w:lang w:val="en-GB"/>
        </w:rPr>
        <w:t>G; histograms</w:t>
      </w:r>
      <w:r w:rsidRPr="00943110">
        <w:rPr>
          <w:lang w:val="en-GB"/>
        </w:rPr>
        <w:t>). To validate tha</w:t>
      </w:r>
      <w:ins w:id="575" w:author="." w:date="2024-01-11T20:01:00Z">
        <w:r w:rsidR="001700C0">
          <w:rPr>
            <w:lang w:val="en-GB"/>
          </w:rPr>
          <w:t xml:space="preserve">t </w:t>
        </w:r>
      </w:ins>
      <w:r w:rsidRPr="00943110">
        <w:rPr>
          <w:lang w:val="en-GB"/>
        </w:rPr>
        <w:t>t</w:t>
      </w:r>
      <w:ins w:id="576" w:author="." w:date="2024-01-11T20:01:00Z">
        <w:r w:rsidR="001700C0">
          <w:rPr>
            <w:lang w:val="en-GB"/>
          </w:rPr>
          <w:t>he</w:t>
        </w:r>
      </w:ins>
      <w:r w:rsidRPr="00943110">
        <w:rPr>
          <w:lang w:val="en-GB"/>
        </w:rPr>
        <w:t xml:space="preserve"> </w:t>
      </w:r>
      <w:proofErr w:type="spellStart"/>
      <w:r w:rsidRPr="00943110">
        <w:rPr>
          <w:lang w:val="en-GB"/>
        </w:rPr>
        <w:t>LECIF</w:t>
      </w:r>
      <w:proofErr w:type="spellEnd"/>
      <w:del w:id="577" w:author="." w:date="2024-01-12T09:48:00Z">
        <w:r w:rsidRPr="00943110" w:rsidDel="00D45726">
          <w:rPr>
            <w:lang w:val="en-GB"/>
          </w:rPr>
          <w:delText>-</w:delText>
        </w:r>
      </w:del>
      <w:ins w:id="578" w:author="." w:date="2024-01-12T09:48:00Z">
        <w:r w:rsidR="00D45726">
          <w:rPr>
            <w:lang w:val="en-GB"/>
          </w:rPr>
          <w:t xml:space="preserve"> </w:t>
        </w:r>
      </w:ins>
      <w:r w:rsidRPr="00943110">
        <w:rPr>
          <w:lang w:val="en-GB"/>
        </w:rPr>
        <w:t>score displays</w:t>
      </w:r>
      <w:ins w:id="579" w:author="." w:date="2024-01-12T10:08:00Z">
        <w:r w:rsidR="00D45726">
          <w:rPr>
            <w:lang w:val="en-GB"/>
          </w:rPr>
          <w:t xml:space="preserve"> the</w:t>
        </w:r>
      </w:ins>
      <w:r w:rsidRPr="00943110">
        <w:rPr>
          <w:lang w:val="en-GB"/>
        </w:rPr>
        <w:t xml:space="preserve"> expected cross-species similarity in functional genomics features, we examined it in relation to CS annotation. In each of the six query vs target comparisons, CS linked to strong </w:t>
      </w:r>
      <w:proofErr w:type="gramStart"/>
      <w:r w:rsidRPr="00943110">
        <w:rPr>
          <w:lang w:val="en-GB"/>
        </w:rPr>
        <w:t>regulatory</w:t>
      </w:r>
      <w:proofErr w:type="gramEnd"/>
      <w:r w:rsidRPr="00943110">
        <w:rPr>
          <w:lang w:val="en-GB"/>
        </w:rPr>
        <w:t xml:space="preserve"> or transcription activity tended to have</w:t>
      </w:r>
      <w:ins w:id="580" w:author="." w:date="2024-01-11T20:01:00Z">
        <w:r w:rsidR="001700C0">
          <w:rPr>
            <w:lang w:val="en-GB"/>
          </w:rPr>
          <w:t xml:space="preserve"> a</w:t>
        </w:r>
      </w:ins>
      <w:r w:rsidRPr="00943110">
        <w:rPr>
          <w:lang w:val="en-GB"/>
        </w:rPr>
        <w:t xml:space="preserve"> higher mean </w:t>
      </w:r>
      <w:proofErr w:type="spellStart"/>
      <w:r w:rsidRPr="00943110">
        <w:rPr>
          <w:lang w:val="en-GB"/>
        </w:rPr>
        <w:t>LECIF</w:t>
      </w:r>
      <w:proofErr w:type="spellEnd"/>
      <w:del w:id="581" w:author="." w:date="2024-01-12T09:00:00Z">
        <w:r w:rsidRPr="00943110" w:rsidDel="00E91842">
          <w:rPr>
            <w:lang w:val="en-GB"/>
          </w:rPr>
          <w:delText>-</w:delText>
        </w:r>
      </w:del>
      <w:ins w:id="582" w:author="." w:date="2024-01-12T09:00:00Z">
        <w:r w:rsidR="00E91842">
          <w:rPr>
            <w:lang w:val="en-GB"/>
          </w:rPr>
          <w:t xml:space="preserve"> </w:t>
        </w:r>
      </w:ins>
      <w:r w:rsidRPr="00943110">
        <w:rPr>
          <w:lang w:val="en-GB"/>
        </w:rPr>
        <w:t>score than the other states (</w:t>
      </w:r>
      <w:r w:rsidR="00D45726" w:rsidRPr="00943110">
        <w:rPr>
          <w:b/>
          <w:lang w:val="en-GB"/>
        </w:rPr>
        <w:t>Fig</w:t>
      </w:r>
      <w:r w:rsidRPr="00943110">
        <w:rPr>
          <w:b/>
          <w:lang w:val="en-GB"/>
        </w:rPr>
        <w:t xml:space="preserve">. </w:t>
      </w:r>
      <w:proofErr w:type="spellStart"/>
      <w:r w:rsidRPr="00943110">
        <w:rPr>
          <w:b/>
          <w:lang w:val="en-GB"/>
        </w:rPr>
        <w:t>6E</w:t>
      </w:r>
      <w:proofErr w:type="spellEnd"/>
      <w:ins w:id="583" w:author="." w:date="2024-01-12T09:53:00Z">
        <w:r w:rsidR="00D45726">
          <w:rPr>
            <w:b/>
            <w:lang w:val="en-GB"/>
          </w:rPr>
          <w:t>–</w:t>
        </w:r>
      </w:ins>
      <w:del w:id="584" w:author="." w:date="2024-01-12T09:53:00Z">
        <w:r w:rsidRPr="00943110" w:rsidDel="00D45726">
          <w:rPr>
            <w:b/>
            <w:lang w:val="en-GB"/>
          </w:rPr>
          <w:delText>-</w:delText>
        </w:r>
      </w:del>
      <w:r w:rsidRPr="00943110">
        <w:rPr>
          <w:b/>
          <w:lang w:val="en-GB"/>
        </w:rPr>
        <w:t>G; violin</w:t>
      </w:r>
      <w:ins w:id="585" w:author="." w:date="2024-01-12T09:53:00Z">
        <w:r w:rsidR="00D45726">
          <w:rPr>
            <w:b/>
            <w:lang w:val="en-GB"/>
          </w:rPr>
          <w:t xml:space="preserve"> </w:t>
        </w:r>
      </w:ins>
      <w:r w:rsidRPr="00943110">
        <w:rPr>
          <w:b/>
          <w:lang w:val="en-GB"/>
        </w:rPr>
        <w:t>plots</w:t>
      </w:r>
      <w:r w:rsidRPr="00943110">
        <w:rPr>
          <w:lang w:val="en-GB"/>
        </w:rPr>
        <w:t xml:space="preserve">). We investigated cross-species CS similarity for different </w:t>
      </w:r>
      <w:r w:rsidRPr="00943110">
        <w:rPr>
          <w:lang w:val="en-GB"/>
        </w:rPr>
        <w:lastRenderedPageBreak/>
        <w:t xml:space="preserve">ranges of the </w:t>
      </w:r>
      <w:proofErr w:type="spellStart"/>
      <w:r w:rsidRPr="00943110">
        <w:rPr>
          <w:lang w:val="en-GB"/>
        </w:rPr>
        <w:t>LECIF</w:t>
      </w:r>
      <w:proofErr w:type="spellEnd"/>
      <w:del w:id="586" w:author="." w:date="2024-01-12T09:00:00Z">
        <w:r w:rsidRPr="00943110" w:rsidDel="00E91842">
          <w:rPr>
            <w:lang w:val="en-GB"/>
          </w:rPr>
          <w:delText>-</w:delText>
        </w:r>
      </w:del>
      <w:ins w:id="587" w:author="." w:date="2024-01-12T09:00:00Z">
        <w:r w:rsidR="00E91842">
          <w:rPr>
            <w:lang w:val="en-GB"/>
          </w:rPr>
          <w:t xml:space="preserve"> </w:t>
        </w:r>
      </w:ins>
      <w:r w:rsidRPr="00943110">
        <w:rPr>
          <w:lang w:val="en-GB"/>
        </w:rPr>
        <w:t>score (</w:t>
      </w:r>
      <w:r w:rsidR="00D45726" w:rsidRPr="00943110">
        <w:rPr>
          <w:b/>
          <w:lang w:val="en-GB"/>
        </w:rPr>
        <w:t>Fig</w:t>
      </w:r>
      <w:r w:rsidRPr="00943110">
        <w:rPr>
          <w:b/>
          <w:lang w:val="en-GB"/>
        </w:rPr>
        <w:t xml:space="preserve">. </w:t>
      </w:r>
      <w:proofErr w:type="spellStart"/>
      <w:r w:rsidRPr="00943110">
        <w:rPr>
          <w:b/>
          <w:lang w:val="en-GB"/>
        </w:rPr>
        <w:t>6E</w:t>
      </w:r>
      <w:proofErr w:type="spellEnd"/>
      <w:del w:id="588" w:author="." w:date="2024-01-12T09:53:00Z">
        <w:r w:rsidRPr="00943110" w:rsidDel="00D45726">
          <w:rPr>
            <w:b/>
            <w:lang w:val="en-GB"/>
          </w:rPr>
          <w:delText>-</w:delText>
        </w:r>
      </w:del>
      <w:ins w:id="589" w:author="." w:date="2024-01-12T09:53:00Z">
        <w:r w:rsidR="00D45726">
          <w:rPr>
            <w:b/>
            <w:lang w:val="en-GB"/>
          </w:rPr>
          <w:t>–</w:t>
        </w:r>
      </w:ins>
      <w:r w:rsidRPr="00943110">
        <w:rPr>
          <w:b/>
          <w:lang w:val="en-GB"/>
        </w:rPr>
        <w:t>G; line</w:t>
      </w:r>
      <w:ins w:id="590" w:author="." w:date="2024-01-12T09:53:00Z">
        <w:r w:rsidR="00D45726">
          <w:rPr>
            <w:b/>
            <w:lang w:val="en-GB"/>
          </w:rPr>
          <w:t xml:space="preserve"> </w:t>
        </w:r>
      </w:ins>
      <w:r w:rsidRPr="00943110">
        <w:rPr>
          <w:b/>
          <w:lang w:val="en-GB"/>
        </w:rPr>
        <w:t>plots</w:t>
      </w:r>
      <w:r w:rsidRPr="00943110">
        <w:rPr>
          <w:lang w:val="en-GB"/>
        </w:rPr>
        <w:t>). As</w:t>
      </w:r>
      <w:ins w:id="591" w:author="." w:date="2024-01-11T20:01:00Z">
        <w:r w:rsidR="001700C0">
          <w:rPr>
            <w:lang w:val="en-GB"/>
          </w:rPr>
          <w:t xml:space="preserve"> the</w:t>
        </w:r>
      </w:ins>
      <w:r w:rsidRPr="00943110">
        <w:rPr>
          <w:lang w:val="en-GB"/>
        </w:rPr>
        <w:t xml:space="preserve"> </w:t>
      </w:r>
      <w:proofErr w:type="spellStart"/>
      <w:r w:rsidRPr="00943110">
        <w:rPr>
          <w:lang w:val="en-GB"/>
        </w:rPr>
        <w:t>LECIF</w:t>
      </w:r>
      <w:proofErr w:type="spellEnd"/>
      <w:del w:id="592" w:author="." w:date="2024-01-11T20:01:00Z">
        <w:r w:rsidRPr="00943110" w:rsidDel="001700C0">
          <w:rPr>
            <w:lang w:val="en-GB"/>
          </w:rPr>
          <w:delText>-</w:delText>
        </w:r>
      </w:del>
      <w:ins w:id="593" w:author="." w:date="2024-01-11T20:01:00Z">
        <w:r w:rsidR="001700C0">
          <w:rPr>
            <w:lang w:val="en-GB"/>
          </w:rPr>
          <w:t xml:space="preserve"> </w:t>
        </w:r>
      </w:ins>
      <w:r w:rsidRPr="00943110">
        <w:rPr>
          <w:lang w:val="en-GB"/>
        </w:rPr>
        <w:t>score increased, cross-species CS agreement was gradually higher in</w:t>
      </w:r>
      <w:ins w:id="594" w:author="." w:date="2024-01-11T20:02:00Z">
        <w:r w:rsidR="001700C0">
          <w:rPr>
            <w:lang w:val="en-GB"/>
          </w:rPr>
          <w:t xml:space="preserve"> the</w:t>
        </w:r>
      </w:ins>
      <w:r w:rsidRPr="00943110">
        <w:rPr>
          <w:lang w:val="en-GB"/>
        </w:rPr>
        <w:t xml:space="preserve"> active, bivalent and heterochromatin functional groups. This pattern was not fulfilled for divergent and </w:t>
      </w:r>
      <w:proofErr w:type="spellStart"/>
      <w:r w:rsidRPr="00943110">
        <w:rPr>
          <w:lang w:val="en-GB"/>
        </w:rPr>
        <w:t>quies</w:t>
      </w:r>
      <w:proofErr w:type="spellEnd"/>
      <w:r w:rsidRPr="00943110">
        <w:rPr>
          <w:lang w:val="en-GB"/>
        </w:rPr>
        <w:t>/no</w:t>
      </w:r>
      <w:del w:id="595" w:author="." w:date="2024-01-12T09:02:00Z">
        <w:r w:rsidRPr="00943110" w:rsidDel="00E91842">
          <w:rPr>
            <w:lang w:val="en-GB"/>
          </w:rPr>
          <w:delText>-</w:delText>
        </w:r>
      </w:del>
      <w:ins w:id="596" w:author="." w:date="2024-01-12T09:02:00Z">
        <w:r w:rsidR="00E91842">
          <w:rPr>
            <w:lang w:val="en-GB"/>
          </w:rPr>
          <w:t xml:space="preserve"> </w:t>
        </w:r>
      </w:ins>
      <w:r w:rsidRPr="00943110">
        <w:rPr>
          <w:lang w:val="en-GB"/>
        </w:rPr>
        <w:t>signal states because similarity was not expected by definition and the absence of epigenetic regulation, respectively. To provide further proof, we analy</w:t>
      </w:r>
      <w:del w:id="597" w:author="." w:date="2024-01-11T20:02:00Z">
        <w:r w:rsidRPr="00943110" w:rsidDel="001700C0">
          <w:rPr>
            <w:lang w:val="en-GB"/>
          </w:rPr>
          <w:delText>z</w:delText>
        </w:r>
      </w:del>
      <w:ins w:id="598" w:author="." w:date="2024-01-11T20:02:00Z">
        <w:r w:rsidR="001700C0">
          <w:rPr>
            <w:lang w:val="en-GB"/>
          </w:rPr>
          <w:t>s</w:t>
        </w:r>
      </w:ins>
      <w:r w:rsidRPr="00943110">
        <w:rPr>
          <w:lang w:val="en-GB"/>
        </w:rPr>
        <w:t>ed CS annotations in regions where functiona</w:t>
      </w:r>
      <w:ins w:id="599" w:author="." w:date="2024-01-12T09:02:00Z">
        <w:r w:rsidR="00E91842">
          <w:rPr>
            <w:lang w:val="en-GB"/>
          </w:rPr>
          <w:t>l</w:t>
        </w:r>
      </w:ins>
      <w:r w:rsidRPr="00943110">
        <w:rPr>
          <w:lang w:val="en-GB"/>
        </w:rPr>
        <w:t xml:space="preserve"> genomics (</w:t>
      </w:r>
      <w:proofErr w:type="spellStart"/>
      <w:r w:rsidRPr="00943110">
        <w:rPr>
          <w:lang w:val="en-GB"/>
        </w:rPr>
        <w:t>LECIF</w:t>
      </w:r>
      <w:proofErr w:type="spellEnd"/>
      <w:r w:rsidRPr="00943110">
        <w:rPr>
          <w:lang w:val="en-GB"/>
        </w:rPr>
        <w:t>) and comparative genomics (</w:t>
      </w:r>
      <w:proofErr w:type="spellStart"/>
      <w:r w:rsidRPr="00943110">
        <w:rPr>
          <w:lang w:val="en-GB"/>
        </w:rPr>
        <w:t>PhyloP</w:t>
      </w:r>
      <w:proofErr w:type="spellEnd"/>
      <w:r w:rsidRPr="00943110">
        <w:rPr>
          <w:lang w:val="en-GB"/>
        </w:rPr>
        <w:t>) scores disagreed (</w:t>
      </w:r>
      <w:r w:rsidR="00D45726" w:rsidRPr="00943110">
        <w:rPr>
          <w:b/>
          <w:lang w:val="en-GB"/>
        </w:rPr>
        <w:t>Fig</w:t>
      </w:r>
      <w:r w:rsidRPr="00943110">
        <w:rPr>
          <w:b/>
          <w:lang w:val="en-GB"/>
        </w:rPr>
        <w:t xml:space="preserve">. </w:t>
      </w:r>
      <w:proofErr w:type="spellStart"/>
      <w:r w:rsidRPr="00943110">
        <w:rPr>
          <w:b/>
          <w:lang w:val="en-GB"/>
        </w:rPr>
        <w:t>6E</w:t>
      </w:r>
      <w:proofErr w:type="spellEnd"/>
      <w:del w:id="600" w:author="." w:date="2024-01-12T09:53:00Z">
        <w:r w:rsidRPr="00943110" w:rsidDel="00D45726">
          <w:rPr>
            <w:b/>
            <w:lang w:val="en-GB"/>
          </w:rPr>
          <w:delText>-</w:delText>
        </w:r>
      </w:del>
      <w:ins w:id="601" w:author="." w:date="2024-01-12T09:53:00Z">
        <w:r w:rsidR="00D45726">
          <w:rPr>
            <w:b/>
            <w:lang w:val="en-GB"/>
          </w:rPr>
          <w:t>–</w:t>
        </w:r>
      </w:ins>
      <w:r w:rsidRPr="00943110">
        <w:rPr>
          <w:b/>
          <w:lang w:val="en-GB"/>
        </w:rPr>
        <w:t>G; horizontal grouped bar</w:t>
      </w:r>
      <w:ins w:id="602" w:author="." w:date="2024-01-12T09:53:00Z">
        <w:r w:rsidR="00D45726">
          <w:rPr>
            <w:b/>
            <w:lang w:val="en-GB"/>
          </w:rPr>
          <w:t xml:space="preserve"> </w:t>
        </w:r>
      </w:ins>
      <w:r w:rsidRPr="00943110">
        <w:rPr>
          <w:b/>
          <w:lang w:val="en-GB"/>
        </w:rPr>
        <w:t>plots</w:t>
      </w:r>
      <w:r w:rsidRPr="00943110">
        <w:rPr>
          <w:lang w:val="en-GB"/>
        </w:rPr>
        <w:t xml:space="preserve">). Specifically, for pairs of regions where the </w:t>
      </w:r>
      <w:proofErr w:type="spellStart"/>
      <w:r w:rsidRPr="00943110">
        <w:rPr>
          <w:lang w:val="en-GB"/>
        </w:rPr>
        <w:t>LECIF</w:t>
      </w:r>
      <w:proofErr w:type="spellEnd"/>
      <w:del w:id="603" w:author="." w:date="2024-01-12T09:02:00Z">
        <w:r w:rsidRPr="00943110" w:rsidDel="00E91842">
          <w:rPr>
            <w:lang w:val="en-GB"/>
          </w:rPr>
          <w:delText>-</w:delText>
        </w:r>
      </w:del>
      <w:ins w:id="604" w:author="." w:date="2024-01-12T09:02:00Z">
        <w:r w:rsidR="00E91842">
          <w:rPr>
            <w:lang w:val="en-GB"/>
          </w:rPr>
          <w:t xml:space="preserve"> </w:t>
        </w:r>
      </w:ins>
      <w:r w:rsidRPr="00943110">
        <w:rPr>
          <w:lang w:val="en-GB"/>
        </w:rPr>
        <w:t>score was high (percentile</w:t>
      </w:r>
      <w:del w:id="605" w:author="." w:date="2024-01-12T09:02:00Z">
        <w:r w:rsidRPr="00943110" w:rsidDel="00E91842">
          <w:rPr>
            <w:lang w:val="en-GB"/>
          </w:rPr>
          <w:delText>-</w:delText>
        </w:r>
      </w:del>
      <w:ins w:id="606" w:author="." w:date="2024-01-12T09:02:00Z">
        <w:r w:rsidR="00E91842">
          <w:rPr>
            <w:lang w:val="en-GB"/>
          </w:rPr>
          <w:t xml:space="preserve"> </w:t>
        </w:r>
      </w:ins>
      <w:r w:rsidRPr="00943110">
        <w:rPr>
          <w:lang w:val="en-GB"/>
        </w:rPr>
        <w:t>rank</w:t>
      </w:r>
      <w:ins w:id="607" w:author="." w:date="2024-01-12T09:02:00Z">
        <w:r w:rsidR="00E91842">
          <w:rPr>
            <w:lang w:val="en-GB"/>
          </w:rPr>
          <w:t xml:space="preserve"> </w:t>
        </w:r>
      </w:ins>
      <w:r w:rsidRPr="00943110">
        <w:rPr>
          <w:lang w:val="en-GB"/>
        </w:rPr>
        <w:t>&gt;</w:t>
      </w:r>
      <w:ins w:id="608" w:author="." w:date="2024-01-12T09:02:00Z">
        <w:r w:rsidR="00E91842">
          <w:rPr>
            <w:lang w:val="en-GB"/>
          </w:rPr>
          <w:t xml:space="preserve"> </w:t>
        </w:r>
      </w:ins>
      <w:r w:rsidRPr="00943110">
        <w:rPr>
          <w:lang w:val="en-GB"/>
        </w:rPr>
        <w:t xml:space="preserve">60) and </w:t>
      </w:r>
      <w:ins w:id="609" w:author="." w:date="2024-01-12T09:02:00Z">
        <w:r w:rsidR="00E91842">
          <w:rPr>
            <w:lang w:val="en-GB"/>
          </w:rPr>
          <w:t xml:space="preserve">the </w:t>
        </w:r>
      </w:ins>
      <w:proofErr w:type="spellStart"/>
      <w:r w:rsidRPr="00943110">
        <w:rPr>
          <w:lang w:val="en-GB"/>
        </w:rPr>
        <w:t>PhyloP</w:t>
      </w:r>
      <w:proofErr w:type="spellEnd"/>
      <w:del w:id="610" w:author="." w:date="2024-01-12T09:02:00Z">
        <w:r w:rsidRPr="00943110" w:rsidDel="00E91842">
          <w:rPr>
            <w:lang w:val="en-GB"/>
          </w:rPr>
          <w:delText>-</w:delText>
        </w:r>
      </w:del>
      <w:ins w:id="611" w:author="." w:date="2024-01-12T09:02:00Z">
        <w:r w:rsidR="00E91842">
          <w:rPr>
            <w:lang w:val="en-GB"/>
          </w:rPr>
          <w:t xml:space="preserve"> </w:t>
        </w:r>
      </w:ins>
      <w:r w:rsidRPr="00943110">
        <w:rPr>
          <w:lang w:val="en-GB"/>
        </w:rPr>
        <w:t>score was low (percentile</w:t>
      </w:r>
      <w:del w:id="612" w:author="." w:date="2024-01-12T09:02:00Z">
        <w:r w:rsidRPr="00943110" w:rsidDel="00E91842">
          <w:rPr>
            <w:lang w:val="en-GB"/>
          </w:rPr>
          <w:delText>-</w:delText>
        </w:r>
      </w:del>
      <w:ins w:id="613" w:author="." w:date="2024-01-12T09:02:00Z">
        <w:r w:rsidR="00E91842">
          <w:rPr>
            <w:lang w:val="en-GB"/>
          </w:rPr>
          <w:t xml:space="preserve"> </w:t>
        </w:r>
      </w:ins>
      <w:r w:rsidRPr="00943110">
        <w:rPr>
          <w:lang w:val="en-GB"/>
        </w:rPr>
        <w:t>rank</w:t>
      </w:r>
      <w:ins w:id="614" w:author="." w:date="2024-01-12T09:02:00Z">
        <w:r w:rsidR="00E91842">
          <w:rPr>
            <w:lang w:val="en-GB"/>
          </w:rPr>
          <w:t xml:space="preserve"> </w:t>
        </w:r>
      </w:ins>
      <w:r w:rsidRPr="00943110">
        <w:rPr>
          <w:lang w:val="en-GB"/>
        </w:rPr>
        <w:t>&lt;</w:t>
      </w:r>
      <w:ins w:id="615" w:author="." w:date="2024-01-12T09:02:00Z">
        <w:r w:rsidR="00E91842">
          <w:rPr>
            <w:lang w:val="en-GB"/>
          </w:rPr>
          <w:t xml:space="preserve"> </w:t>
        </w:r>
      </w:ins>
      <w:r w:rsidRPr="00943110">
        <w:rPr>
          <w:lang w:val="en-GB"/>
        </w:rPr>
        <w:t>40), we computed CS similarity. We appreciate</w:t>
      </w:r>
      <w:del w:id="616" w:author="." w:date="2024-01-11T20:02:00Z">
        <w:r w:rsidRPr="00943110" w:rsidDel="001700C0">
          <w:rPr>
            <w:lang w:val="en-GB"/>
          </w:rPr>
          <w:delText>d</w:delText>
        </w:r>
      </w:del>
      <w:r w:rsidRPr="00943110">
        <w:rPr>
          <w:lang w:val="en-GB"/>
        </w:rPr>
        <w:t xml:space="preserve"> that such pairs were more likely to exhibit convergent states for all </w:t>
      </w:r>
      <w:del w:id="617" w:author="." w:date="2024-01-12T09:03:00Z">
        <w:r w:rsidRPr="00943110" w:rsidDel="00E91842">
          <w:rPr>
            <w:lang w:val="en-GB"/>
          </w:rPr>
          <w:delText xml:space="preserve">the </w:delText>
        </w:r>
      </w:del>
      <w:r w:rsidRPr="00943110">
        <w:rPr>
          <w:lang w:val="en-GB"/>
        </w:rPr>
        <w:t>groups and vice versa.</w:t>
      </w:r>
    </w:p>
    <w:p w14:paraId="066D12E1" w14:textId="57ECD570" w:rsidR="00FA6A90" w:rsidRPr="00943110" w:rsidRDefault="00FA6A90" w:rsidP="00FA6A90">
      <w:pPr>
        <w:rPr>
          <w:lang w:val="en-GB"/>
        </w:rPr>
      </w:pPr>
      <w:del w:id="618" w:author="." w:date="2024-01-12T10:08:00Z">
        <w:r w:rsidRPr="00943110" w:rsidDel="00D45726">
          <w:rPr>
            <w:lang w:val="en-GB"/>
          </w:rPr>
          <w:delText>We n</w:delText>
        </w:r>
      </w:del>
      <w:ins w:id="619" w:author="." w:date="2024-01-12T10:08:00Z">
        <w:r w:rsidR="00D45726">
          <w:rPr>
            <w:lang w:val="en-GB"/>
          </w:rPr>
          <w:t>N</w:t>
        </w:r>
      </w:ins>
      <w:r w:rsidRPr="00943110">
        <w:rPr>
          <w:lang w:val="en-GB"/>
        </w:rPr>
        <w:t>ext</w:t>
      </w:r>
      <w:ins w:id="620" w:author="." w:date="2024-01-12T10:08:00Z">
        <w:r w:rsidR="00D45726">
          <w:rPr>
            <w:lang w:val="en-GB"/>
          </w:rPr>
          <w:t>, we</w:t>
        </w:r>
      </w:ins>
      <w:r w:rsidRPr="00943110">
        <w:rPr>
          <w:lang w:val="en-GB"/>
        </w:rPr>
        <w:t xml:space="preserve"> evaluated </w:t>
      </w:r>
      <w:del w:id="621" w:author="." w:date="2024-01-12T09:03:00Z">
        <w:r w:rsidRPr="00943110" w:rsidDel="00E91842">
          <w:rPr>
            <w:lang w:val="en-GB"/>
          </w:rPr>
          <w:delText xml:space="preserve">more deeply </w:delText>
        </w:r>
      </w:del>
      <w:r w:rsidRPr="00943110">
        <w:rPr>
          <w:lang w:val="en-GB"/>
        </w:rPr>
        <w:t>the relationships between functional/comparative</w:t>
      </w:r>
      <w:del w:id="622" w:author="." w:date="2024-01-12T09:03:00Z">
        <w:r w:rsidRPr="00943110" w:rsidDel="00E91842">
          <w:rPr>
            <w:lang w:val="en-GB"/>
          </w:rPr>
          <w:delText>-</w:delText>
        </w:r>
      </w:del>
      <w:ins w:id="623" w:author="." w:date="2024-01-12T09:03:00Z">
        <w:r w:rsidR="00E91842">
          <w:rPr>
            <w:lang w:val="en-GB"/>
          </w:rPr>
          <w:t xml:space="preserve"> </w:t>
        </w:r>
      </w:ins>
      <w:r w:rsidRPr="00943110">
        <w:rPr>
          <w:lang w:val="en-GB"/>
        </w:rPr>
        <w:t xml:space="preserve">genomics scores and annotations </w:t>
      </w:r>
      <w:ins w:id="624" w:author="." w:date="2024-01-12T09:03:00Z">
        <w:r w:rsidR="00E91842">
          <w:rPr>
            <w:lang w:val="en-GB"/>
          </w:rPr>
          <w:t xml:space="preserve">more deeply </w:t>
        </w:r>
      </w:ins>
      <w:r w:rsidRPr="00943110">
        <w:rPr>
          <w:lang w:val="en-GB"/>
        </w:rPr>
        <w:t>(</w:t>
      </w:r>
      <w:r w:rsidR="00D45726" w:rsidRPr="00943110">
        <w:rPr>
          <w:b/>
          <w:lang w:val="en-GB"/>
        </w:rPr>
        <w:t>Fig</w:t>
      </w:r>
      <w:r w:rsidRPr="00943110">
        <w:rPr>
          <w:b/>
          <w:lang w:val="en-GB"/>
        </w:rPr>
        <w:t xml:space="preserve">. </w:t>
      </w:r>
      <w:proofErr w:type="spellStart"/>
      <w:r w:rsidRPr="00943110">
        <w:rPr>
          <w:b/>
          <w:lang w:val="en-GB"/>
        </w:rPr>
        <w:t>6H</w:t>
      </w:r>
      <w:proofErr w:type="spellEnd"/>
      <w:del w:id="625" w:author="." w:date="2024-01-12T09:54:00Z">
        <w:r w:rsidRPr="00943110" w:rsidDel="00D45726">
          <w:rPr>
            <w:b/>
            <w:lang w:val="en-GB"/>
          </w:rPr>
          <w:delText>-</w:delText>
        </w:r>
      </w:del>
      <w:ins w:id="626" w:author="." w:date="2024-01-12T09:54:00Z">
        <w:r w:rsidR="00D45726">
          <w:rPr>
            <w:b/>
            <w:lang w:val="en-GB"/>
          </w:rPr>
          <w:t>–</w:t>
        </w:r>
      </w:ins>
      <w:r w:rsidRPr="00943110">
        <w:rPr>
          <w:b/>
          <w:lang w:val="en-GB"/>
        </w:rPr>
        <w:t>J; box</w:t>
      </w:r>
      <w:ins w:id="627" w:author="." w:date="2024-01-12T09:54:00Z">
        <w:r w:rsidR="00D45726">
          <w:rPr>
            <w:b/>
            <w:lang w:val="en-GB"/>
          </w:rPr>
          <w:t xml:space="preserve"> </w:t>
        </w:r>
      </w:ins>
      <w:r w:rsidRPr="00943110">
        <w:rPr>
          <w:b/>
          <w:lang w:val="en-GB"/>
        </w:rPr>
        <w:t>plots</w:t>
      </w:r>
      <w:r w:rsidRPr="00943110">
        <w:rPr>
          <w:lang w:val="en-GB"/>
        </w:rPr>
        <w:t xml:space="preserve">). </w:t>
      </w:r>
      <w:del w:id="628" w:author="." w:date="2024-01-12T09:03:00Z">
        <w:r w:rsidRPr="00943110" w:rsidDel="00E91842">
          <w:rPr>
            <w:lang w:val="en-GB"/>
          </w:rPr>
          <w:delText>It should be noted that a</w:delText>
        </w:r>
      </w:del>
      <w:ins w:id="629" w:author="." w:date="2024-01-12T09:03:00Z">
        <w:r w:rsidR="00E91842">
          <w:rPr>
            <w:lang w:val="en-GB"/>
          </w:rPr>
          <w:t>A</w:t>
        </w:r>
      </w:ins>
      <w:r w:rsidRPr="00943110">
        <w:rPr>
          <w:lang w:val="en-GB"/>
        </w:rPr>
        <w:t xml:space="preserve">s we </w:t>
      </w:r>
      <w:del w:id="630" w:author="." w:date="2024-01-12T09:03:00Z">
        <w:r w:rsidRPr="00943110" w:rsidDel="00E91842">
          <w:rPr>
            <w:lang w:val="en-GB"/>
          </w:rPr>
          <w:delText xml:space="preserve">are </w:delText>
        </w:r>
      </w:del>
      <w:r w:rsidRPr="00943110">
        <w:rPr>
          <w:lang w:val="en-GB"/>
        </w:rPr>
        <w:t>stud</w:t>
      </w:r>
      <w:del w:id="631" w:author="." w:date="2024-01-12T09:03:00Z">
        <w:r w:rsidRPr="00943110" w:rsidDel="00E91842">
          <w:rPr>
            <w:lang w:val="en-GB"/>
          </w:rPr>
          <w:delText>y</w:delText>
        </w:r>
      </w:del>
      <w:r w:rsidRPr="00943110">
        <w:rPr>
          <w:lang w:val="en-GB"/>
        </w:rPr>
        <w:t>i</w:t>
      </w:r>
      <w:del w:id="632" w:author="." w:date="2024-01-12T09:03:00Z">
        <w:r w:rsidRPr="00943110" w:rsidDel="00E91842">
          <w:rPr>
            <w:lang w:val="en-GB"/>
          </w:rPr>
          <w:delText>ng</w:delText>
        </w:r>
      </w:del>
      <w:ins w:id="633" w:author="." w:date="2024-01-12T09:03:00Z">
        <w:r w:rsidR="00E91842">
          <w:rPr>
            <w:lang w:val="en-GB"/>
          </w:rPr>
          <w:t>ed</w:t>
        </w:r>
      </w:ins>
      <w:r w:rsidRPr="00943110">
        <w:rPr>
          <w:lang w:val="en-GB"/>
        </w:rPr>
        <w:t xml:space="preserve"> distant</w:t>
      </w:r>
      <w:del w:id="634" w:author="." w:date="2024-01-12T09:03:00Z">
        <w:r w:rsidRPr="00943110" w:rsidDel="00E91842">
          <w:rPr>
            <w:lang w:val="en-GB"/>
          </w:rPr>
          <w:delText>-</w:delText>
        </w:r>
      </w:del>
      <w:ins w:id="635" w:author="." w:date="2024-01-12T09:03:00Z">
        <w:r w:rsidR="00E91842">
          <w:rPr>
            <w:lang w:val="en-GB"/>
          </w:rPr>
          <w:t xml:space="preserve">ly </w:t>
        </w:r>
      </w:ins>
      <w:r w:rsidRPr="00943110">
        <w:rPr>
          <w:lang w:val="en-GB"/>
        </w:rPr>
        <w:t xml:space="preserve">related species, the scores of annotations with </w:t>
      </w:r>
      <w:ins w:id="636" w:author="." w:date="2024-01-12T09:03:00Z">
        <w:r w:rsidR="00E91842">
          <w:rPr>
            <w:lang w:val="en-GB"/>
          </w:rPr>
          <w:t xml:space="preserve">a </w:t>
        </w:r>
      </w:ins>
      <w:r w:rsidRPr="00943110">
        <w:rPr>
          <w:lang w:val="en-GB"/>
        </w:rPr>
        <w:t xml:space="preserve">high coverage </w:t>
      </w:r>
      <w:del w:id="637" w:author="." w:date="2024-01-12T09:03:00Z">
        <w:r w:rsidRPr="00943110" w:rsidDel="00E91842">
          <w:rPr>
            <w:lang w:val="en-GB"/>
          </w:rPr>
          <w:delText>%</w:delText>
        </w:r>
      </w:del>
      <w:ins w:id="638" w:author="." w:date="2024-01-12T09:03:00Z">
        <w:r w:rsidR="00E91842">
          <w:rPr>
            <w:lang w:val="en-GB"/>
          </w:rPr>
          <w:t>percentage</w:t>
        </w:r>
      </w:ins>
      <w:r w:rsidRPr="00943110">
        <w:rPr>
          <w:lang w:val="en-GB"/>
        </w:rPr>
        <w:t xml:space="preserve"> in</w:t>
      </w:r>
      <w:del w:id="639" w:author="." w:date="2024-01-12T10:08:00Z">
        <w:r w:rsidRPr="00943110" w:rsidDel="00D45726">
          <w:rPr>
            <w:lang w:val="en-GB"/>
          </w:rPr>
          <w:delText xml:space="preserve"> the</w:delText>
        </w:r>
      </w:del>
      <w:r w:rsidRPr="00943110">
        <w:rPr>
          <w:lang w:val="en-GB"/>
        </w:rPr>
        <w:t xml:space="preserve"> aligning regions, </w:t>
      </w:r>
      <w:ins w:id="640" w:author="." w:date="2024-01-12T09:04:00Z">
        <w:r w:rsidR="00E91842">
          <w:rPr>
            <w:lang w:val="en-GB"/>
          </w:rPr>
          <w:t>such as</w:t>
        </w:r>
      </w:ins>
      <w:del w:id="641" w:author="." w:date="2024-01-12T09:04:00Z">
        <w:r w:rsidRPr="00943110" w:rsidDel="00E91842">
          <w:rPr>
            <w:lang w:val="en-GB"/>
          </w:rPr>
          <w:delText>like</w:delText>
        </w:r>
      </w:del>
      <w:r w:rsidRPr="00943110">
        <w:rPr>
          <w:lang w:val="en-GB"/>
        </w:rPr>
        <w:t xml:space="preserve"> </w:t>
      </w:r>
      <w:proofErr w:type="spellStart"/>
      <w:r w:rsidRPr="00943110">
        <w:rPr>
          <w:lang w:val="en-GB"/>
        </w:rPr>
        <w:t>PhastCons</w:t>
      </w:r>
      <w:proofErr w:type="spellEnd"/>
      <w:r w:rsidRPr="00943110">
        <w:rPr>
          <w:lang w:val="en-GB"/>
        </w:rPr>
        <w:t>/</w:t>
      </w:r>
      <w:proofErr w:type="spellStart"/>
      <w:r w:rsidRPr="00943110">
        <w:rPr>
          <w:lang w:val="en-GB"/>
        </w:rPr>
        <w:t>PhyloP</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(Tian, Yang, Meng, Jin, and Gao, 2020)</w:t>
      </w:r>
      <w:r w:rsidRPr="00943110">
        <w:rPr>
          <w:lang w:val="en-GB"/>
        </w:rPr>
      </w:r>
      <w:r w:rsidRPr="00943110">
        <w:rPr>
          <w:lang w:val="en-GB"/>
        </w:rPr>
        <w:t xml:space="preserve"> sequence-based conservation, would be influenced by the high </w:t>
      </w:r>
      <w:proofErr w:type="spellStart"/>
      <w:r w:rsidRPr="00943110">
        <w:rPr>
          <w:lang w:val="en-GB"/>
        </w:rPr>
        <w:t>negative:positive</w:t>
      </w:r>
      <w:proofErr w:type="spellEnd"/>
      <w:r w:rsidRPr="00943110">
        <w:rPr>
          <w:lang w:val="en-GB"/>
        </w:rPr>
        <w:t xml:space="preserve"> weights ratio. We found that regions overlapping</w:t>
      </w:r>
      <w:ins w:id="642" w:author="." w:date="2024-01-12T10:08:00Z">
        <w:r w:rsidR="00D45726">
          <w:rPr>
            <w:lang w:val="en-GB"/>
          </w:rPr>
          <w:t xml:space="preserve"> the</w:t>
        </w:r>
      </w:ins>
      <w:r w:rsidRPr="00943110">
        <w:rPr>
          <w:lang w:val="en-GB"/>
        </w:rPr>
        <w:t xml:space="preserve"> </w:t>
      </w:r>
      <w:proofErr w:type="spellStart"/>
      <w:r w:rsidRPr="00943110">
        <w:rPr>
          <w:lang w:val="en-GB"/>
        </w:rPr>
        <w:t>PhastCons</w:t>
      </w:r>
      <w:proofErr w:type="spellEnd"/>
      <w:r w:rsidRPr="00943110">
        <w:rPr>
          <w:lang w:val="en-GB"/>
        </w:rPr>
        <w:t xml:space="preserve"> elements did not have</w:t>
      </w:r>
      <w:ins w:id="643" w:author="." w:date="2024-01-11T20:02:00Z">
        <w:r w:rsidR="001700C0">
          <w:rPr>
            <w:lang w:val="en-GB"/>
          </w:rPr>
          <w:t xml:space="preserve"> a</w:t>
        </w:r>
      </w:ins>
      <w:r w:rsidRPr="00943110">
        <w:rPr>
          <w:lang w:val="en-GB"/>
        </w:rPr>
        <w:t xml:space="preserve"> greater average </w:t>
      </w:r>
      <w:proofErr w:type="spellStart"/>
      <w:r w:rsidRPr="00943110">
        <w:rPr>
          <w:lang w:val="en-GB"/>
        </w:rPr>
        <w:t>LECIF</w:t>
      </w:r>
      <w:proofErr w:type="spellEnd"/>
      <w:del w:id="644" w:author="." w:date="2024-01-12T09:04:00Z">
        <w:r w:rsidRPr="00943110" w:rsidDel="00E91842">
          <w:rPr>
            <w:lang w:val="en-GB"/>
          </w:rPr>
          <w:delText>-</w:delText>
        </w:r>
      </w:del>
      <w:ins w:id="645" w:author="." w:date="2024-01-12T09:04:00Z">
        <w:r w:rsidR="00E91842">
          <w:rPr>
            <w:lang w:val="en-GB"/>
          </w:rPr>
          <w:t xml:space="preserve"> </w:t>
        </w:r>
      </w:ins>
      <w:r w:rsidRPr="00943110">
        <w:rPr>
          <w:lang w:val="en-GB"/>
        </w:rPr>
        <w:t>score compared to the genome-wide distribution</w:t>
      </w:r>
      <w:ins w:id="646" w:author="." w:date="2024-01-12T09:04:00Z">
        <w:r w:rsidR="00E91842">
          <w:rPr>
            <w:lang w:val="en-GB"/>
          </w:rPr>
          <w:t>,</w:t>
        </w:r>
      </w:ins>
      <w:r w:rsidRPr="00943110">
        <w:rPr>
          <w:lang w:val="en-GB"/>
        </w:rPr>
        <w:t xml:space="preserve"> and</w:t>
      </w:r>
      <w:ins w:id="647" w:author="." w:date="2024-01-12T09:04:00Z">
        <w:r w:rsidR="00E91842">
          <w:rPr>
            <w:lang w:val="en-GB"/>
          </w:rPr>
          <w:t xml:space="preserve"> the</w:t>
        </w:r>
      </w:ins>
      <w:r w:rsidRPr="00943110">
        <w:rPr>
          <w:lang w:val="en-GB"/>
        </w:rPr>
        <w:t xml:space="preserve"> </w:t>
      </w:r>
      <w:proofErr w:type="spellStart"/>
      <w:r w:rsidRPr="00943110">
        <w:rPr>
          <w:lang w:val="en-GB"/>
        </w:rPr>
        <w:t>LECIF</w:t>
      </w:r>
      <w:proofErr w:type="spellEnd"/>
      <w:del w:id="648" w:author="." w:date="2024-01-12T09:04:00Z">
        <w:r w:rsidRPr="00943110" w:rsidDel="00E91842">
          <w:rPr>
            <w:lang w:val="en-GB"/>
          </w:rPr>
          <w:delText>-</w:delText>
        </w:r>
      </w:del>
      <w:ins w:id="649" w:author="." w:date="2024-01-12T09:04:00Z">
        <w:r w:rsidR="00E91842">
          <w:rPr>
            <w:lang w:val="en-GB"/>
          </w:rPr>
          <w:t xml:space="preserve"> </w:t>
        </w:r>
      </w:ins>
      <w:r w:rsidRPr="00943110">
        <w:rPr>
          <w:lang w:val="en-GB"/>
        </w:rPr>
        <w:t>score was not correlated with</w:t>
      </w:r>
      <w:ins w:id="650" w:author="." w:date="2024-01-12T09:04:00Z">
        <w:r w:rsidR="00E91842">
          <w:rPr>
            <w:lang w:val="en-GB"/>
          </w:rPr>
          <w:t xml:space="preserve"> the</w:t>
        </w:r>
      </w:ins>
      <w:r w:rsidRPr="00943110">
        <w:rPr>
          <w:lang w:val="en-GB"/>
        </w:rPr>
        <w:t xml:space="preserve"> </w:t>
      </w:r>
      <w:proofErr w:type="spellStart"/>
      <w:r w:rsidRPr="00943110">
        <w:rPr>
          <w:lang w:val="en-GB"/>
        </w:rPr>
        <w:t>PhyloP</w:t>
      </w:r>
      <w:proofErr w:type="spellEnd"/>
      <w:del w:id="651" w:author="." w:date="2024-01-12T09:04:00Z">
        <w:r w:rsidRPr="00943110" w:rsidDel="00E91842">
          <w:rPr>
            <w:lang w:val="en-GB"/>
          </w:rPr>
          <w:delText>-</w:delText>
        </w:r>
      </w:del>
      <w:ins w:id="652" w:author="." w:date="2024-01-12T09:04:00Z">
        <w:r w:rsidR="00E91842">
          <w:rPr>
            <w:lang w:val="en-GB"/>
          </w:rPr>
          <w:t xml:space="preserve"> </w:t>
        </w:r>
      </w:ins>
      <w:r w:rsidRPr="00943110">
        <w:rPr>
          <w:lang w:val="en-GB"/>
        </w:rPr>
        <w:t xml:space="preserve">score (min-max range: </w:t>
      </w:r>
      <w:commentRangeStart w:id="653"/>
      <w:r w:rsidRPr="00943110">
        <w:rPr>
          <w:lang w:val="en-GB"/>
        </w:rPr>
        <w:t>0.04</w:t>
      </w:r>
      <w:del w:id="654" w:author="." w:date="2024-01-12T09:04:00Z">
        <w:r w:rsidRPr="00943110" w:rsidDel="00E91842">
          <w:rPr>
            <w:lang w:val="en-GB"/>
          </w:rPr>
          <w:delText>-</w:delText>
        </w:r>
      </w:del>
      <w:ins w:id="655" w:author="." w:date="2024-01-12T09:04:00Z">
        <w:r w:rsidR="00E91842">
          <w:rPr>
            <w:lang w:val="en-GB"/>
          </w:rPr>
          <w:t>–</w:t>
        </w:r>
      </w:ins>
      <w:r w:rsidRPr="00943110">
        <w:rPr>
          <w:lang w:val="en-GB"/>
        </w:rPr>
        <w:t xml:space="preserve">0.119 </w:t>
      </w:r>
      <w:commentRangeEnd w:id="653"/>
      <w:r w:rsidR="00E91842">
        <w:rPr>
          <w:rStyle w:val="CommentReference"/>
        </w:rPr>
        <w:commentReference w:id="653"/>
      </w:r>
      <w:r w:rsidRPr="00943110">
        <w:rPr>
          <w:lang w:val="en-GB"/>
        </w:rPr>
        <w:t>and 0.005</w:t>
      </w:r>
      <w:ins w:id="656" w:author="." w:date="2024-01-12T09:04:00Z">
        <w:r w:rsidR="00E91842">
          <w:rPr>
            <w:lang w:val="en-GB"/>
          </w:rPr>
          <w:t>–</w:t>
        </w:r>
      </w:ins>
      <w:del w:id="657" w:author="." w:date="2024-01-12T09:04:00Z">
        <w:r w:rsidRPr="00943110" w:rsidDel="00E91842">
          <w:rPr>
            <w:lang w:val="en-GB"/>
          </w:rPr>
          <w:delText>-</w:delText>
        </w:r>
      </w:del>
      <w:r w:rsidRPr="00943110">
        <w:rPr>
          <w:lang w:val="en-GB"/>
        </w:rPr>
        <w:t xml:space="preserve">0.118 for PCC and SCC, respectively). Interestingly, </w:t>
      </w:r>
      <w:proofErr w:type="spellStart"/>
      <w:r w:rsidRPr="00943110">
        <w:rPr>
          <w:lang w:val="en-GB"/>
        </w:rPr>
        <w:t>CNEs</w:t>
      </w:r>
      <w:proofErr w:type="spellEnd"/>
      <w:r w:rsidRPr="00943110">
        <w:rPr>
          <w:lang w:val="en-GB"/>
        </w:rPr>
        <w:t xml:space="preserve"> followed the same trend as </w:t>
      </w:r>
      <w:proofErr w:type="spellStart"/>
      <w:r w:rsidRPr="00943110">
        <w:rPr>
          <w:lang w:val="en-GB"/>
        </w:rPr>
        <w:t>PhastCons</w:t>
      </w:r>
      <w:proofErr w:type="spellEnd"/>
      <w:r w:rsidRPr="00943110">
        <w:rPr>
          <w:lang w:val="en-GB"/>
        </w:rPr>
        <w:t xml:space="preserve"> elements except for </w:t>
      </w:r>
      <w:proofErr w:type="spellStart"/>
      <w:r w:rsidRPr="00943110">
        <w:rPr>
          <w:lang w:val="en-GB"/>
        </w:rPr>
        <w:t>Poaceae</w:t>
      </w:r>
      <w:proofErr w:type="spellEnd"/>
      <w:del w:id="658" w:author="." w:date="2024-01-12T09:05:00Z">
        <w:r w:rsidRPr="00943110" w:rsidDel="00E91842">
          <w:rPr>
            <w:lang w:val="en-GB"/>
          </w:rPr>
          <w:delText>-</w:delText>
        </w:r>
      </w:del>
      <w:ins w:id="659" w:author="." w:date="2024-01-12T09:05:00Z">
        <w:r w:rsidR="00E91842">
          <w:rPr>
            <w:lang w:val="en-GB"/>
          </w:rPr>
          <w:t xml:space="preserve"> </w:t>
        </w:r>
      </w:ins>
      <w:r w:rsidRPr="00943110">
        <w:rPr>
          <w:lang w:val="en-GB"/>
        </w:rPr>
        <w:t xml:space="preserve">members vs </w:t>
      </w:r>
      <w:r w:rsidRPr="00943110">
        <w:rPr>
          <w:i/>
          <w:lang w:val="en-GB"/>
        </w:rPr>
        <w:t xml:space="preserve">A. thaliana </w:t>
      </w:r>
      <w:r w:rsidRPr="00943110">
        <w:rPr>
          <w:lang w:val="en-GB"/>
        </w:rPr>
        <w:t xml:space="preserve">pairs, which had higher </w:t>
      </w:r>
      <w:proofErr w:type="spellStart"/>
      <w:r w:rsidRPr="00943110">
        <w:rPr>
          <w:lang w:val="en-GB"/>
        </w:rPr>
        <w:t>LECIF</w:t>
      </w:r>
      <w:proofErr w:type="spellEnd"/>
      <w:del w:id="660" w:author="." w:date="2024-01-11T20:02:00Z">
        <w:r w:rsidRPr="00943110" w:rsidDel="001700C0">
          <w:rPr>
            <w:lang w:val="en-GB"/>
          </w:rPr>
          <w:delText>-</w:delText>
        </w:r>
      </w:del>
      <w:ins w:id="661" w:author="." w:date="2024-01-11T20:02:00Z">
        <w:r w:rsidR="001700C0">
          <w:rPr>
            <w:lang w:val="en-GB"/>
          </w:rPr>
          <w:t xml:space="preserve"> </w:t>
        </w:r>
      </w:ins>
      <w:r w:rsidRPr="00943110">
        <w:rPr>
          <w:lang w:val="en-GB"/>
        </w:rPr>
        <w:t xml:space="preserve">scores. This is reasonable since </w:t>
      </w:r>
      <w:proofErr w:type="spellStart"/>
      <w:r w:rsidRPr="00943110">
        <w:rPr>
          <w:lang w:val="en-GB"/>
        </w:rPr>
        <w:t>CNEs</w:t>
      </w:r>
      <w:proofErr w:type="spellEnd"/>
      <w:r w:rsidRPr="00943110">
        <w:rPr>
          <w:lang w:val="en-GB"/>
        </w:rPr>
        <w:t xml:space="preserve"> preserved during longer timescales are more </w:t>
      </w:r>
      <w:ins w:id="662" w:author="." w:date="2024-01-12T09:05:00Z">
        <w:r w:rsidR="00E91842">
          <w:rPr>
            <w:lang w:val="en-GB"/>
          </w:rPr>
          <w:t xml:space="preserve">likely </w:t>
        </w:r>
      </w:ins>
      <w:del w:id="663" w:author="." w:date="2024-01-12T09:05:00Z">
        <w:r w:rsidRPr="00943110" w:rsidDel="00E91842">
          <w:rPr>
            <w:lang w:val="en-GB"/>
          </w:rPr>
          <w:delText xml:space="preserve">probable </w:delText>
        </w:r>
      </w:del>
      <w:r w:rsidRPr="00943110">
        <w:rPr>
          <w:lang w:val="en-GB"/>
        </w:rPr>
        <w:t>to be functionally conserved.</w:t>
      </w:r>
    </w:p>
    <w:p w14:paraId="2179E6E8" w14:textId="097D6F31" w:rsidR="00FA6A90" w:rsidRPr="00943110" w:rsidRDefault="00FA6A90" w:rsidP="00FA6A90">
      <w:pPr>
        <w:rPr>
          <w:lang w:val="en-GB"/>
        </w:rPr>
      </w:pPr>
      <w:r w:rsidRPr="00943110">
        <w:rPr>
          <w:lang w:val="en-GB"/>
        </w:rPr>
        <w:t xml:space="preserve">In summary, </w:t>
      </w:r>
      <w:del w:id="664" w:author="." w:date="2024-01-12T09:05:00Z">
        <w:r w:rsidRPr="00943110" w:rsidDel="00E91842">
          <w:rPr>
            <w:lang w:val="en-GB"/>
          </w:rPr>
          <w:delText xml:space="preserve">all </w:delText>
        </w:r>
      </w:del>
      <w:r w:rsidRPr="00943110">
        <w:rPr>
          <w:lang w:val="en-GB"/>
        </w:rPr>
        <w:t>these reports suggest</w:t>
      </w:r>
      <w:del w:id="665" w:author="." w:date="2024-01-11T20:02:00Z">
        <w:r w:rsidRPr="00943110" w:rsidDel="001700C0">
          <w:rPr>
            <w:lang w:val="en-GB"/>
          </w:rPr>
          <w:delText>s</w:delText>
        </w:r>
      </w:del>
      <w:r w:rsidRPr="00943110">
        <w:rPr>
          <w:lang w:val="en-GB"/>
        </w:rPr>
        <w:t xml:space="preserve"> that plant</w:t>
      </w:r>
      <w:del w:id="666" w:author="." w:date="2024-01-11T20:02:00Z">
        <w:r w:rsidRPr="00943110" w:rsidDel="001700C0">
          <w:rPr>
            <w:lang w:val="en-GB"/>
          </w:rPr>
          <w:delText>s</w:delText>
        </w:r>
      </w:del>
      <w:r w:rsidRPr="00943110">
        <w:rPr>
          <w:lang w:val="en-GB"/>
        </w:rPr>
        <w:t xml:space="preserve"> </w:t>
      </w:r>
      <w:proofErr w:type="spellStart"/>
      <w:r w:rsidRPr="00943110">
        <w:rPr>
          <w:lang w:val="en-GB"/>
        </w:rPr>
        <w:t>LECIF</w:t>
      </w:r>
      <w:proofErr w:type="spellEnd"/>
      <w:del w:id="667" w:author="." w:date="2024-01-11T20:02:00Z">
        <w:r w:rsidRPr="00943110" w:rsidDel="001700C0">
          <w:rPr>
            <w:lang w:val="en-GB"/>
          </w:rPr>
          <w:delText>-</w:delText>
        </w:r>
      </w:del>
      <w:ins w:id="668" w:author="." w:date="2024-01-11T20:02:00Z">
        <w:r w:rsidR="001700C0">
          <w:rPr>
            <w:lang w:val="en-GB"/>
          </w:rPr>
          <w:t xml:space="preserve"> </w:t>
        </w:r>
      </w:ins>
      <w:r w:rsidRPr="00943110">
        <w:rPr>
          <w:lang w:val="en-GB"/>
        </w:rPr>
        <w:t>score</w:t>
      </w:r>
      <w:ins w:id="669" w:author="." w:date="2024-01-11T20:02:00Z">
        <w:r w:rsidR="001700C0">
          <w:rPr>
            <w:lang w:val="en-GB"/>
          </w:rPr>
          <w:t>s</w:t>
        </w:r>
      </w:ins>
      <w:r w:rsidRPr="00943110">
        <w:rPr>
          <w:lang w:val="en-GB"/>
        </w:rPr>
        <w:t xml:space="preserve"> can capture functional conservation without being correlated with other comparative genomics and sequence</w:t>
      </w:r>
      <w:ins w:id="670" w:author="." w:date="2024-01-12T09:05:00Z">
        <w:r w:rsidR="00E91842">
          <w:rPr>
            <w:lang w:val="en-GB"/>
          </w:rPr>
          <w:t xml:space="preserve"> </w:t>
        </w:r>
      </w:ins>
      <w:del w:id="671" w:author="." w:date="2024-01-12T09:05:00Z">
        <w:r w:rsidRPr="00943110" w:rsidDel="00E91842">
          <w:rPr>
            <w:lang w:val="en-GB"/>
          </w:rPr>
          <w:delText>-</w:delText>
        </w:r>
      </w:del>
      <w:r w:rsidRPr="00943110">
        <w:rPr>
          <w:lang w:val="en-GB"/>
        </w:rPr>
        <w:t xml:space="preserve">constraint scores. We expect the </w:t>
      </w:r>
      <w:proofErr w:type="spellStart"/>
      <w:r w:rsidRPr="00943110">
        <w:rPr>
          <w:lang w:val="en-GB"/>
        </w:rPr>
        <w:t>LECIF</w:t>
      </w:r>
      <w:proofErr w:type="spellEnd"/>
      <w:ins w:id="672" w:author="." w:date="2024-01-12T09:05:00Z">
        <w:r w:rsidR="00E91842">
          <w:rPr>
            <w:lang w:val="en-GB"/>
          </w:rPr>
          <w:t xml:space="preserve"> </w:t>
        </w:r>
      </w:ins>
      <w:del w:id="673" w:author="." w:date="2024-01-12T09:05:00Z">
        <w:r w:rsidRPr="00943110" w:rsidDel="00E91842">
          <w:rPr>
            <w:lang w:val="en-GB"/>
          </w:rPr>
          <w:delText>-</w:delText>
        </w:r>
      </w:del>
      <w:r w:rsidRPr="00943110">
        <w:rPr>
          <w:lang w:val="en-GB"/>
        </w:rPr>
        <w:t>score and inter</w:t>
      </w:r>
      <w:del w:id="674" w:author="." w:date="2024-01-11T20:02:00Z">
        <w:r w:rsidRPr="00943110" w:rsidDel="001700C0">
          <w:rPr>
            <w:lang w:val="en-GB"/>
          </w:rPr>
          <w:delText>-</w:delText>
        </w:r>
      </w:del>
      <w:r w:rsidRPr="00943110">
        <w:rPr>
          <w:lang w:val="en-GB"/>
        </w:rPr>
        <w:t xml:space="preserve">species CS </w:t>
      </w:r>
      <w:del w:id="675" w:author="." w:date="2024-01-12T09:05:00Z">
        <w:r w:rsidRPr="00943110" w:rsidDel="00E91842">
          <w:rPr>
            <w:lang w:val="en-GB"/>
          </w:rPr>
          <w:delText>would</w:delText>
        </w:r>
      </w:del>
      <w:ins w:id="676" w:author="." w:date="2024-01-12T09:05:00Z">
        <w:r w:rsidR="00E91842">
          <w:rPr>
            <w:lang w:val="en-GB"/>
          </w:rPr>
          <w:t>to</w:t>
        </w:r>
      </w:ins>
      <w:r w:rsidRPr="00943110">
        <w:rPr>
          <w:lang w:val="en-GB"/>
        </w:rPr>
        <w:t xml:space="preserve"> be useful tools </w:t>
      </w:r>
      <w:del w:id="677" w:author="." w:date="2024-01-12T10:08:00Z">
        <w:r w:rsidRPr="00943110" w:rsidDel="00D45726">
          <w:rPr>
            <w:lang w:val="en-GB"/>
          </w:rPr>
          <w:delText>t</w:delText>
        </w:r>
      </w:del>
      <w:ins w:id="678" w:author="." w:date="2024-01-12T10:08:00Z">
        <w:r w:rsidR="00D45726">
          <w:rPr>
            <w:lang w:val="en-GB"/>
          </w:rPr>
          <w:t>f</w:t>
        </w:r>
      </w:ins>
      <w:r w:rsidRPr="00943110">
        <w:rPr>
          <w:lang w:val="en-GB"/>
        </w:rPr>
        <w:t>o</w:t>
      </w:r>
      <w:ins w:id="679" w:author="." w:date="2024-01-12T10:08:00Z">
        <w:r w:rsidR="00D45726">
          <w:rPr>
            <w:lang w:val="en-GB"/>
          </w:rPr>
          <w:t>r</w:t>
        </w:r>
      </w:ins>
      <w:r w:rsidRPr="00943110">
        <w:rPr>
          <w:lang w:val="en-GB"/>
        </w:rPr>
        <w:t xml:space="preserve"> unify</w:t>
      </w:r>
      <w:ins w:id="680" w:author="." w:date="2024-01-12T10:08:00Z">
        <w:r w:rsidR="00D45726">
          <w:rPr>
            <w:lang w:val="en-GB"/>
          </w:rPr>
          <w:t>ing</w:t>
        </w:r>
      </w:ins>
      <w:r w:rsidRPr="00943110">
        <w:rPr>
          <w:lang w:val="en-GB"/>
        </w:rPr>
        <w:t xml:space="preserve"> and extrapolat</w:t>
      </w:r>
      <w:del w:id="681" w:author="." w:date="2024-01-12T10:08:00Z">
        <w:r w:rsidRPr="00943110" w:rsidDel="00D45726">
          <w:rPr>
            <w:lang w:val="en-GB"/>
          </w:rPr>
          <w:delText>e</w:delText>
        </w:r>
      </w:del>
      <w:ins w:id="682" w:author="." w:date="2024-01-12T10:08:00Z">
        <w:r w:rsidR="00D45726">
          <w:rPr>
            <w:lang w:val="en-GB"/>
          </w:rPr>
          <w:t>ing</w:t>
        </w:r>
      </w:ins>
      <w:r w:rsidRPr="00943110">
        <w:rPr>
          <w:lang w:val="en-GB"/>
        </w:rPr>
        <w:t xml:space="preserve"> molecular mechanism</w:t>
      </w:r>
      <w:del w:id="683" w:author="." w:date="2024-01-11T20:02:00Z">
        <w:r w:rsidRPr="00943110" w:rsidDel="001700C0">
          <w:rPr>
            <w:lang w:val="en-GB"/>
          </w:rPr>
          <w:delText>s</w:delText>
        </w:r>
      </w:del>
      <w:r w:rsidRPr="00943110">
        <w:rPr>
          <w:lang w:val="en-GB"/>
        </w:rPr>
        <w:t xml:space="preserve"> discoveries using different model systems</w:t>
      </w:r>
      <w:ins w:id="684" w:author="." w:date="2024-01-12T09:06:00Z">
        <w:r w:rsidR="00E91842">
          <w:rPr>
            <w:lang w:val="en-GB"/>
          </w:rPr>
          <w:t>; thus,</w:t>
        </w:r>
      </w:ins>
      <w:del w:id="685" w:author="." w:date="2024-01-12T09:06:00Z">
        <w:r w:rsidRPr="00943110" w:rsidDel="00E91842">
          <w:rPr>
            <w:lang w:val="en-GB"/>
          </w:rPr>
          <w:delText>, so</w:delText>
        </w:r>
      </w:del>
      <w:r w:rsidRPr="00943110">
        <w:rPr>
          <w:lang w:val="en-GB"/>
        </w:rPr>
        <w:t xml:space="preserve"> we developed an integrated hub called </w:t>
      </w:r>
      <w:proofErr w:type="spellStart"/>
      <w:r w:rsidRPr="00943110">
        <w:rPr>
          <w:lang w:val="en-GB"/>
        </w:rPr>
        <w:t>PlantFUN</w:t>
      </w:r>
      <w:proofErr w:type="spellEnd"/>
      <w:r w:rsidRPr="00943110">
        <w:rPr>
          <w:lang w:val="en-GB"/>
        </w:rPr>
        <w:t>(</w:t>
      </w:r>
      <w:proofErr w:type="spellStart"/>
      <w:r w:rsidRPr="00943110">
        <w:rPr>
          <w:lang w:val="en-GB"/>
        </w:rPr>
        <w:t>ctional</w:t>
      </w:r>
      <w:proofErr w:type="spellEnd"/>
      <w:r w:rsidRPr="00943110">
        <w:rPr>
          <w:lang w:val="en-GB"/>
        </w:rPr>
        <w:t>)</w:t>
      </w:r>
      <w:proofErr w:type="gramStart"/>
      <w:r w:rsidRPr="00943110">
        <w:rPr>
          <w:lang w:val="en-GB"/>
        </w:rPr>
        <w:t>CO(</w:t>
      </w:r>
      <w:proofErr w:type="spellStart"/>
      <w:proofErr w:type="gramEnd"/>
      <w:r w:rsidRPr="00943110">
        <w:rPr>
          <w:lang w:val="en-GB"/>
        </w:rPr>
        <w:t>nservation</w:t>
      </w:r>
      <w:proofErr w:type="spellEnd"/>
      <w:r w:rsidRPr="00943110">
        <w:rPr>
          <w:lang w:val="en-GB"/>
        </w:rPr>
        <w:t>) to provide interactive user-friendly functionalities for further requests (</w:t>
      </w:r>
      <w:r w:rsidR="00D45726" w:rsidRPr="00943110">
        <w:rPr>
          <w:b/>
          <w:lang w:val="en-GB"/>
        </w:rPr>
        <w:t>Fig</w:t>
      </w:r>
      <w:r w:rsidRPr="00943110">
        <w:rPr>
          <w:b/>
          <w:lang w:val="en-GB"/>
        </w:rPr>
        <w:t xml:space="preserve">. </w:t>
      </w:r>
      <w:proofErr w:type="spellStart"/>
      <w:r w:rsidRPr="00943110">
        <w:rPr>
          <w:b/>
          <w:lang w:val="en-GB"/>
        </w:rPr>
        <w:t>6A</w:t>
      </w:r>
      <w:proofErr w:type="spellEnd"/>
      <w:r w:rsidRPr="00943110">
        <w:rPr>
          <w:lang w:val="en-GB"/>
        </w:rPr>
        <w:t xml:space="preserve">; see </w:t>
      </w:r>
      <w:r w:rsidRPr="00943110">
        <w:rPr>
          <w:b/>
          <w:lang w:val="en-GB"/>
        </w:rPr>
        <w:t>Methods</w:t>
      </w:r>
      <w:r w:rsidRPr="00943110">
        <w:rPr>
          <w:lang w:val="en-GB"/>
        </w:rPr>
        <w:t xml:space="preserve">). </w:t>
      </w:r>
      <w:ins w:id="686" w:author="." w:date="2024-01-11T20:02:00Z">
        <w:r w:rsidR="001700C0">
          <w:rPr>
            <w:lang w:val="en-GB"/>
          </w:rPr>
          <w:t xml:space="preserve">The </w:t>
        </w:r>
      </w:ins>
      <w:proofErr w:type="spellStart"/>
      <w:r w:rsidRPr="00943110">
        <w:rPr>
          <w:lang w:val="en-GB"/>
        </w:rPr>
        <w:t>PlantFUNCO</w:t>
      </w:r>
      <w:proofErr w:type="spellEnd"/>
      <w:r w:rsidRPr="00943110">
        <w:rPr>
          <w:lang w:val="en-GB"/>
        </w:rPr>
        <w:t xml:space="preserve"> database is available at </w:t>
      </w:r>
      <w:hyperlink r:id="rId12" w:history="1">
        <w:r w:rsidRPr="00943110">
          <w:rPr>
            <w:rStyle w:val="Hyperlink"/>
            <w:lang w:val="en-GB"/>
          </w:rPr>
          <w:t>https://</w:t>
        </w:r>
        <w:proofErr w:type="spellStart"/>
        <w:r w:rsidRPr="00943110">
          <w:rPr>
            <w:rStyle w:val="Hyperlink"/>
            <w:lang w:val="en-GB"/>
          </w:rPr>
          <w:t>rocesv.github.io</w:t>
        </w:r>
        <w:proofErr w:type="spellEnd"/>
        <w:r w:rsidRPr="00943110">
          <w:rPr>
            <w:rStyle w:val="Hyperlink"/>
            <w:lang w:val="en-GB"/>
          </w:rPr>
          <w:t>/</w:t>
        </w:r>
        <w:proofErr w:type="spellStart"/>
        <w:r w:rsidRPr="00943110">
          <w:rPr>
            <w:rStyle w:val="Hyperlink"/>
            <w:lang w:val="en-GB"/>
          </w:rPr>
          <w:t>PlantFUNCO</w:t>
        </w:r>
        <w:proofErr w:type="spellEnd"/>
        <w:r w:rsidRPr="00943110">
          <w:rPr>
            <w:rStyle w:val="Hyperlink"/>
            <w:lang w:val="en-GB"/>
          </w:rPr>
          <w:t>/</w:t>
        </w:r>
      </w:hyperlink>
      <w:r w:rsidRPr="00943110">
        <w:rPr>
          <w:lang w:val="en-GB"/>
        </w:rPr>
        <w:t>.</w:t>
      </w:r>
    </w:p>
    <w:p w14:paraId="5C9C095A" w14:textId="77777777" w:rsidR="00FA6A90" w:rsidRPr="00943110" w:rsidRDefault="00FA6A90" w:rsidP="00FA6A90">
      <w:pPr>
        <w:pStyle w:val="Heading2"/>
        <w:rPr>
          <w:lang w:val="en-GB"/>
        </w:rPr>
      </w:pPr>
      <w:r w:rsidRPr="00943110">
        <w:rPr>
          <w:lang w:val="en-GB"/>
        </w:rPr>
        <w:t>Experimental validation of potential divergent duplicates</w:t>
      </w:r>
    </w:p>
    <w:p w14:paraId="691FAEF0" w14:textId="0D6379B0" w:rsidR="00FA6A90" w:rsidRPr="00943110" w:rsidRDefault="00FA6A90" w:rsidP="00FA6A90">
      <w:pPr>
        <w:rPr>
          <w:lang w:val="en-GB"/>
        </w:rPr>
      </w:pPr>
      <w:r w:rsidRPr="00943110">
        <w:rPr>
          <w:lang w:val="en-GB"/>
        </w:rPr>
        <w:t>To illustrate tha</w:t>
      </w:r>
      <w:ins w:id="687" w:author="." w:date="2024-01-12T10:08:00Z">
        <w:r w:rsidR="00D45726">
          <w:rPr>
            <w:lang w:val="en-GB"/>
          </w:rPr>
          <w:t xml:space="preserve">t </w:t>
        </w:r>
      </w:ins>
      <w:r w:rsidRPr="00943110">
        <w:rPr>
          <w:lang w:val="en-GB"/>
        </w:rPr>
        <w:t>t</w:t>
      </w:r>
      <w:ins w:id="688" w:author="." w:date="2024-01-12T10:08:00Z">
        <w:r w:rsidR="00D45726">
          <w:rPr>
            <w:lang w:val="en-GB"/>
          </w:rPr>
          <w:t>he</w:t>
        </w:r>
      </w:ins>
      <w:r w:rsidRPr="00943110">
        <w:rPr>
          <w:lang w:val="en-GB"/>
        </w:rPr>
        <w:t xml:space="preserve"> functional uses of the database could be translated into solutions for complex biological problems, we focused on the experimental validation of mitochondrial alternative oxidase</w:t>
      </w:r>
      <w:del w:id="689" w:author="." w:date="2024-01-11T20:02:00Z">
        <w:r w:rsidRPr="00943110" w:rsidDel="001700C0">
          <w:rPr>
            <w:lang w:val="en-GB"/>
          </w:rPr>
          <w:delText>s</w:delText>
        </w:r>
      </w:del>
      <w:r w:rsidRPr="00943110">
        <w:rPr>
          <w:lang w:val="en-GB"/>
        </w:rPr>
        <w:t xml:space="preserve"> (</w:t>
      </w:r>
      <w:proofErr w:type="spellStart"/>
      <w:r w:rsidRPr="00943110">
        <w:rPr>
          <w:lang w:val="en-GB"/>
        </w:rPr>
        <w:t>AOX</w:t>
      </w:r>
      <w:proofErr w:type="spellEnd"/>
      <w:r w:rsidRPr="00943110">
        <w:rPr>
          <w:lang w:val="en-GB"/>
        </w:rPr>
        <w:t xml:space="preserve">) redundancy in </w:t>
      </w:r>
      <w:r w:rsidRPr="00943110">
        <w:rPr>
          <w:i/>
          <w:lang w:val="en-GB"/>
        </w:rPr>
        <w:t>A. thaliana</w:t>
      </w:r>
      <w:r w:rsidRPr="00943110">
        <w:rPr>
          <w:lang w:val="en-GB"/>
        </w:rPr>
        <w:t xml:space="preserve">. </w:t>
      </w:r>
      <w:del w:id="690" w:author="." w:date="2024-01-11T20:02:00Z">
        <w:r w:rsidRPr="00943110" w:rsidDel="001700C0">
          <w:rPr>
            <w:lang w:val="en-GB"/>
          </w:rPr>
          <w:delText>Despi</w:delText>
        </w:r>
      </w:del>
      <w:ins w:id="691" w:author="." w:date="2024-01-11T20:02:00Z">
        <w:r w:rsidR="001700C0">
          <w:rPr>
            <w:lang w:val="en-GB"/>
          </w:rPr>
          <w:t>Al</w:t>
        </w:r>
      </w:ins>
      <w:r w:rsidRPr="00943110">
        <w:rPr>
          <w:lang w:val="en-GB"/>
        </w:rPr>
        <w:t>t</w:t>
      </w:r>
      <w:del w:id="692" w:author="." w:date="2024-01-11T20:02:00Z">
        <w:r w:rsidRPr="00943110" w:rsidDel="001700C0">
          <w:rPr>
            <w:lang w:val="en-GB"/>
          </w:rPr>
          <w:delText>e</w:delText>
        </w:r>
      </w:del>
      <w:ins w:id="693" w:author="." w:date="2024-01-11T20:02:00Z">
        <w:r w:rsidR="001700C0">
          <w:rPr>
            <w:lang w:val="en-GB"/>
          </w:rPr>
          <w:t>hough</w:t>
        </w:r>
      </w:ins>
      <w:r w:rsidRPr="00943110">
        <w:rPr>
          <w:lang w:val="en-GB"/>
        </w:rPr>
        <w:t xml:space="preserve"> these pairs </w:t>
      </w:r>
      <w:del w:id="694" w:author="." w:date="2024-01-12T09:06:00Z">
        <w:r w:rsidRPr="00943110" w:rsidDel="00E91842">
          <w:rPr>
            <w:lang w:val="en-GB"/>
          </w:rPr>
          <w:delText xml:space="preserve">do </w:delText>
        </w:r>
      </w:del>
      <w:ins w:id="695" w:author="." w:date="2024-01-12T09:06:00Z">
        <w:r w:rsidR="00E91842">
          <w:rPr>
            <w:lang w:val="en-GB"/>
          </w:rPr>
          <w:t>did</w:t>
        </w:r>
        <w:r w:rsidR="00E91842" w:rsidRPr="00943110">
          <w:rPr>
            <w:lang w:val="en-GB"/>
          </w:rPr>
          <w:t xml:space="preserve"> </w:t>
        </w:r>
      </w:ins>
      <w:r w:rsidRPr="00943110">
        <w:rPr>
          <w:lang w:val="en-GB"/>
        </w:rPr>
        <w:t xml:space="preserve">not pass the stringent threshold (&gt;0.93/&lt;0.46; </w:t>
      </w:r>
      <w:r w:rsidR="00D45726" w:rsidRPr="00943110">
        <w:rPr>
          <w:b/>
          <w:lang w:val="en-GB"/>
        </w:rPr>
        <w:t>Fig</w:t>
      </w:r>
      <w:r w:rsidRPr="00943110">
        <w:rPr>
          <w:b/>
          <w:lang w:val="en-GB"/>
        </w:rPr>
        <w:t xml:space="preserve">. </w:t>
      </w:r>
      <w:proofErr w:type="spellStart"/>
      <w:r w:rsidRPr="00943110">
        <w:rPr>
          <w:b/>
          <w:lang w:val="en-GB"/>
        </w:rPr>
        <w:t>5E</w:t>
      </w:r>
      <w:proofErr w:type="spellEnd"/>
      <w:r w:rsidRPr="00943110">
        <w:rPr>
          <w:lang w:val="en-GB"/>
        </w:rPr>
        <w:t xml:space="preserve">), they presented high enough </w:t>
      </w:r>
      <w:proofErr w:type="spellStart"/>
      <w:r w:rsidRPr="00943110">
        <w:rPr>
          <w:lang w:val="en-GB"/>
        </w:rPr>
        <w:lastRenderedPageBreak/>
        <w:t>DFD</w:t>
      </w:r>
      <w:proofErr w:type="spellEnd"/>
      <w:r w:rsidRPr="00943110">
        <w:rPr>
          <w:lang w:val="en-GB"/>
        </w:rPr>
        <w:t xml:space="preserve"> values to be considered high divergent paralogs (</w:t>
      </w:r>
      <w:proofErr w:type="spellStart"/>
      <w:r w:rsidRPr="00943110">
        <w:rPr>
          <w:i/>
          <w:lang w:val="en-GB"/>
        </w:rPr>
        <w:t>AOX1A</w:t>
      </w:r>
      <w:proofErr w:type="spellEnd"/>
      <w:del w:id="696" w:author="." w:date="2024-01-12T09:06:00Z">
        <w:r w:rsidRPr="00943110" w:rsidDel="00E91842">
          <w:rPr>
            <w:lang w:val="en-GB"/>
          </w:rPr>
          <w:delText>-</w:delText>
        </w:r>
      </w:del>
      <w:ins w:id="697" w:author="." w:date="2024-01-12T09:06:00Z">
        <w:r w:rsidR="00E91842">
          <w:rPr>
            <w:lang w:val="en-GB"/>
          </w:rPr>
          <w:t>–</w:t>
        </w:r>
      </w:ins>
      <w:proofErr w:type="spellStart"/>
      <w:r w:rsidRPr="00943110">
        <w:rPr>
          <w:i/>
          <w:lang w:val="en-GB"/>
        </w:rPr>
        <w:t>AOX1C</w:t>
      </w:r>
      <w:proofErr w:type="spellEnd"/>
      <w:r w:rsidRPr="00943110">
        <w:rPr>
          <w:lang w:val="en-GB"/>
        </w:rPr>
        <w:t xml:space="preserve">: 0.77, </w:t>
      </w:r>
      <w:proofErr w:type="spellStart"/>
      <w:r w:rsidRPr="00943110">
        <w:rPr>
          <w:i/>
          <w:lang w:val="en-GB"/>
        </w:rPr>
        <w:t>AOX1A</w:t>
      </w:r>
      <w:proofErr w:type="spellEnd"/>
      <w:del w:id="698" w:author="." w:date="2024-01-12T09:06:00Z">
        <w:r w:rsidRPr="00943110" w:rsidDel="00E91842">
          <w:rPr>
            <w:lang w:val="en-GB"/>
          </w:rPr>
          <w:delText>-</w:delText>
        </w:r>
      </w:del>
      <w:ins w:id="699" w:author="." w:date="2024-01-12T09:06:00Z">
        <w:r w:rsidR="00E91842">
          <w:rPr>
            <w:lang w:val="en-GB"/>
          </w:rPr>
          <w:t>–</w:t>
        </w:r>
      </w:ins>
      <w:proofErr w:type="spellStart"/>
      <w:r w:rsidRPr="00943110">
        <w:rPr>
          <w:i/>
          <w:lang w:val="en-GB"/>
        </w:rPr>
        <w:t>AOX1D</w:t>
      </w:r>
      <w:proofErr w:type="spellEnd"/>
      <w:r w:rsidRPr="00943110">
        <w:rPr>
          <w:lang w:val="en-GB"/>
        </w:rPr>
        <w:t xml:space="preserve">: 0.72, </w:t>
      </w:r>
      <w:proofErr w:type="spellStart"/>
      <w:r w:rsidRPr="00943110">
        <w:rPr>
          <w:i/>
          <w:lang w:val="en-GB"/>
        </w:rPr>
        <w:t>AOX1C</w:t>
      </w:r>
      <w:proofErr w:type="spellEnd"/>
      <w:del w:id="700" w:author="." w:date="2024-01-12T09:06:00Z">
        <w:r w:rsidRPr="00943110" w:rsidDel="00E91842">
          <w:rPr>
            <w:lang w:val="en-GB"/>
          </w:rPr>
          <w:delText>-</w:delText>
        </w:r>
      </w:del>
      <w:ins w:id="701" w:author="." w:date="2024-01-12T09:06:00Z">
        <w:r w:rsidR="00E91842">
          <w:rPr>
            <w:lang w:val="en-GB"/>
          </w:rPr>
          <w:t>–</w:t>
        </w:r>
      </w:ins>
      <w:proofErr w:type="spellStart"/>
      <w:r w:rsidRPr="00943110">
        <w:rPr>
          <w:i/>
          <w:lang w:val="en-GB"/>
        </w:rPr>
        <w:t>AOX1D</w:t>
      </w:r>
      <w:proofErr w:type="spellEnd"/>
      <w:r w:rsidRPr="00943110">
        <w:rPr>
          <w:lang w:val="en-GB"/>
        </w:rPr>
        <w:t xml:space="preserve">: 0.89; </w:t>
      </w:r>
      <w:r w:rsidR="00D45726" w:rsidRPr="00943110">
        <w:rPr>
          <w:b/>
          <w:lang w:val="en-GB"/>
        </w:rPr>
        <w:t xml:space="preserve">Fig. </w:t>
      </w:r>
      <w:r w:rsidRPr="00943110">
        <w:rPr>
          <w:b/>
          <w:lang w:val="en-GB"/>
        </w:rPr>
        <w:t>7</w:t>
      </w:r>
      <w:r w:rsidRPr="00943110">
        <w:rPr>
          <w:lang w:val="en-GB"/>
        </w:rPr>
        <w:t xml:space="preserve">). We </w:t>
      </w:r>
      <w:del w:id="702" w:author="." w:date="2024-01-12T09:06:00Z">
        <w:r w:rsidRPr="00943110" w:rsidDel="00E91842">
          <w:rPr>
            <w:lang w:val="en-GB"/>
          </w:rPr>
          <w:delText xml:space="preserve">decided to </w:delText>
        </w:r>
      </w:del>
      <w:r w:rsidRPr="00943110">
        <w:rPr>
          <w:lang w:val="en-GB"/>
        </w:rPr>
        <w:t>assess</w:t>
      </w:r>
      <w:ins w:id="703" w:author="." w:date="2024-01-12T09:07:00Z">
        <w:r w:rsidR="00E91842">
          <w:rPr>
            <w:lang w:val="en-GB"/>
          </w:rPr>
          <w:t>ed</w:t>
        </w:r>
      </w:ins>
      <w:r w:rsidRPr="00943110">
        <w:rPr>
          <w:lang w:val="en-GB"/>
        </w:rPr>
        <w:t xml:space="preserve"> </w:t>
      </w:r>
      <w:proofErr w:type="spellStart"/>
      <w:r w:rsidRPr="00943110">
        <w:rPr>
          <w:lang w:val="en-GB"/>
        </w:rPr>
        <w:t>AOX</w:t>
      </w:r>
      <w:proofErr w:type="spellEnd"/>
      <w:r w:rsidRPr="00943110">
        <w:rPr>
          <w:lang w:val="en-GB"/>
        </w:rPr>
        <w:t xml:space="preserve"> redundancy by monitoring root phenotypes under two </w:t>
      </w:r>
      <w:del w:id="704" w:author="." w:date="2024-01-12T09:07:00Z">
        <w:r w:rsidRPr="00943110" w:rsidDel="00E91842">
          <w:rPr>
            <w:lang w:val="en-GB"/>
          </w:rPr>
          <w:delText xml:space="preserve">different </w:delText>
        </w:r>
      </w:del>
      <w:r w:rsidRPr="00943110">
        <w:rPr>
          <w:lang w:val="en-GB"/>
        </w:rPr>
        <w:t>stress</w:t>
      </w:r>
      <w:ins w:id="705" w:author="." w:date="2024-01-12T09:07:00Z">
        <w:r w:rsidR="00E91842">
          <w:rPr>
            <w:lang w:val="en-GB"/>
          </w:rPr>
          <w:t>or</w:t>
        </w:r>
      </w:ins>
      <w:del w:id="706" w:author="." w:date="2024-01-12T09:07:00Z">
        <w:r w:rsidRPr="00943110" w:rsidDel="00E91842">
          <w:rPr>
            <w:lang w:val="en-GB"/>
          </w:rPr>
          <w:delText>e</w:delText>
        </w:r>
      </w:del>
      <w:r w:rsidRPr="00943110">
        <w:rPr>
          <w:lang w:val="en-GB"/>
        </w:rPr>
        <w:t>s, considering</w:t>
      </w:r>
      <w:ins w:id="707" w:author="." w:date="2024-01-11T20:02:00Z">
        <w:r w:rsidR="001700C0">
          <w:rPr>
            <w:lang w:val="en-GB"/>
          </w:rPr>
          <w:t xml:space="preserve"> the</w:t>
        </w:r>
      </w:ins>
      <w:r w:rsidRPr="00943110">
        <w:rPr>
          <w:lang w:val="en-GB"/>
        </w:rPr>
        <w:t xml:space="preserve"> previously described roles of these genes in response and retrograde</w:t>
      </w:r>
      <w:ins w:id="708" w:author="." w:date="2024-01-12T09:07:00Z">
        <w:r w:rsidR="00E91842">
          <w:rPr>
            <w:lang w:val="en-GB"/>
          </w:rPr>
          <w:t xml:space="preserve"> </w:t>
        </w:r>
      </w:ins>
      <w:del w:id="709" w:author="." w:date="2024-01-12T09:07:00Z">
        <w:r w:rsidRPr="00943110" w:rsidDel="00E91842">
          <w:rPr>
            <w:lang w:val="en-GB"/>
          </w:rPr>
          <w:delText>-</w:delText>
        </w:r>
      </w:del>
      <w:r w:rsidRPr="00943110">
        <w:rPr>
          <w:lang w:val="en-GB"/>
        </w:rPr>
        <w:t xml:space="preserve">signalling </w:t>
      </w:r>
      <w:r w:rsidRPr="00943110">
        <w:rPr>
          <w:lang w:val="en-GB"/>
        </w:rPr>
      </w:r>
      <w:r w:rsidRPr="00943110">
        <w:rPr>
          <w:lang w:val="en-GB"/>
        </w:rPr>
        <w:instrText/>
      </w:r>
      <w:r w:rsidRPr="00943110">
        <w:rPr>
          <w:lang w:val="en-GB"/>
        </w:rPr>
      </w:r>
      <w:r w:rsidRPr="00943110">
        <w:rPr>
          <w:noProof/>
          <w:lang w:val="en-GB"/>
        </w:rPr>
        <w:t>(Fuchs et al., 2022)</w:t>
      </w:r>
      <w:r w:rsidRPr="00943110">
        <w:rPr>
          <w:lang w:val="en-GB"/>
        </w:rPr>
      </w:r>
      <w:ins w:id="710" w:author="." w:date="2024-01-12T09:07:00Z">
        <w:r w:rsidR="00E91842">
          <w:rPr>
            <w:lang w:val="en-GB"/>
          </w:rPr>
          <w:t>. Two of the five</w:t>
        </w:r>
      </w:ins>
      <w:del w:id="711" w:author="." w:date="2024-01-12T09:07:00Z">
        <w:r w:rsidRPr="00943110" w:rsidDel="00E91842">
          <w:rPr>
            <w:lang w:val="en-GB"/>
          </w:rPr>
          <w:delText>; 2/5</w:delText>
        </w:r>
      </w:del>
      <w:r w:rsidRPr="00943110">
        <w:rPr>
          <w:lang w:val="en-GB"/>
        </w:rPr>
        <w:t xml:space="preserve"> paralogs are not root expressed </w:t>
      </w:r>
      <w:r w:rsidRPr="00943110">
        <w:rPr>
          <w:lang w:val="en-GB"/>
        </w:rPr>
      </w:r>
      <w:r w:rsidRPr="00943110">
        <w:rPr>
          <w:lang w:val="en-GB"/>
        </w:rPr>
        <w:instrText/>
      </w:r>
      <w:r w:rsidRPr="00943110">
        <w:rPr>
          <w:lang w:val="en-GB"/>
        </w:rPr>
      </w:r>
      <w:r w:rsidRPr="00943110">
        <w:rPr>
          <w:noProof/>
          <w:lang w:val="en-GB"/>
        </w:rPr>
        <w:t>(Papatheodorou et al., 2020)</w:t>
      </w:r>
      <w:r w:rsidRPr="00943110">
        <w:rPr>
          <w:lang w:val="en-GB"/>
        </w:rPr>
      </w:r>
      <w:r w:rsidRPr="00943110">
        <w:rPr>
          <w:lang w:val="en-GB"/>
        </w:rPr>
        <w:t>, simplifying the system and evaluati</w:t>
      </w:r>
      <w:del w:id="712" w:author="." w:date="2024-01-12T10:08:00Z">
        <w:r w:rsidRPr="00943110" w:rsidDel="00D45726">
          <w:rPr>
            <w:lang w:val="en-GB"/>
          </w:rPr>
          <w:delText>o</w:delText>
        </w:r>
      </w:del>
      <w:r w:rsidRPr="00943110">
        <w:rPr>
          <w:lang w:val="en-GB"/>
        </w:rPr>
        <w:t>n</w:t>
      </w:r>
      <w:ins w:id="713" w:author="." w:date="2024-01-12T10:08:00Z">
        <w:r w:rsidR="00D45726">
          <w:rPr>
            <w:lang w:val="en-GB"/>
          </w:rPr>
          <w:t>g</w:t>
        </w:r>
      </w:ins>
      <w:r w:rsidRPr="00943110">
        <w:rPr>
          <w:lang w:val="en-GB"/>
        </w:rPr>
        <w:t xml:space="preserve"> </w:t>
      </w:r>
      <w:del w:id="714" w:author="." w:date="2024-01-12T10:08:00Z">
        <w:r w:rsidRPr="00943110" w:rsidDel="00D45726">
          <w:rPr>
            <w:lang w:val="en-GB"/>
          </w:rPr>
          <w:delText>in</w:delText>
        </w:r>
      </w:del>
      <w:ins w:id="715" w:author="." w:date="2024-01-12T10:08:00Z">
        <w:r w:rsidR="00D45726">
          <w:rPr>
            <w:lang w:val="en-GB"/>
          </w:rPr>
          <w:t>the</w:t>
        </w:r>
      </w:ins>
      <w:r w:rsidRPr="00943110">
        <w:rPr>
          <w:lang w:val="en-GB"/>
        </w:rPr>
        <w:t xml:space="preserve"> seedling stages. The </w:t>
      </w:r>
      <w:proofErr w:type="spellStart"/>
      <w:r w:rsidRPr="00943110">
        <w:rPr>
          <w:lang w:val="en-GB"/>
        </w:rPr>
        <w:t>DFD</w:t>
      </w:r>
      <w:proofErr w:type="spellEnd"/>
      <w:r w:rsidRPr="00943110">
        <w:rPr>
          <w:lang w:val="en-GB"/>
        </w:rPr>
        <w:t xml:space="preserve"> of duplicates can be inferred based on the phenotypes of knockout plants. When single knockout</w:t>
      </w:r>
      <w:ins w:id="716" w:author="." w:date="2024-01-11T20:02:00Z">
        <w:r w:rsidR="001700C0">
          <w:rPr>
            <w:lang w:val="en-GB"/>
          </w:rPr>
          <w:t>s</w:t>
        </w:r>
      </w:ins>
      <w:r w:rsidRPr="00943110">
        <w:rPr>
          <w:lang w:val="en-GB"/>
        </w:rPr>
        <w:t xml:space="preserve"> exhibit abnormal phenotypes related to the wild</w:t>
      </w:r>
      <w:ins w:id="717" w:author="." w:date="2024-01-12T09:07:00Z">
        <w:r w:rsidR="00E91842">
          <w:rPr>
            <w:lang w:val="en-GB"/>
          </w:rPr>
          <w:t xml:space="preserve"> </w:t>
        </w:r>
      </w:ins>
      <w:del w:id="718" w:author="." w:date="2024-01-12T09:07:00Z">
        <w:r w:rsidRPr="00943110" w:rsidDel="00E91842">
          <w:rPr>
            <w:lang w:val="en-GB"/>
          </w:rPr>
          <w:delText>-</w:delText>
        </w:r>
      </w:del>
      <w:r w:rsidRPr="00943110">
        <w:rPr>
          <w:lang w:val="en-GB"/>
        </w:rPr>
        <w:t>type (WT, Col-0) under a specific condition, the duplicates are not compensated</w:t>
      </w:r>
      <w:ins w:id="719" w:author="." w:date="2024-01-12T10:08:00Z">
        <w:r w:rsidR="00D45726">
          <w:rPr>
            <w:lang w:val="en-GB"/>
          </w:rPr>
          <w:t xml:space="preserve"> for</w:t>
        </w:r>
      </w:ins>
      <w:r w:rsidRPr="00943110">
        <w:rPr>
          <w:lang w:val="en-GB"/>
        </w:rPr>
        <w:t xml:space="preserve"> by the other gene copies</w:t>
      </w:r>
      <w:ins w:id="720" w:author="." w:date="2024-01-12T09:08:00Z">
        <w:r w:rsidR="00E91842">
          <w:rPr>
            <w:lang w:val="en-GB"/>
          </w:rPr>
          <w:t>; thus,</w:t>
        </w:r>
      </w:ins>
      <w:del w:id="721" w:author="." w:date="2024-01-12T09:08:00Z">
        <w:r w:rsidRPr="00943110" w:rsidDel="00E91842">
          <w:rPr>
            <w:lang w:val="en-GB"/>
          </w:rPr>
          <w:delText xml:space="preserve"> so</w:delText>
        </w:r>
      </w:del>
      <w:ins w:id="722" w:author="." w:date="2024-01-12T09:08:00Z">
        <w:r w:rsidR="00E91842">
          <w:rPr>
            <w:lang w:val="en-GB"/>
          </w:rPr>
          <w:t xml:space="preserve"> </w:t>
        </w:r>
      </w:ins>
      <w:ins w:id="723" w:author="." w:date="2024-01-11T20:02:00Z">
        <w:r w:rsidR="001700C0">
          <w:rPr>
            <w:lang w:val="en-GB"/>
          </w:rPr>
          <w:t>they</w:t>
        </w:r>
      </w:ins>
      <w:r w:rsidRPr="00943110">
        <w:rPr>
          <w:lang w:val="en-GB"/>
        </w:rPr>
        <w:t xml:space="preserve"> are assumed to be functiona</w:t>
      </w:r>
      <w:ins w:id="724" w:author="." w:date="2024-01-11T20:02:00Z">
        <w:r w:rsidR="001700C0">
          <w:rPr>
            <w:lang w:val="en-GB"/>
          </w:rPr>
          <w:t>l</w:t>
        </w:r>
      </w:ins>
      <w:r w:rsidRPr="00943110">
        <w:rPr>
          <w:lang w:val="en-GB"/>
        </w:rPr>
        <w:t>l</w:t>
      </w:r>
      <w:ins w:id="725" w:author="." w:date="2024-01-11T20:02:00Z">
        <w:r w:rsidR="001700C0">
          <w:rPr>
            <w:lang w:val="en-GB"/>
          </w:rPr>
          <w:t>y</w:t>
        </w:r>
      </w:ins>
      <w:r w:rsidRPr="00943110">
        <w:rPr>
          <w:lang w:val="en-GB"/>
        </w:rPr>
        <w:t xml:space="preserve"> divergent</w:t>
      </w:r>
      <w:del w:id="726" w:author="." w:date="2024-01-12T09:08:00Z">
        <w:r w:rsidRPr="00943110" w:rsidDel="00E91842">
          <w:rPr>
            <w:lang w:val="en-GB"/>
          </w:rPr>
          <w:delText xml:space="preserve"> and conversely</w:delText>
        </w:r>
      </w:del>
      <w:r w:rsidRPr="00943110">
        <w:rPr>
          <w:lang w:val="en-GB"/>
        </w:rPr>
        <w:t xml:space="preserve"> (</w:t>
      </w:r>
      <w:proofErr w:type="spellStart"/>
      <w:r w:rsidRPr="00943110">
        <w:rPr>
          <w:lang w:val="en-GB"/>
        </w:rPr>
        <w:t>Ezoe</w:t>
      </w:r>
      <w:proofErr w:type="spellEnd"/>
      <w:r w:rsidRPr="00943110">
        <w:rPr>
          <w:lang w:val="en-GB"/>
        </w:rPr>
        <w:t>, Shirai, and Hanada, 2021).</w:t>
      </w:r>
    </w:p>
    <w:p w14:paraId="7F8726F1" w14:textId="685AC646" w:rsidR="00FA6A90" w:rsidRPr="00943110" w:rsidRDefault="00FA6A90" w:rsidP="00FA6A90">
      <w:pPr>
        <w:rPr>
          <w:lang w:val="en-GB"/>
        </w:rPr>
      </w:pPr>
      <w:r w:rsidRPr="00943110">
        <w:rPr>
          <w:lang w:val="en-GB"/>
        </w:rPr>
        <w:t>Seedling phenotypes followed the same pattern for</w:t>
      </w:r>
      <w:ins w:id="727" w:author="." w:date="2024-01-12T10:08:00Z">
        <w:r w:rsidR="00D45726">
          <w:rPr>
            <w:lang w:val="en-GB"/>
          </w:rPr>
          <w:t xml:space="preserve"> the</w:t>
        </w:r>
      </w:ins>
      <w:r w:rsidRPr="00943110">
        <w:rPr>
          <w:lang w:val="en-GB"/>
        </w:rPr>
        <w:t xml:space="preserve"> control and mock conditions</w:t>
      </w:r>
      <w:del w:id="728" w:author="." w:date="2024-01-11T20:02:00Z">
        <w:r w:rsidRPr="00943110" w:rsidDel="001700C0">
          <w:rPr>
            <w:lang w:val="en-GB"/>
          </w:rPr>
          <w:delText>,</w:delText>
        </w:r>
      </w:del>
      <w:ins w:id="729" w:author="." w:date="2024-01-11T20:02:00Z">
        <w:r w:rsidR="001700C0">
          <w:rPr>
            <w:lang w:val="en-GB"/>
          </w:rPr>
          <w:t>;</w:t>
        </w:r>
      </w:ins>
      <w:r w:rsidRPr="00943110">
        <w:rPr>
          <w:lang w:val="en-GB"/>
        </w:rPr>
        <w:t xml:space="preserve"> there were significant differences for all </w:t>
      </w:r>
      <w:proofErr w:type="spellStart"/>
      <w:r w:rsidRPr="00943110">
        <w:rPr>
          <w:lang w:val="en-GB"/>
        </w:rPr>
        <w:t>AOX</w:t>
      </w:r>
      <w:proofErr w:type="spellEnd"/>
      <w:r w:rsidRPr="00943110">
        <w:rPr>
          <w:lang w:val="en-GB"/>
        </w:rPr>
        <w:t xml:space="preserve"> genotypes in root length (WT</w:t>
      </w:r>
      <w:ins w:id="730" w:author="." w:date="2024-01-12T09:08:00Z">
        <w:r w:rsidR="00E91842">
          <w:rPr>
            <w:lang w:val="en-GB"/>
          </w:rPr>
          <w:t xml:space="preserve"> </w:t>
        </w:r>
      </w:ins>
      <w:r w:rsidRPr="00943110">
        <w:rPr>
          <w:lang w:val="en-GB"/>
        </w:rPr>
        <w:t>&gt;</w:t>
      </w:r>
      <w:ins w:id="731" w:author="." w:date="2024-01-12T09:08:00Z">
        <w:r w:rsidR="00E91842">
          <w:rPr>
            <w:lang w:val="en-GB"/>
          </w:rPr>
          <w:t xml:space="preserve"> </w:t>
        </w:r>
      </w:ins>
      <w:proofErr w:type="spellStart"/>
      <w:r w:rsidRPr="00943110">
        <w:rPr>
          <w:i/>
          <w:lang w:val="en-GB"/>
        </w:rPr>
        <w:t>aox1c</w:t>
      </w:r>
      <w:proofErr w:type="spellEnd"/>
      <w:ins w:id="732" w:author="." w:date="2024-01-12T09:08:00Z">
        <w:r w:rsidR="00E91842">
          <w:rPr>
            <w:i/>
            <w:lang w:val="en-GB"/>
          </w:rPr>
          <w:t xml:space="preserve"> </w:t>
        </w:r>
      </w:ins>
      <w:r w:rsidRPr="00943110">
        <w:rPr>
          <w:lang w:val="en-GB"/>
        </w:rPr>
        <w:t>&gt;</w:t>
      </w:r>
      <w:ins w:id="733" w:author="." w:date="2024-01-12T09:08:00Z">
        <w:r w:rsidR="00E91842">
          <w:rPr>
            <w:lang w:val="en-GB"/>
          </w:rPr>
          <w:t xml:space="preserve"> </w:t>
        </w:r>
      </w:ins>
      <w:proofErr w:type="spellStart"/>
      <w:r w:rsidRPr="00943110">
        <w:rPr>
          <w:i/>
          <w:lang w:val="en-GB"/>
        </w:rPr>
        <w:t>aox1a</w:t>
      </w:r>
      <w:proofErr w:type="spellEnd"/>
      <w:ins w:id="734" w:author="." w:date="2024-01-12T09:08:00Z">
        <w:r w:rsidR="00E91842">
          <w:rPr>
            <w:i/>
            <w:lang w:val="en-GB"/>
          </w:rPr>
          <w:t xml:space="preserve"> </w:t>
        </w:r>
      </w:ins>
      <w:r w:rsidRPr="00943110">
        <w:rPr>
          <w:lang w:val="en-GB"/>
        </w:rPr>
        <w:t>&gt;</w:t>
      </w:r>
      <w:ins w:id="735" w:author="." w:date="2024-01-12T09:08:00Z">
        <w:r w:rsidR="00E91842">
          <w:rPr>
            <w:lang w:val="en-GB"/>
          </w:rPr>
          <w:t xml:space="preserve"> </w:t>
        </w:r>
      </w:ins>
      <w:proofErr w:type="spellStart"/>
      <w:r w:rsidRPr="00943110">
        <w:rPr>
          <w:i/>
          <w:lang w:val="en-GB"/>
        </w:rPr>
        <w:t>aox1d</w:t>
      </w:r>
      <w:proofErr w:type="spellEnd"/>
      <w:r w:rsidRPr="00943110">
        <w:rPr>
          <w:lang w:val="en-GB"/>
        </w:rPr>
        <w:t>), hypocotyl length (</w:t>
      </w:r>
      <w:proofErr w:type="spellStart"/>
      <w:r w:rsidRPr="00943110">
        <w:rPr>
          <w:i/>
          <w:lang w:val="en-GB"/>
        </w:rPr>
        <w:t>aox1c</w:t>
      </w:r>
      <w:proofErr w:type="spellEnd"/>
      <w:ins w:id="736" w:author="." w:date="2024-01-12T09:08:00Z">
        <w:r w:rsidR="00E91842">
          <w:rPr>
            <w:i/>
            <w:lang w:val="en-GB"/>
          </w:rPr>
          <w:t xml:space="preserve"> </w:t>
        </w:r>
      </w:ins>
      <w:r w:rsidRPr="00943110">
        <w:rPr>
          <w:lang w:val="en-GB"/>
        </w:rPr>
        <w:t>&gt;</w:t>
      </w:r>
      <w:ins w:id="737" w:author="." w:date="2024-01-12T09:08:00Z">
        <w:r w:rsidR="00E91842">
          <w:rPr>
            <w:lang w:val="en-GB"/>
          </w:rPr>
          <w:t xml:space="preserve"> </w:t>
        </w:r>
      </w:ins>
      <w:proofErr w:type="spellStart"/>
      <w:r w:rsidRPr="00943110">
        <w:rPr>
          <w:i/>
          <w:lang w:val="en-GB"/>
        </w:rPr>
        <w:t>aox1d</w:t>
      </w:r>
      <w:proofErr w:type="spellEnd"/>
      <w:ins w:id="738" w:author="." w:date="2024-01-12T09:08:00Z">
        <w:r w:rsidR="00E91842">
          <w:rPr>
            <w:i/>
            <w:lang w:val="en-GB"/>
          </w:rPr>
          <w:t xml:space="preserve"> </w:t>
        </w:r>
      </w:ins>
      <w:r w:rsidRPr="00943110">
        <w:rPr>
          <w:lang w:val="en-GB"/>
        </w:rPr>
        <w:t>&gt;</w:t>
      </w:r>
      <w:ins w:id="739" w:author="." w:date="2024-01-12T09:08:00Z">
        <w:r w:rsidR="00E91842">
          <w:rPr>
            <w:lang w:val="en-GB"/>
          </w:rPr>
          <w:t xml:space="preserve"> </w:t>
        </w:r>
      </w:ins>
      <w:proofErr w:type="spellStart"/>
      <w:r w:rsidRPr="00943110">
        <w:rPr>
          <w:i/>
          <w:lang w:val="en-GB"/>
        </w:rPr>
        <w:t>aox1a</w:t>
      </w:r>
      <w:proofErr w:type="spellEnd"/>
      <w:ins w:id="740" w:author="." w:date="2024-01-12T09:08:00Z">
        <w:r w:rsidR="00E91842">
          <w:rPr>
            <w:i/>
            <w:lang w:val="en-GB"/>
          </w:rPr>
          <w:t xml:space="preserve"> </w:t>
        </w:r>
      </w:ins>
      <w:r w:rsidRPr="00943110">
        <w:rPr>
          <w:lang w:val="en-GB"/>
        </w:rPr>
        <w:t>&gt;</w:t>
      </w:r>
      <w:ins w:id="741" w:author="." w:date="2024-01-12T09:08:00Z">
        <w:r w:rsidR="00E91842">
          <w:rPr>
            <w:lang w:val="en-GB"/>
          </w:rPr>
          <w:t xml:space="preserve"> </w:t>
        </w:r>
      </w:ins>
      <w:r w:rsidRPr="00943110">
        <w:rPr>
          <w:lang w:val="en-GB"/>
        </w:rPr>
        <w:t xml:space="preserve">WT) and </w:t>
      </w:r>
      <w:proofErr w:type="spellStart"/>
      <w:r w:rsidRPr="00943110">
        <w:rPr>
          <w:lang w:val="en-GB"/>
        </w:rPr>
        <w:t>root:hypocotyl</w:t>
      </w:r>
      <w:proofErr w:type="spellEnd"/>
      <w:r w:rsidRPr="00943110">
        <w:rPr>
          <w:lang w:val="en-GB"/>
        </w:rPr>
        <w:t xml:space="preserve"> ratio (WT</w:t>
      </w:r>
      <w:ins w:id="742" w:author="." w:date="2024-01-12T09:08:00Z">
        <w:r w:rsidR="00E91842">
          <w:rPr>
            <w:lang w:val="en-GB"/>
          </w:rPr>
          <w:t xml:space="preserve"> </w:t>
        </w:r>
      </w:ins>
      <w:r w:rsidRPr="00943110">
        <w:rPr>
          <w:lang w:val="en-GB"/>
        </w:rPr>
        <w:t>&gt;</w:t>
      </w:r>
      <w:ins w:id="743" w:author="." w:date="2024-01-12T09:08:00Z">
        <w:r w:rsidR="00E91842">
          <w:rPr>
            <w:lang w:val="en-GB"/>
          </w:rPr>
          <w:t xml:space="preserve"> </w:t>
        </w:r>
      </w:ins>
      <w:proofErr w:type="spellStart"/>
      <w:r w:rsidRPr="00943110">
        <w:rPr>
          <w:i/>
          <w:lang w:val="en-GB"/>
        </w:rPr>
        <w:t>aox1a</w:t>
      </w:r>
      <w:proofErr w:type="spellEnd"/>
      <w:r w:rsidRPr="00943110">
        <w:rPr>
          <w:i/>
          <w:lang w:val="en-GB"/>
        </w:rPr>
        <w:t>/</w:t>
      </w:r>
      <w:proofErr w:type="spellStart"/>
      <w:r w:rsidRPr="00943110">
        <w:rPr>
          <w:i/>
          <w:lang w:val="en-GB"/>
        </w:rPr>
        <w:t>aox1c</w:t>
      </w:r>
      <w:proofErr w:type="spellEnd"/>
      <w:ins w:id="744" w:author="." w:date="2024-01-12T09:08:00Z">
        <w:r w:rsidR="00E91842">
          <w:rPr>
            <w:i/>
            <w:lang w:val="en-GB"/>
          </w:rPr>
          <w:t xml:space="preserve"> </w:t>
        </w:r>
      </w:ins>
      <w:r w:rsidRPr="00943110">
        <w:rPr>
          <w:lang w:val="en-GB"/>
        </w:rPr>
        <w:t>&gt;</w:t>
      </w:r>
      <w:ins w:id="745" w:author="." w:date="2024-01-12T09:08:00Z">
        <w:r w:rsidR="00E91842">
          <w:rPr>
            <w:lang w:val="en-GB"/>
          </w:rPr>
          <w:t xml:space="preserve"> </w:t>
        </w:r>
      </w:ins>
      <w:proofErr w:type="spellStart"/>
      <w:r w:rsidRPr="00943110">
        <w:rPr>
          <w:i/>
          <w:lang w:val="en-GB"/>
        </w:rPr>
        <w:t>aox1d</w:t>
      </w:r>
      <w:proofErr w:type="spellEnd"/>
      <w:r w:rsidRPr="00943110">
        <w:rPr>
          <w:lang w:val="en-GB"/>
        </w:rPr>
        <w:t>) (</w:t>
      </w:r>
      <w:r w:rsidR="00D45726" w:rsidRPr="00943110">
        <w:rPr>
          <w:b/>
          <w:lang w:val="en-GB"/>
        </w:rPr>
        <w:t>Fig</w:t>
      </w:r>
      <w:r w:rsidRPr="00943110">
        <w:rPr>
          <w:b/>
          <w:lang w:val="en-GB"/>
        </w:rPr>
        <w:t>. 7</w:t>
      </w:r>
      <w:r w:rsidRPr="00943110">
        <w:rPr>
          <w:lang w:val="en-GB"/>
        </w:rPr>
        <w:t xml:space="preserve">). </w:t>
      </w:r>
      <w:del w:id="746" w:author="." w:date="2024-01-12T09:08:00Z">
        <w:r w:rsidRPr="00943110" w:rsidDel="00E91842">
          <w:rPr>
            <w:lang w:val="en-GB"/>
          </w:rPr>
          <w:delText>In</w:delText>
        </w:r>
      </w:del>
      <w:ins w:id="747" w:author="." w:date="2024-01-12T09:08:00Z">
        <w:r w:rsidR="00E91842">
          <w:rPr>
            <w:lang w:val="en-GB"/>
          </w:rPr>
          <w:t>Under</w:t>
        </w:r>
      </w:ins>
      <w:r w:rsidRPr="00943110">
        <w:rPr>
          <w:lang w:val="en-GB"/>
        </w:rPr>
        <w:t xml:space="preserve"> drought</w:t>
      </w:r>
      <w:del w:id="748" w:author="." w:date="2024-01-12T09:08:00Z">
        <w:r w:rsidRPr="00943110" w:rsidDel="00E91842">
          <w:rPr>
            <w:lang w:val="en-GB"/>
          </w:rPr>
          <w:delText>-</w:delText>
        </w:r>
      </w:del>
      <w:ins w:id="749" w:author="." w:date="2024-01-12T09:08:00Z">
        <w:r w:rsidR="00E91842">
          <w:rPr>
            <w:lang w:val="en-GB"/>
          </w:rPr>
          <w:t>/</w:t>
        </w:r>
      </w:ins>
      <w:r w:rsidRPr="00943110">
        <w:rPr>
          <w:lang w:val="en-GB"/>
        </w:rPr>
        <w:t>heat (</w:t>
      </w:r>
      <w:proofErr w:type="spellStart"/>
      <w:r w:rsidRPr="00943110">
        <w:rPr>
          <w:lang w:val="en-GB"/>
        </w:rPr>
        <w:t>PEG</w:t>
      </w:r>
      <w:ins w:id="750" w:author="." w:date="2024-01-12T09:09:00Z">
        <w:r w:rsidR="00E91842">
          <w:rPr>
            <w:rFonts w:cs="Arial"/>
            <w:lang w:val="en-GB"/>
          </w:rPr>
          <w:t>×</w:t>
        </w:r>
      </w:ins>
      <w:del w:id="751" w:author="." w:date="2024-01-12T09:08:00Z">
        <w:r w:rsidRPr="00943110" w:rsidDel="00E91842">
          <w:rPr>
            <w:lang w:val="en-GB"/>
          </w:rPr>
          <w:delText>x</w:delText>
        </w:r>
      </w:del>
      <w:r w:rsidRPr="00943110">
        <w:rPr>
          <w:lang w:val="en-GB"/>
        </w:rPr>
        <w:t>Heat</w:t>
      </w:r>
      <w:proofErr w:type="spellEnd"/>
      <w:r w:rsidRPr="00943110">
        <w:rPr>
          <w:lang w:val="en-GB"/>
        </w:rPr>
        <w:t xml:space="preserve">) stress, significant differences were also </w:t>
      </w:r>
      <w:del w:id="752" w:author="." w:date="2024-01-12T09:09:00Z">
        <w:r w:rsidRPr="00943110" w:rsidDel="00E91842">
          <w:rPr>
            <w:lang w:val="en-GB"/>
          </w:rPr>
          <w:delText>appreciated</w:delText>
        </w:r>
      </w:del>
      <w:ins w:id="753" w:author="." w:date="2024-01-12T09:09:00Z">
        <w:r w:rsidR="00E91842">
          <w:rPr>
            <w:lang w:val="en-GB"/>
          </w:rPr>
          <w:t>observed</w:t>
        </w:r>
      </w:ins>
      <w:ins w:id="754" w:author="." w:date="2024-01-11T20:02:00Z">
        <w:r w:rsidR="001700C0">
          <w:rPr>
            <w:lang w:val="en-GB"/>
          </w:rPr>
          <w:t>,</w:t>
        </w:r>
      </w:ins>
      <w:r w:rsidRPr="00943110">
        <w:rPr>
          <w:lang w:val="en-GB"/>
        </w:rPr>
        <w:t xml:space="preserve"> with two exceptions: </w:t>
      </w:r>
      <w:proofErr w:type="spellStart"/>
      <w:r w:rsidRPr="00943110">
        <w:rPr>
          <w:i/>
          <w:lang w:val="en-GB"/>
        </w:rPr>
        <w:t>aox1c</w:t>
      </w:r>
      <w:proofErr w:type="spellEnd"/>
      <w:r w:rsidRPr="00943110">
        <w:rPr>
          <w:i/>
          <w:lang w:val="en-GB"/>
        </w:rPr>
        <w:t xml:space="preserve"> </w:t>
      </w:r>
      <w:r w:rsidRPr="00943110">
        <w:rPr>
          <w:lang w:val="en-GB"/>
        </w:rPr>
        <w:t xml:space="preserve">root length and </w:t>
      </w:r>
      <w:proofErr w:type="spellStart"/>
      <w:r w:rsidRPr="00943110">
        <w:rPr>
          <w:i/>
          <w:lang w:val="en-GB"/>
        </w:rPr>
        <w:t>aox1a</w:t>
      </w:r>
      <w:proofErr w:type="spellEnd"/>
      <w:r w:rsidRPr="00943110">
        <w:rPr>
          <w:i/>
          <w:lang w:val="en-GB"/>
        </w:rPr>
        <w:t xml:space="preserve"> </w:t>
      </w:r>
      <w:r w:rsidRPr="00943110">
        <w:rPr>
          <w:lang w:val="en-GB"/>
        </w:rPr>
        <w:t xml:space="preserve">hypocotyl length. We </w:t>
      </w:r>
      <w:del w:id="755" w:author="." w:date="2024-01-12T09:09:00Z">
        <w:r w:rsidRPr="00943110" w:rsidDel="00E91842">
          <w:rPr>
            <w:lang w:val="en-GB"/>
          </w:rPr>
          <w:delText xml:space="preserve">decided to </w:delText>
        </w:r>
      </w:del>
      <w:r w:rsidRPr="00943110">
        <w:rPr>
          <w:lang w:val="en-GB"/>
        </w:rPr>
        <w:t>establish</w:t>
      </w:r>
      <w:ins w:id="756" w:author="." w:date="2024-01-12T09:09:00Z">
        <w:r w:rsidR="00E91842">
          <w:rPr>
            <w:lang w:val="en-GB"/>
          </w:rPr>
          <w:t>ed</w:t>
        </w:r>
      </w:ins>
      <w:r w:rsidRPr="00943110">
        <w:rPr>
          <w:lang w:val="en-GB"/>
        </w:rPr>
        <w:t xml:space="preserve"> an additional stress assay using Antimycin A (AA), a complex III inhibitor that can be tolerated in plants due to electron bypass via </w:t>
      </w:r>
      <w:proofErr w:type="spellStart"/>
      <w:r w:rsidRPr="00943110">
        <w:rPr>
          <w:lang w:val="en-GB"/>
        </w:rPr>
        <w:t>AOX</w:t>
      </w:r>
      <w:proofErr w:type="spellEnd"/>
      <w:r w:rsidRPr="00943110">
        <w:rPr>
          <w:lang w:val="en-GB"/>
        </w:rPr>
        <w:t>, but not when the activity of these genes is supressed/dimi</w:t>
      </w:r>
      <w:ins w:id="757" w:author="." w:date="2024-01-11T20:03:00Z">
        <w:r w:rsidR="001700C0">
          <w:rPr>
            <w:lang w:val="en-GB"/>
          </w:rPr>
          <w:t>ni</w:t>
        </w:r>
      </w:ins>
      <w:r w:rsidRPr="00943110">
        <w:rPr>
          <w:lang w:val="en-GB"/>
        </w:rPr>
        <w:t xml:space="preserve">shed </w:t>
      </w:r>
      <w:r w:rsidRPr="00943110">
        <w:rPr>
          <w:lang w:val="en-GB"/>
        </w:rPr>
      </w:r>
      <w:r w:rsidRPr="00943110">
        <w:rPr>
          <w:lang w:val="en-GB"/>
        </w:rPr>
        <w:instrText/>
      </w:r>
      <w:r w:rsidRPr="00943110">
        <w:rPr>
          <w:lang w:val="en-GB"/>
        </w:rPr>
      </w:r>
      <w:r w:rsidRPr="00943110">
        <w:rPr>
          <w:noProof/>
          <w:lang w:val="en-GB"/>
        </w:rPr>
        <w:t>(Strodtkotter et al., 2009)</w:t>
      </w:r>
      <w:r w:rsidRPr="00943110">
        <w:rPr>
          <w:lang w:val="en-GB"/>
        </w:rPr>
      </w:r>
      <w:r w:rsidRPr="00943110">
        <w:rPr>
          <w:lang w:val="en-GB"/>
        </w:rPr>
        <w:t>.</w:t>
      </w:r>
      <w:del w:id="758" w:author="." w:date="2024-01-12T09:09:00Z">
        <w:r w:rsidRPr="00943110" w:rsidDel="00E91842">
          <w:rPr>
            <w:lang w:val="en-GB"/>
          </w:rPr>
          <w:delText xml:space="preserve"> Because of the small size of </w:delText>
        </w:r>
        <w:r w:rsidRPr="00943110" w:rsidDel="00E91842">
          <w:rPr>
            <w:i/>
            <w:lang w:val="en-GB"/>
          </w:rPr>
          <w:delText xml:space="preserve">aox1a </w:delText>
        </w:r>
        <w:r w:rsidRPr="00943110" w:rsidDel="00E91842">
          <w:rPr>
            <w:lang w:val="en-GB"/>
          </w:rPr>
          <w:delText>seedlings</w:delText>
        </w:r>
      </w:del>
      <w:r w:rsidRPr="00943110">
        <w:rPr>
          <w:lang w:val="en-GB"/>
        </w:rPr>
        <w:t xml:space="preserve"> </w:t>
      </w:r>
      <w:del w:id="759" w:author="." w:date="2024-01-12T09:09:00Z">
        <w:r w:rsidRPr="00943110" w:rsidDel="00E91842">
          <w:rPr>
            <w:lang w:val="en-GB"/>
          </w:rPr>
          <w:delText>o</w:delText>
        </w:r>
      </w:del>
      <w:ins w:id="760" w:author="." w:date="2024-01-12T09:09:00Z">
        <w:r w:rsidR="00E91842">
          <w:rPr>
            <w:lang w:val="en-GB"/>
          </w:rPr>
          <w:t>O</w:t>
        </w:r>
      </w:ins>
      <w:r w:rsidRPr="00943110">
        <w:rPr>
          <w:lang w:val="en-GB"/>
        </w:rPr>
        <w:t>nly root length was monitor</w:t>
      </w:r>
      <w:del w:id="761" w:author="." w:date="2024-01-11T20:03:00Z">
        <w:r w:rsidRPr="00943110" w:rsidDel="001700C0">
          <w:rPr>
            <w:lang w:val="en-GB"/>
          </w:rPr>
          <w:delText>iz</w:delText>
        </w:r>
      </w:del>
      <w:r w:rsidRPr="00943110">
        <w:rPr>
          <w:lang w:val="en-GB"/>
        </w:rPr>
        <w:t>ed</w:t>
      </w:r>
      <w:ins w:id="762" w:author="." w:date="2024-01-12T09:09:00Z">
        <w:r w:rsidR="00E91842">
          <w:rPr>
            <w:lang w:val="en-GB"/>
          </w:rPr>
          <w:t xml:space="preserve"> b</w:t>
        </w:r>
        <w:r w:rsidR="00E91842" w:rsidRPr="00943110">
          <w:rPr>
            <w:lang w:val="en-GB"/>
          </w:rPr>
          <w:t xml:space="preserve">ecause of the small size of </w:t>
        </w:r>
        <w:proofErr w:type="spellStart"/>
        <w:r w:rsidR="00E91842" w:rsidRPr="00943110">
          <w:rPr>
            <w:i/>
            <w:lang w:val="en-GB"/>
          </w:rPr>
          <w:t>aox1a</w:t>
        </w:r>
        <w:proofErr w:type="spellEnd"/>
        <w:r w:rsidR="00E91842" w:rsidRPr="00943110">
          <w:rPr>
            <w:i/>
            <w:lang w:val="en-GB"/>
          </w:rPr>
          <w:t xml:space="preserve"> </w:t>
        </w:r>
        <w:r w:rsidR="00E91842" w:rsidRPr="00943110">
          <w:rPr>
            <w:lang w:val="en-GB"/>
          </w:rPr>
          <w:t>seedlings</w:t>
        </w:r>
      </w:ins>
      <w:r w:rsidRPr="00943110">
        <w:rPr>
          <w:lang w:val="en-GB"/>
        </w:rPr>
        <w:t xml:space="preserve">. Again, significant changes were found for all </w:t>
      </w:r>
      <w:proofErr w:type="spellStart"/>
      <w:r w:rsidRPr="00943110">
        <w:rPr>
          <w:lang w:val="en-GB"/>
        </w:rPr>
        <w:t>AOX</w:t>
      </w:r>
      <w:proofErr w:type="spellEnd"/>
      <w:r w:rsidRPr="00943110">
        <w:rPr>
          <w:lang w:val="en-GB"/>
        </w:rPr>
        <w:t xml:space="preserve"> genotypes measured in root length and </w:t>
      </w:r>
      <w:proofErr w:type="spellStart"/>
      <w:r w:rsidRPr="00943110">
        <w:rPr>
          <w:lang w:val="en-GB"/>
        </w:rPr>
        <w:t>root:hypocotyl</w:t>
      </w:r>
      <w:proofErr w:type="spellEnd"/>
      <w:r w:rsidRPr="00943110">
        <w:rPr>
          <w:lang w:val="en-GB"/>
        </w:rPr>
        <w:t xml:space="preserve"> ratio. </w:t>
      </w:r>
      <w:del w:id="763" w:author="." w:date="2024-01-12T09:10:00Z">
        <w:r w:rsidRPr="00943110" w:rsidDel="00E91842">
          <w:rPr>
            <w:lang w:val="en-GB"/>
          </w:rPr>
          <w:delText>Hypocotyl length</w:delText>
        </w:r>
      </w:del>
      <w:ins w:id="764" w:author="." w:date="2024-01-12T09:10:00Z">
        <w:r w:rsidR="00E91842">
          <w:rPr>
            <w:lang w:val="en-GB"/>
          </w:rPr>
          <w:t>The</w:t>
        </w:r>
      </w:ins>
      <w:r w:rsidRPr="00943110">
        <w:rPr>
          <w:lang w:val="en-GB"/>
        </w:rPr>
        <w:t xml:space="preserve"> greater p-values</w:t>
      </w:r>
      <w:ins w:id="765" w:author="." w:date="2024-01-12T09:10:00Z">
        <w:r w:rsidR="00E91842">
          <w:rPr>
            <w:lang w:val="en-GB"/>
          </w:rPr>
          <w:t xml:space="preserve"> for hypocotyl length</w:t>
        </w:r>
      </w:ins>
      <w:r w:rsidRPr="00943110">
        <w:rPr>
          <w:lang w:val="en-GB"/>
        </w:rPr>
        <w:t xml:space="preserve"> in drought</w:t>
      </w:r>
      <w:del w:id="766" w:author="." w:date="2024-01-12T09:10:00Z">
        <w:r w:rsidRPr="00943110" w:rsidDel="00E91842">
          <w:rPr>
            <w:lang w:val="en-GB"/>
          </w:rPr>
          <w:delText>-</w:delText>
        </w:r>
      </w:del>
      <w:ins w:id="767" w:author="." w:date="2024-01-12T09:10:00Z">
        <w:r w:rsidR="00E91842">
          <w:rPr>
            <w:lang w:val="en-GB"/>
          </w:rPr>
          <w:t>/</w:t>
        </w:r>
      </w:ins>
      <w:r w:rsidRPr="00943110">
        <w:rPr>
          <w:lang w:val="en-GB"/>
        </w:rPr>
        <w:t>heat and no significance in AA suggest</w:t>
      </w:r>
      <w:del w:id="768" w:author="." w:date="2024-01-12T09:10:00Z">
        <w:r w:rsidRPr="00943110" w:rsidDel="00E91842">
          <w:rPr>
            <w:lang w:val="en-GB"/>
          </w:rPr>
          <w:delText>ed</w:delText>
        </w:r>
      </w:del>
      <w:r w:rsidRPr="00943110">
        <w:rPr>
          <w:lang w:val="en-GB"/>
        </w:rPr>
        <w:t xml:space="preserve"> a general</w:t>
      </w:r>
      <w:del w:id="769" w:author="." w:date="2024-01-11T20:03:00Z">
        <w:r w:rsidRPr="00943110" w:rsidDel="001700C0">
          <w:rPr>
            <w:lang w:val="en-GB"/>
          </w:rPr>
          <w:delText>-</w:delText>
        </w:r>
      </w:del>
      <w:ins w:id="770" w:author="." w:date="2024-01-11T20:03:00Z">
        <w:r w:rsidR="001700C0">
          <w:rPr>
            <w:lang w:val="en-GB"/>
          </w:rPr>
          <w:t xml:space="preserve"> </w:t>
        </w:r>
      </w:ins>
      <w:r w:rsidRPr="00943110">
        <w:rPr>
          <w:lang w:val="en-GB"/>
        </w:rPr>
        <w:t xml:space="preserve">stress </w:t>
      </w:r>
      <w:del w:id="771" w:author="." w:date="2024-01-11T20:03:00Z">
        <w:r w:rsidRPr="00943110" w:rsidDel="001700C0">
          <w:rPr>
            <w:lang w:val="en-GB"/>
          </w:rPr>
          <w:delText>hyopoctyl</w:delText>
        </w:r>
      </w:del>
      <w:ins w:id="772" w:author="." w:date="2024-01-11T20:03:00Z">
        <w:r w:rsidR="001700C0" w:rsidRPr="00943110">
          <w:rPr>
            <w:lang w:val="en-GB"/>
          </w:rPr>
          <w:t>hypocotyl</w:t>
        </w:r>
      </w:ins>
      <w:r w:rsidRPr="00943110">
        <w:rPr>
          <w:lang w:val="en-GB"/>
        </w:rPr>
        <w:t xml:space="preserve"> </w:t>
      </w:r>
      <w:del w:id="773" w:author="." w:date="2024-01-11T20:03:00Z">
        <w:r w:rsidRPr="00943110" w:rsidDel="001700C0">
          <w:rPr>
            <w:lang w:val="en-GB"/>
          </w:rPr>
          <w:delText>elogation</w:delText>
        </w:r>
      </w:del>
      <w:ins w:id="774" w:author="." w:date="2024-01-11T20:03:00Z">
        <w:r w:rsidR="001700C0" w:rsidRPr="00943110">
          <w:rPr>
            <w:lang w:val="en-GB"/>
          </w:rPr>
          <w:t>elongation</w:t>
        </w:r>
      </w:ins>
      <w:r w:rsidRPr="00943110">
        <w:rPr>
          <w:lang w:val="en-GB"/>
        </w:rPr>
        <w:t xml:space="preserve"> mechanism in these mutants. In view</w:t>
      </w:r>
      <w:ins w:id="775" w:author="." w:date="2024-01-12T10:08:00Z">
        <w:r w:rsidR="00D45726">
          <w:rPr>
            <w:lang w:val="en-GB"/>
          </w:rPr>
          <w:t xml:space="preserve"> of the roles</w:t>
        </w:r>
      </w:ins>
      <w:r w:rsidRPr="00943110">
        <w:rPr>
          <w:lang w:val="en-GB"/>
        </w:rPr>
        <w:t xml:space="preserve"> of</w:t>
      </w:r>
      <w:ins w:id="776" w:author="." w:date="2024-01-12T10:08:00Z">
        <w:r w:rsidR="00D45726">
          <w:rPr>
            <w:lang w:val="en-GB"/>
          </w:rPr>
          <w:t xml:space="preserve"> the</w:t>
        </w:r>
      </w:ins>
      <w:r w:rsidRPr="00943110">
        <w:rPr>
          <w:lang w:val="en-GB"/>
        </w:rPr>
        <w:t xml:space="preserve"> </w:t>
      </w:r>
      <w:proofErr w:type="spellStart"/>
      <w:r w:rsidRPr="00943110">
        <w:rPr>
          <w:lang w:val="en-GB"/>
        </w:rPr>
        <w:t>AOX</w:t>
      </w:r>
      <w:proofErr w:type="spellEnd"/>
      <w:r w:rsidRPr="00943110">
        <w:rPr>
          <w:lang w:val="en-GB"/>
        </w:rPr>
        <w:t xml:space="preserve"> gen</w:t>
      </w:r>
      <w:del w:id="777" w:author="." w:date="2024-01-12T10:09:00Z">
        <w:r w:rsidRPr="00943110" w:rsidDel="00D45726">
          <w:rPr>
            <w:lang w:val="en-GB"/>
          </w:rPr>
          <w:delText>e</w:delText>
        </w:r>
      </w:del>
      <w:del w:id="778" w:author="." w:date="2024-01-11T20:03:00Z">
        <w:r w:rsidRPr="00943110" w:rsidDel="001700C0">
          <w:rPr>
            <w:lang w:val="en-GB"/>
          </w:rPr>
          <w:delText>s</w:delText>
        </w:r>
      </w:del>
      <w:del w:id="779" w:author="." w:date="2024-01-12T10:09:00Z">
        <w:r w:rsidRPr="00943110" w:rsidDel="00D45726">
          <w:rPr>
            <w:lang w:val="en-GB"/>
          </w:rPr>
          <w:delText xml:space="preserve"> rol</w:delText>
        </w:r>
      </w:del>
      <w:r w:rsidRPr="00943110">
        <w:rPr>
          <w:lang w:val="en-GB"/>
        </w:rPr>
        <w:t>e</w:t>
      </w:r>
      <w:del w:id="780" w:author="." w:date="2024-01-12T10:09:00Z">
        <w:r w:rsidRPr="00943110" w:rsidDel="00D45726">
          <w:rPr>
            <w:lang w:val="en-GB"/>
          </w:rPr>
          <w:delText>s</w:delText>
        </w:r>
      </w:del>
      <w:r w:rsidRPr="00943110">
        <w:rPr>
          <w:lang w:val="en-GB"/>
        </w:rPr>
        <w:t xml:space="preserve"> in</w:t>
      </w:r>
      <w:ins w:id="781" w:author="." w:date="2024-01-12T09:10:00Z">
        <w:r w:rsidR="00E91842">
          <w:rPr>
            <w:lang w:val="en-GB"/>
          </w:rPr>
          <w:t xml:space="preserve"> the</w:t>
        </w:r>
      </w:ins>
      <w:r w:rsidRPr="00943110">
        <w:rPr>
          <w:lang w:val="en-GB"/>
        </w:rPr>
        <w:t xml:space="preserve"> redox state, DAB staining quantification was performed to measure hydrogen peroxide levels. Although both stress</w:t>
      </w:r>
      <w:del w:id="782" w:author="." w:date="2024-01-12T09:10:00Z">
        <w:r w:rsidRPr="00943110" w:rsidDel="00E91842">
          <w:rPr>
            <w:lang w:val="en-GB"/>
          </w:rPr>
          <w:delText>e</w:delText>
        </w:r>
      </w:del>
      <w:ins w:id="783" w:author="." w:date="2024-01-12T09:10:00Z">
        <w:r w:rsidR="00E91842">
          <w:rPr>
            <w:lang w:val="en-GB"/>
          </w:rPr>
          <w:t>or</w:t>
        </w:r>
      </w:ins>
      <w:r w:rsidRPr="00943110">
        <w:rPr>
          <w:lang w:val="en-GB"/>
        </w:rPr>
        <w:t>s agreed in</w:t>
      </w:r>
      <w:ins w:id="784" w:author="." w:date="2024-01-12T09:10:00Z">
        <w:r w:rsidR="00E91842">
          <w:rPr>
            <w:lang w:val="en-GB"/>
          </w:rPr>
          <w:t xml:space="preserve"> the</w:t>
        </w:r>
      </w:ins>
      <w:r w:rsidRPr="00943110">
        <w:rPr>
          <w:lang w:val="en-GB"/>
        </w:rPr>
        <w:t xml:space="preserve"> WT, </w:t>
      </w:r>
      <w:proofErr w:type="spellStart"/>
      <w:r w:rsidRPr="00943110">
        <w:rPr>
          <w:i/>
          <w:lang w:val="en-GB"/>
        </w:rPr>
        <w:t>aox1d</w:t>
      </w:r>
      <w:proofErr w:type="spellEnd"/>
      <w:r w:rsidRPr="00943110">
        <w:rPr>
          <w:i/>
          <w:lang w:val="en-GB"/>
        </w:rPr>
        <w:t xml:space="preserve"> </w:t>
      </w:r>
      <w:ins w:id="785" w:author="." w:date="2024-01-12T09:11:00Z">
        <w:r w:rsidR="00E91842">
          <w:rPr>
            <w:iCs/>
            <w:lang w:val="en-GB"/>
          </w:rPr>
          <w:t xml:space="preserve">showed a </w:t>
        </w:r>
      </w:ins>
      <w:r w:rsidRPr="00943110">
        <w:rPr>
          <w:lang w:val="en-GB"/>
        </w:rPr>
        <w:t>relevant</w:t>
      </w:r>
      <w:r w:rsidRPr="00943110">
        <w:rPr>
          <w:i/>
          <w:lang w:val="en-GB"/>
        </w:rPr>
        <w:t xml:space="preserve"> </w:t>
      </w:r>
      <w:r w:rsidRPr="00943110">
        <w:rPr>
          <w:lang w:val="en-GB"/>
        </w:rPr>
        <w:t>increase</w:t>
      </w:r>
      <w:ins w:id="786" w:author="." w:date="2024-01-12T09:11:00Z">
        <w:r w:rsidR="00E91842">
          <w:rPr>
            <w:lang w:val="en-GB"/>
          </w:rPr>
          <w:t>,</w:t>
        </w:r>
      </w:ins>
      <w:del w:id="787" w:author="." w:date="2024-01-12T09:11:00Z">
        <w:r w:rsidRPr="00943110" w:rsidDel="00E91842">
          <w:rPr>
            <w:lang w:val="en-GB"/>
          </w:rPr>
          <w:delText xml:space="preserve"> and</w:delText>
        </w:r>
      </w:del>
      <w:r w:rsidRPr="00943110">
        <w:rPr>
          <w:lang w:val="en-GB"/>
        </w:rPr>
        <w:t xml:space="preserve"> </w:t>
      </w:r>
      <w:proofErr w:type="spellStart"/>
      <w:r w:rsidRPr="00943110">
        <w:rPr>
          <w:i/>
          <w:lang w:val="en-GB"/>
        </w:rPr>
        <w:t>aox1c</w:t>
      </w:r>
      <w:proofErr w:type="spellEnd"/>
      <w:r w:rsidRPr="00943110">
        <w:rPr>
          <w:i/>
          <w:lang w:val="en-GB"/>
        </w:rPr>
        <w:t xml:space="preserve"> </w:t>
      </w:r>
      <w:ins w:id="788" w:author="." w:date="2024-01-12T09:11:00Z">
        <w:r w:rsidR="00E91842">
          <w:rPr>
            <w:iCs/>
            <w:lang w:val="en-GB"/>
          </w:rPr>
          <w:t xml:space="preserve">was </w:t>
        </w:r>
      </w:ins>
      <w:r w:rsidRPr="00943110">
        <w:rPr>
          <w:lang w:val="en-GB"/>
        </w:rPr>
        <w:t>no</w:t>
      </w:r>
      <w:ins w:id="789" w:author="." w:date="2024-01-12T09:11:00Z">
        <w:r w:rsidR="00E91842">
          <w:rPr>
            <w:lang w:val="en-GB"/>
          </w:rPr>
          <w:t>t</w:t>
        </w:r>
      </w:ins>
      <w:r w:rsidRPr="00943110">
        <w:rPr>
          <w:lang w:val="en-GB"/>
        </w:rPr>
        <w:t xml:space="preserve"> significan</w:t>
      </w:r>
      <w:del w:id="790" w:author="." w:date="2024-01-12T09:11:00Z">
        <w:r w:rsidRPr="00943110" w:rsidDel="00E91842">
          <w:rPr>
            <w:lang w:val="en-GB"/>
          </w:rPr>
          <w:delText>ce</w:delText>
        </w:r>
      </w:del>
      <w:ins w:id="791" w:author="." w:date="2024-01-12T09:11:00Z">
        <w:r w:rsidR="00E91842">
          <w:rPr>
            <w:lang w:val="en-GB"/>
          </w:rPr>
          <w:t>t</w:t>
        </w:r>
      </w:ins>
      <w:del w:id="792" w:author="." w:date="2024-01-12T09:11:00Z">
        <w:r w:rsidRPr="00943110" w:rsidDel="00E91842">
          <w:rPr>
            <w:lang w:val="en-GB"/>
          </w:rPr>
          <w:delText>,</w:delText>
        </w:r>
      </w:del>
      <w:ins w:id="793" w:author="." w:date="2024-01-12T09:11:00Z">
        <w:r w:rsidR="00E91842">
          <w:rPr>
            <w:lang w:val="en-GB"/>
          </w:rPr>
          <w:t xml:space="preserve"> and</w:t>
        </w:r>
      </w:ins>
      <w:r w:rsidRPr="00943110">
        <w:rPr>
          <w:lang w:val="en-GB"/>
        </w:rPr>
        <w:t xml:space="preserve"> </w:t>
      </w:r>
      <w:proofErr w:type="spellStart"/>
      <w:r w:rsidRPr="00943110">
        <w:rPr>
          <w:i/>
          <w:lang w:val="en-GB"/>
        </w:rPr>
        <w:t>aox1a</w:t>
      </w:r>
      <w:proofErr w:type="spellEnd"/>
      <w:r w:rsidRPr="00943110">
        <w:rPr>
          <w:i/>
          <w:lang w:val="en-GB"/>
        </w:rPr>
        <w:t xml:space="preserve"> </w:t>
      </w:r>
      <w:r w:rsidRPr="00943110">
        <w:rPr>
          <w:lang w:val="en-GB"/>
        </w:rPr>
        <w:t>trends were not congruent.</w:t>
      </w:r>
      <w:ins w:id="794" w:author="." w:date="2024-01-12T09:11:00Z">
        <w:r w:rsidR="00E91842">
          <w:rPr>
            <w:lang w:val="en-GB"/>
          </w:rPr>
          <w:t xml:space="preserve"> In</w:t>
        </w:r>
      </w:ins>
      <w:r w:rsidRPr="00943110">
        <w:rPr>
          <w:lang w:val="en-GB"/>
        </w:rPr>
        <w:t xml:space="preserve"> </w:t>
      </w:r>
      <w:proofErr w:type="spellStart"/>
      <w:r w:rsidRPr="00943110">
        <w:rPr>
          <w:i/>
          <w:lang w:val="en-GB"/>
        </w:rPr>
        <w:t>aox1a</w:t>
      </w:r>
      <w:proofErr w:type="spellEnd"/>
      <w:ins w:id="795" w:author="." w:date="2024-01-12T09:11:00Z">
        <w:r w:rsidR="00E91842">
          <w:rPr>
            <w:iCs/>
            <w:lang w:val="en-GB"/>
          </w:rPr>
          <w:t>, the</w:t>
        </w:r>
      </w:ins>
      <w:r w:rsidRPr="00943110">
        <w:rPr>
          <w:lang w:val="en-GB"/>
        </w:rPr>
        <w:t xml:space="preserve"> hydrogen peroxide content change was no</w:t>
      </w:r>
      <w:ins w:id="796" w:author="." w:date="2024-01-12T09:11:00Z">
        <w:r w:rsidR="00E91842">
          <w:rPr>
            <w:lang w:val="en-GB"/>
          </w:rPr>
          <w:t xml:space="preserve">t </w:t>
        </w:r>
      </w:ins>
      <w:del w:id="797" w:author="." w:date="2024-01-12T09:11:00Z">
        <w:r w:rsidRPr="00943110" w:rsidDel="00E91842">
          <w:rPr>
            <w:lang w:val="en-GB"/>
          </w:rPr>
          <w:delText>n</w:delText>
        </w:r>
      </w:del>
      <w:r w:rsidRPr="00943110">
        <w:rPr>
          <w:lang w:val="en-GB"/>
        </w:rPr>
        <w:t>meaningful for drought</w:t>
      </w:r>
      <w:del w:id="798" w:author="." w:date="2024-01-12T09:11:00Z">
        <w:r w:rsidRPr="00943110" w:rsidDel="00E91842">
          <w:rPr>
            <w:lang w:val="en-GB"/>
          </w:rPr>
          <w:delText>-</w:delText>
        </w:r>
      </w:del>
      <w:ins w:id="799" w:author="." w:date="2024-01-12T09:11:00Z">
        <w:r w:rsidR="00E91842">
          <w:rPr>
            <w:lang w:val="en-GB"/>
          </w:rPr>
          <w:t>/</w:t>
        </w:r>
      </w:ins>
      <w:r w:rsidRPr="00943110">
        <w:rPr>
          <w:lang w:val="en-GB"/>
        </w:rPr>
        <w:t>heat</w:t>
      </w:r>
      <w:ins w:id="800" w:author="." w:date="2024-01-11T20:03:00Z">
        <w:r w:rsidR="001700C0">
          <w:rPr>
            <w:lang w:val="en-GB"/>
          </w:rPr>
          <w:t>,</w:t>
        </w:r>
      </w:ins>
      <w:r w:rsidRPr="00943110">
        <w:rPr>
          <w:lang w:val="en-GB"/>
        </w:rPr>
        <w:t xml:space="preserve"> while a significant increase was detected during AA. Finally, in terms of functional genomics</w:t>
      </w:r>
      <w:ins w:id="801" w:author="." w:date="2024-01-11T20:03:00Z">
        <w:r w:rsidR="001700C0">
          <w:rPr>
            <w:lang w:val="en-GB"/>
          </w:rPr>
          <w:t>,</w:t>
        </w:r>
      </w:ins>
      <w:r w:rsidRPr="00943110">
        <w:rPr>
          <w:lang w:val="en-GB"/>
        </w:rPr>
        <w:t xml:space="preserve"> the dominant isoform </w:t>
      </w:r>
      <w:proofErr w:type="spellStart"/>
      <w:r w:rsidRPr="00943110">
        <w:rPr>
          <w:i/>
          <w:lang w:val="en-GB"/>
        </w:rPr>
        <w:t>AOX1A</w:t>
      </w:r>
      <w:proofErr w:type="spellEnd"/>
      <w:r w:rsidRPr="00943110">
        <w:rPr>
          <w:i/>
          <w:lang w:val="en-GB"/>
        </w:rPr>
        <w:t xml:space="preserve"> </w:t>
      </w:r>
      <w:r w:rsidRPr="00943110">
        <w:rPr>
          <w:lang w:val="en-GB"/>
        </w:rPr>
        <w:t>seems to be the most crucial because</w:t>
      </w:r>
      <w:ins w:id="802" w:author="." w:date="2024-01-11T20:03:00Z">
        <w:r w:rsidR="001700C0">
          <w:rPr>
            <w:lang w:val="en-GB"/>
          </w:rPr>
          <w:t xml:space="preserve"> it</w:t>
        </w:r>
      </w:ins>
      <w:r w:rsidRPr="00943110">
        <w:rPr>
          <w:lang w:val="en-GB"/>
        </w:rPr>
        <w:t xml:space="preserve"> was covered by active CS and</w:t>
      </w:r>
      <w:del w:id="803" w:author="." w:date="2024-01-12T10:09:00Z">
        <w:r w:rsidRPr="00943110" w:rsidDel="00D45726">
          <w:rPr>
            <w:lang w:val="en-GB"/>
          </w:rPr>
          <w:delText xml:space="preserve"> was</w:delText>
        </w:r>
      </w:del>
      <w:r w:rsidRPr="00943110">
        <w:rPr>
          <w:lang w:val="en-GB"/>
        </w:rPr>
        <w:t xml:space="preserve"> marked with high </w:t>
      </w:r>
      <w:proofErr w:type="spellStart"/>
      <w:r w:rsidRPr="00943110">
        <w:rPr>
          <w:lang w:val="en-GB"/>
        </w:rPr>
        <w:t>LECIF</w:t>
      </w:r>
      <w:proofErr w:type="spellEnd"/>
      <w:del w:id="804" w:author="." w:date="2024-01-11T20:03:00Z">
        <w:r w:rsidRPr="00943110" w:rsidDel="001700C0">
          <w:rPr>
            <w:lang w:val="en-GB"/>
          </w:rPr>
          <w:delText>-</w:delText>
        </w:r>
      </w:del>
      <w:ins w:id="805" w:author="." w:date="2024-01-11T20:03:00Z">
        <w:r w:rsidR="001700C0">
          <w:rPr>
            <w:lang w:val="en-GB"/>
          </w:rPr>
          <w:t xml:space="preserve"> </w:t>
        </w:r>
      </w:ins>
      <w:r w:rsidRPr="00943110">
        <w:rPr>
          <w:lang w:val="en-GB"/>
        </w:rPr>
        <w:t xml:space="preserve">scores </w:t>
      </w:r>
      <w:del w:id="806" w:author="." w:date="2024-01-12T09:12:00Z">
        <w:r w:rsidRPr="00943110" w:rsidDel="00E91842">
          <w:rPr>
            <w:lang w:val="en-GB"/>
          </w:rPr>
          <w:delText xml:space="preserve">when </w:delText>
        </w:r>
      </w:del>
      <w:r w:rsidRPr="00943110">
        <w:rPr>
          <w:lang w:val="en-GB"/>
        </w:rPr>
        <w:t xml:space="preserve">compared to </w:t>
      </w:r>
      <w:r w:rsidRPr="00943110">
        <w:rPr>
          <w:i/>
          <w:lang w:val="en-GB"/>
        </w:rPr>
        <w:t>O. sativa</w:t>
      </w:r>
      <w:r w:rsidRPr="00943110">
        <w:rPr>
          <w:lang w:val="en-GB"/>
        </w:rPr>
        <w:t>.</w:t>
      </w:r>
    </w:p>
    <w:p w14:paraId="7EEDF21E" w14:textId="33CC7C92" w:rsidR="00FA6A90" w:rsidRPr="00943110" w:rsidRDefault="00FA6A90" w:rsidP="00FA6A90">
      <w:pPr>
        <w:rPr>
          <w:lang w:val="en-GB"/>
        </w:rPr>
      </w:pPr>
      <w:r w:rsidRPr="00943110">
        <w:rPr>
          <w:lang w:val="en-GB"/>
        </w:rPr>
        <w:t>In brief, these findings validated our high divergence predictions and se</w:t>
      </w:r>
      <w:del w:id="807" w:author="." w:date="2024-01-11T20:03:00Z">
        <w:r w:rsidRPr="00943110" w:rsidDel="001700C0">
          <w:rPr>
            <w:lang w:val="en-GB"/>
          </w:rPr>
          <w:delText>t</w:delText>
        </w:r>
      </w:del>
      <w:r w:rsidRPr="00943110">
        <w:rPr>
          <w:lang w:val="en-GB"/>
        </w:rPr>
        <w:t>t</w:t>
      </w:r>
      <w:del w:id="808" w:author="." w:date="2024-01-11T20:03:00Z">
        <w:r w:rsidRPr="00943110" w:rsidDel="001700C0">
          <w:rPr>
            <w:lang w:val="en-GB"/>
          </w:rPr>
          <w:delText>ed</w:delText>
        </w:r>
      </w:del>
      <w:r w:rsidRPr="00943110">
        <w:rPr>
          <w:lang w:val="en-GB"/>
        </w:rPr>
        <w:t xml:space="preserve"> a scenario</w:t>
      </w:r>
      <w:ins w:id="809" w:author="." w:date="2024-01-12T10:09:00Z">
        <w:r w:rsidR="00D45726">
          <w:rPr>
            <w:lang w:val="en-GB"/>
          </w:rPr>
          <w:t xml:space="preserve"> in</w:t>
        </w:r>
      </w:ins>
      <w:r w:rsidRPr="00943110">
        <w:rPr>
          <w:lang w:val="en-GB"/>
        </w:rPr>
        <w:t xml:space="preserve"> wh</w:t>
      </w:r>
      <w:del w:id="810" w:author="." w:date="2024-01-12T10:09:00Z">
        <w:r w:rsidRPr="00943110" w:rsidDel="00D45726">
          <w:rPr>
            <w:lang w:val="en-GB"/>
          </w:rPr>
          <w:delText>ere</w:delText>
        </w:r>
      </w:del>
      <w:ins w:id="811" w:author="." w:date="2024-01-12T10:09:00Z">
        <w:r w:rsidR="00D45726">
          <w:rPr>
            <w:lang w:val="en-GB"/>
          </w:rPr>
          <w:t>ich</w:t>
        </w:r>
      </w:ins>
      <w:r w:rsidRPr="00943110">
        <w:rPr>
          <w:lang w:val="en-GB"/>
        </w:rPr>
        <w:t xml:space="preserve"> </w:t>
      </w:r>
      <w:proofErr w:type="spellStart"/>
      <w:r w:rsidRPr="00943110">
        <w:rPr>
          <w:i/>
          <w:lang w:val="en-GB"/>
        </w:rPr>
        <w:t>AOX1A</w:t>
      </w:r>
      <w:proofErr w:type="spellEnd"/>
      <w:r w:rsidRPr="00943110">
        <w:rPr>
          <w:i/>
          <w:lang w:val="en-GB"/>
        </w:rPr>
        <w:t xml:space="preserve"> </w:t>
      </w:r>
      <w:r w:rsidRPr="00943110">
        <w:rPr>
          <w:lang w:val="en-GB"/>
        </w:rPr>
        <w:t>appeared to retain the ancestral function</w:t>
      </w:r>
      <w:ins w:id="812" w:author="." w:date="2024-01-11T20:03:00Z">
        <w:r w:rsidR="001700C0">
          <w:rPr>
            <w:lang w:val="en-GB"/>
          </w:rPr>
          <w:t>,</w:t>
        </w:r>
      </w:ins>
      <w:r w:rsidRPr="00943110">
        <w:rPr>
          <w:lang w:val="en-GB"/>
        </w:rPr>
        <w:t xml:space="preserve"> allowing the understanding of the remaining </w:t>
      </w:r>
      <w:proofErr w:type="spellStart"/>
      <w:r w:rsidRPr="00943110">
        <w:rPr>
          <w:lang w:val="en-GB"/>
        </w:rPr>
        <w:t>AOX</w:t>
      </w:r>
      <w:proofErr w:type="spellEnd"/>
      <w:r w:rsidRPr="00943110">
        <w:rPr>
          <w:lang w:val="en-GB"/>
        </w:rPr>
        <w:t xml:space="preserve"> gene</w:t>
      </w:r>
      <w:del w:id="813" w:author="." w:date="2024-01-11T20:03:00Z">
        <w:r w:rsidRPr="00943110" w:rsidDel="001700C0">
          <w:rPr>
            <w:lang w:val="en-GB"/>
          </w:rPr>
          <w:delText>s</w:delText>
        </w:r>
      </w:del>
      <w:r w:rsidRPr="00943110">
        <w:rPr>
          <w:lang w:val="en-GB"/>
        </w:rPr>
        <w:t xml:space="preserve"> redundancy in relation to this reference.</w:t>
      </w:r>
    </w:p>
    <w:p w14:paraId="096E71CC" w14:textId="77777777" w:rsidR="00FA6A90" w:rsidRPr="00943110" w:rsidRDefault="00FA6A90" w:rsidP="00FA6A90">
      <w:pPr>
        <w:pStyle w:val="Heading2"/>
        <w:rPr>
          <w:lang w:val="en-GB"/>
        </w:rPr>
      </w:pPr>
      <w:r w:rsidRPr="00943110">
        <w:rPr>
          <w:lang w:val="en-GB"/>
        </w:rPr>
        <w:lastRenderedPageBreak/>
        <w:t>Discussion</w:t>
      </w:r>
    </w:p>
    <w:p w14:paraId="6D104D30" w14:textId="246A2243" w:rsidR="00FA6A90" w:rsidRPr="00943110" w:rsidRDefault="00FA6A90" w:rsidP="00FA6A90">
      <w:pPr>
        <w:pStyle w:val="BodyText"/>
        <w:rPr>
          <w:lang w:val="en-GB"/>
        </w:rPr>
      </w:pPr>
      <w:r w:rsidRPr="00943110">
        <w:rPr>
          <w:lang w:val="en-GB"/>
        </w:rPr>
        <w:t xml:space="preserve">We introduced </w:t>
      </w:r>
      <w:proofErr w:type="spellStart"/>
      <w:r w:rsidRPr="00943110">
        <w:rPr>
          <w:lang w:val="en-GB"/>
        </w:rPr>
        <w:t>PlantFUNCO</w:t>
      </w:r>
      <w:proofErr w:type="spellEnd"/>
      <w:r w:rsidRPr="00943110">
        <w:rPr>
          <w:lang w:val="en-GB"/>
        </w:rPr>
        <w:t>, a database t</w:t>
      </w:r>
      <w:del w:id="814" w:author="." w:date="2024-01-11T20:03:00Z">
        <w:r w:rsidRPr="00943110" w:rsidDel="001700C0">
          <w:rPr>
            <w:lang w:val="en-GB"/>
          </w:rPr>
          <w:delText>o</w:delText>
        </w:r>
      </w:del>
      <w:ins w:id="815" w:author="." w:date="2024-01-11T20:03:00Z">
        <w:r w:rsidR="001700C0">
          <w:rPr>
            <w:lang w:val="en-GB"/>
          </w:rPr>
          <w:t>hat</w:t>
        </w:r>
      </w:ins>
      <w:r w:rsidRPr="00943110">
        <w:rPr>
          <w:lang w:val="en-GB"/>
        </w:rPr>
        <w:t xml:space="preserve"> allow</w:t>
      </w:r>
      <w:ins w:id="816" w:author="." w:date="2024-01-11T20:03:00Z">
        <w:r w:rsidR="001700C0">
          <w:rPr>
            <w:lang w:val="en-GB"/>
          </w:rPr>
          <w:t>s</w:t>
        </w:r>
      </w:ins>
      <w:del w:id="817" w:author="." w:date="2024-01-12T10:09:00Z">
        <w:r w:rsidRPr="00943110" w:rsidDel="00D45726">
          <w:rPr>
            <w:lang w:val="en-GB"/>
          </w:rPr>
          <w:delText xml:space="preserve"> the</w:delText>
        </w:r>
      </w:del>
      <w:r w:rsidRPr="00943110">
        <w:rPr>
          <w:lang w:val="en-GB"/>
        </w:rPr>
        <w:t xml:space="preserve"> </w:t>
      </w:r>
      <w:del w:id="818" w:author="." w:date="2024-01-12T10:09:00Z">
        <w:r w:rsidRPr="00943110" w:rsidDel="00D45726">
          <w:rPr>
            <w:lang w:val="en-GB"/>
          </w:rPr>
          <w:delText>c</w:delText>
        </w:r>
      </w:del>
      <w:ins w:id="819" w:author="." w:date="2024-01-12T10:09:00Z">
        <w:r w:rsidR="00D45726">
          <w:rPr>
            <w:lang w:val="en-GB"/>
          </w:rPr>
          <w:t>f</w:t>
        </w:r>
      </w:ins>
      <w:r w:rsidRPr="00943110">
        <w:rPr>
          <w:lang w:val="en-GB"/>
        </w:rPr>
        <w:t>o</w:t>
      </w:r>
      <w:del w:id="820" w:author="." w:date="2024-01-12T10:09:00Z">
        <w:r w:rsidRPr="00943110" w:rsidDel="00D45726">
          <w:rPr>
            <w:lang w:val="en-GB"/>
          </w:rPr>
          <w:delText>mmunity</w:delText>
        </w:r>
      </w:del>
      <w:ins w:id="821" w:author="." w:date="2024-01-12T10:09:00Z">
        <w:r w:rsidR="00D45726">
          <w:rPr>
            <w:lang w:val="en-GB"/>
          </w:rPr>
          <w:t>r</w:t>
        </w:r>
      </w:ins>
      <w:r w:rsidRPr="00943110">
        <w:rPr>
          <w:lang w:val="en-GB"/>
        </w:rPr>
        <w:t xml:space="preserve"> further inspection of the crosstalk between evolution and epigenomics/functional</w:t>
      </w:r>
      <w:del w:id="822" w:author="." w:date="2024-01-12T09:12:00Z">
        <w:r w:rsidRPr="00943110" w:rsidDel="00E91842">
          <w:rPr>
            <w:lang w:val="en-GB"/>
          </w:rPr>
          <w:delText>-</w:delText>
        </w:r>
      </w:del>
      <w:ins w:id="823" w:author="." w:date="2024-01-12T09:12:00Z">
        <w:r w:rsidR="00E91842">
          <w:rPr>
            <w:lang w:val="en-GB"/>
          </w:rPr>
          <w:t xml:space="preserve"> </w:t>
        </w:r>
      </w:ins>
      <w:r w:rsidRPr="00943110">
        <w:rPr>
          <w:lang w:val="en-GB"/>
        </w:rPr>
        <w:t xml:space="preserve">genomics. This database is derived from two resources presented and analysed in this work for three well-established plant models. </w:t>
      </w:r>
      <w:del w:id="824" w:author="." w:date="2024-01-12T09:12:00Z">
        <w:r w:rsidRPr="00943110" w:rsidDel="00E91842">
          <w:rPr>
            <w:lang w:val="en-GB"/>
          </w:rPr>
          <w:delText>On one hand, w</w:delText>
        </w:r>
      </w:del>
      <w:ins w:id="825" w:author="." w:date="2024-01-12T09:12:00Z">
        <w:r w:rsidR="00E91842">
          <w:rPr>
            <w:lang w:val="en-GB"/>
          </w:rPr>
          <w:t>W</w:t>
        </w:r>
      </w:ins>
      <w:r w:rsidRPr="00943110">
        <w:rPr>
          <w:lang w:val="en-GB"/>
        </w:rPr>
        <w:t>e generated inter</w:t>
      </w:r>
      <w:del w:id="826" w:author="." w:date="2024-01-11T20:03:00Z">
        <w:r w:rsidRPr="00943110" w:rsidDel="001700C0">
          <w:rPr>
            <w:lang w:val="en-GB"/>
          </w:rPr>
          <w:delText>-</w:delText>
        </w:r>
      </w:del>
      <w:r w:rsidRPr="00943110">
        <w:rPr>
          <w:lang w:val="en-GB"/>
        </w:rPr>
        <w:t xml:space="preserve">species CS using </w:t>
      </w:r>
      <w:proofErr w:type="spellStart"/>
      <w:r w:rsidRPr="00943110">
        <w:rPr>
          <w:lang w:val="en-GB"/>
        </w:rPr>
        <w:t>hiHMM</w:t>
      </w:r>
      <w:proofErr w:type="spellEnd"/>
      <w:r w:rsidRPr="00943110">
        <w:rPr>
          <w:lang w:val="en-GB"/>
        </w:rPr>
        <w:t xml:space="preserve"> (</w:t>
      </w:r>
      <w:r w:rsidR="00D45726" w:rsidRPr="00943110">
        <w:rPr>
          <w:b/>
          <w:lang w:val="en-GB"/>
        </w:rPr>
        <w:t>Fig</w:t>
      </w:r>
      <w:r w:rsidRPr="00943110">
        <w:rPr>
          <w:b/>
          <w:lang w:val="en-GB"/>
        </w:rPr>
        <w:t>. 1</w:t>
      </w:r>
      <w:r w:rsidRPr="00943110">
        <w:rPr>
          <w:lang w:val="en-GB"/>
        </w:rPr>
        <w:t xml:space="preserve">). While this flexible framework provides a consistent definition of CS across multiple genomes, making </w:t>
      </w:r>
      <w:del w:id="827" w:author="." w:date="2024-01-12T09:13:00Z">
        <w:r w:rsidRPr="00943110" w:rsidDel="00E91842">
          <w:rPr>
            <w:lang w:val="en-GB"/>
          </w:rPr>
          <w:delText xml:space="preserve">easier </w:delText>
        </w:r>
      </w:del>
      <w:r w:rsidRPr="00943110">
        <w:rPr>
          <w:lang w:val="en-GB"/>
        </w:rPr>
        <w:t>the extrapolation of intra</w:t>
      </w:r>
      <w:del w:id="828" w:author="." w:date="2024-01-11T20:03:00Z">
        <w:r w:rsidRPr="00943110" w:rsidDel="001700C0">
          <w:rPr>
            <w:lang w:val="en-GB"/>
          </w:rPr>
          <w:delText>-</w:delText>
        </w:r>
      </w:del>
      <w:r w:rsidRPr="00943110">
        <w:rPr>
          <w:lang w:val="en-GB"/>
        </w:rPr>
        <w:t>species analyses between them</w:t>
      </w:r>
      <w:ins w:id="829" w:author="." w:date="2024-01-12T09:13:00Z">
        <w:r w:rsidR="00E91842">
          <w:rPr>
            <w:lang w:val="en-GB"/>
          </w:rPr>
          <w:t xml:space="preserve"> easier</w:t>
        </w:r>
      </w:ins>
      <w:r w:rsidRPr="00943110">
        <w:rPr>
          <w:lang w:val="en-GB"/>
        </w:rPr>
        <w:t>, the stack approach allows</w:t>
      </w:r>
      <w:ins w:id="830" w:author="." w:date="2024-01-12T10:09:00Z">
        <w:r w:rsidR="00D45726">
          <w:rPr>
            <w:lang w:val="en-GB"/>
          </w:rPr>
          <w:t xml:space="preserve"> for</w:t>
        </w:r>
      </w:ins>
      <w:r w:rsidRPr="00943110">
        <w:rPr>
          <w:lang w:val="en-GB"/>
        </w:rPr>
        <w:t xml:space="preserve"> </w:t>
      </w:r>
      <w:ins w:id="831" w:author="." w:date="2024-01-12T09:13:00Z">
        <w:r w:rsidR="00E91842">
          <w:rPr>
            <w:lang w:val="en-GB"/>
          </w:rPr>
          <w:t>an</w:t>
        </w:r>
      </w:ins>
      <w:del w:id="832" w:author="." w:date="2024-01-12T09:13:00Z">
        <w:r w:rsidRPr="00943110" w:rsidDel="00E91842">
          <w:rPr>
            <w:lang w:val="en-GB"/>
          </w:rPr>
          <w:delText>the</w:delText>
        </w:r>
      </w:del>
      <w:r w:rsidRPr="00943110">
        <w:rPr>
          <w:lang w:val="en-GB"/>
        </w:rPr>
        <w:t xml:space="preserve"> understanding of the potential epigenomic regulation over several tissues/conditions</w:t>
      </w:r>
      <w:ins w:id="833" w:author="." w:date="2024-01-12T09:13:00Z">
        <w:r w:rsidR="00E91842">
          <w:rPr>
            <w:lang w:val="en-GB"/>
          </w:rPr>
          <w:t>,</w:t>
        </w:r>
      </w:ins>
      <w:r w:rsidRPr="00943110">
        <w:rPr>
          <w:lang w:val="en-GB"/>
        </w:rPr>
        <w:t xml:space="preserve"> such as differentiating constitutively active/repressive regions </w:t>
      </w:r>
      <w:r w:rsidRPr="00943110">
        <w:rPr>
          <w:lang w:val="en-GB"/>
        </w:rPr>
      </w:r>
      <w:r w:rsidRPr="00943110">
        <w:rPr>
          <w:lang w:val="en-GB"/>
        </w:rPr>
        <w:instrText/>
      </w:r>
      <w:r w:rsidRPr="00943110">
        <w:rPr>
          <w:lang w:val="en-GB"/>
        </w:rPr>
      </w:r>
      <w:r w:rsidRPr="00943110">
        <w:rPr>
          <w:noProof/>
          <w:lang w:val="en-GB"/>
        </w:rPr>
        <w:t>(Vu and Ernst, 2022)</w:t>
      </w:r>
      <w:r w:rsidRPr="00943110">
        <w:rPr>
          <w:lang w:val="en-GB"/>
        </w:rPr>
      </w:r>
      <w:r w:rsidRPr="00943110">
        <w:rPr>
          <w:lang w:val="en-GB"/>
        </w:rPr>
        <w:t>. CS link</w:t>
      </w:r>
      <w:ins w:id="834" w:author="." w:date="2024-01-11T20:32:00Z">
        <w:r w:rsidR="001700C0">
          <w:rPr>
            <w:lang w:val="en-GB"/>
          </w:rPr>
          <w:t>s</w:t>
        </w:r>
      </w:ins>
      <w:r w:rsidRPr="00943110">
        <w:rPr>
          <w:lang w:val="en-GB"/>
        </w:rPr>
        <w:t xml:space="preserve"> with different types of evolutionary information se</w:t>
      </w:r>
      <w:del w:id="835" w:author="." w:date="2024-01-11T20:32:00Z">
        <w:r w:rsidRPr="00943110" w:rsidDel="001700C0">
          <w:rPr>
            <w:lang w:val="en-GB"/>
          </w:rPr>
          <w:delText>t</w:delText>
        </w:r>
      </w:del>
      <w:r w:rsidRPr="00943110">
        <w:rPr>
          <w:lang w:val="en-GB"/>
        </w:rPr>
        <w:t>t</w:t>
      </w:r>
      <w:del w:id="836" w:author="." w:date="2024-01-11T20:32:00Z">
        <w:r w:rsidRPr="00943110" w:rsidDel="001700C0">
          <w:rPr>
            <w:lang w:val="en-GB"/>
          </w:rPr>
          <w:delText>ed</w:delText>
        </w:r>
      </w:del>
      <w:r w:rsidRPr="00943110">
        <w:rPr>
          <w:lang w:val="en-GB"/>
        </w:rPr>
        <w:t xml:space="preserve"> a foundation for the epigenomics inter</w:t>
      </w:r>
      <w:del w:id="837" w:author="." w:date="2024-01-11T20:32:00Z">
        <w:r w:rsidRPr="00943110" w:rsidDel="001700C0">
          <w:rPr>
            <w:lang w:val="en-GB"/>
          </w:rPr>
          <w:delText>-</w:delText>
        </w:r>
      </w:del>
      <w:r w:rsidRPr="00943110">
        <w:rPr>
          <w:lang w:val="en-GB"/>
        </w:rPr>
        <w:t>species perspective (</w:t>
      </w:r>
      <w:r w:rsidR="00D45726" w:rsidRPr="00943110">
        <w:rPr>
          <w:b/>
          <w:lang w:val="en-GB"/>
        </w:rPr>
        <w:t>Fig</w:t>
      </w:r>
      <w:ins w:id="838" w:author="." w:date="2024-01-12T09:54:00Z">
        <w:r w:rsidR="00D45726">
          <w:rPr>
            <w:b/>
            <w:lang w:val="en-GB"/>
          </w:rPr>
          <w:t>s</w:t>
        </w:r>
      </w:ins>
      <w:r w:rsidR="00D45726" w:rsidRPr="00943110">
        <w:rPr>
          <w:b/>
          <w:lang w:val="en-GB"/>
        </w:rPr>
        <w:t>. 3</w:t>
      </w:r>
      <w:del w:id="839" w:author="." w:date="2024-01-12T09:54:00Z">
        <w:r w:rsidR="00D45726" w:rsidRPr="00943110" w:rsidDel="00D45726">
          <w:rPr>
            <w:lang w:val="en-GB"/>
          </w:rPr>
          <w:delText xml:space="preserve">; </w:delText>
        </w:r>
        <w:r w:rsidR="00D45726" w:rsidRPr="00943110" w:rsidDel="00D45726">
          <w:rPr>
            <w:b/>
            <w:bCs/>
            <w:lang w:val="en-GB"/>
          </w:rPr>
          <w:delText>Fig</w:delText>
        </w:r>
        <w:r w:rsidRPr="00943110" w:rsidDel="00D45726">
          <w:rPr>
            <w:b/>
            <w:bCs/>
            <w:lang w:val="en-GB"/>
          </w:rPr>
          <w:delText>.</w:delText>
        </w:r>
      </w:del>
      <w:ins w:id="840" w:author="." w:date="2024-01-12T09:54:00Z">
        <w:r w:rsidR="00D45726">
          <w:rPr>
            <w:b/>
            <w:bCs/>
            <w:lang w:val="en-GB"/>
          </w:rPr>
          <w:t xml:space="preserve"> and</w:t>
        </w:r>
      </w:ins>
      <w:r w:rsidRPr="00943110">
        <w:rPr>
          <w:b/>
          <w:bCs/>
          <w:lang w:val="en-GB"/>
        </w:rPr>
        <w:t xml:space="preserve"> 4</w:t>
      </w:r>
      <w:r w:rsidRPr="00943110">
        <w:rPr>
          <w:lang w:val="en-GB"/>
        </w:rPr>
        <w:t xml:space="preserve">; </w:t>
      </w:r>
      <w:r w:rsidR="00D45726" w:rsidRPr="00943110">
        <w:rPr>
          <w:b/>
          <w:lang w:val="en-GB"/>
        </w:rPr>
        <w:t>Supplementary Fig</w:t>
      </w:r>
      <w:ins w:id="841" w:author="." w:date="2024-01-12T09:54:00Z">
        <w:r w:rsidR="00D45726">
          <w:rPr>
            <w:b/>
            <w:lang w:val="en-GB"/>
          </w:rPr>
          <w:t>s</w:t>
        </w:r>
      </w:ins>
      <w:r w:rsidR="00D45726" w:rsidRPr="00943110">
        <w:rPr>
          <w:b/>
          <w:lang w:val="en-GB"/>
        </w:rPr>
        <w:t xml:space="preserve">. </w:t>
      </w:r>
      <w:proofErr w:type="spellStart"/>
      <w:r w:rsidR="00D45726" w:rsidRPr="00943110">
        <w:rPr>
          <w:b/>
          <w:lang w:val="en-GB"/>
        </w:rPr>
        <w:t>S3</w:t>
      </w:r>
      <w:proofErr w:type="spellEnd"/>
      <w:del w:id="842" w:author="." w:date="2024-01-12T09:54:00Z">
        <w:r w:rsidR="00D45726" w:rsidRPr="00943110" w:rsidDel="00D45726">
          <w:rPr>
            <w:bCs/>
            <w:lang w:val="en-GB"/>
          </w:rPr>
          <w:delText>;</w:delText>
        </w:r>
        <w:r w:rsidR="00D45726" w:rsidRPr="00943110" w:rsidDel="00D45726">
          <w:rPr>
            <w:b/>
            <w:lang w:val="en-GB"/>
          </w:rPr>
          <w:delText xml:space="preserve"> Supplementary Fig.</w:delText>
        </w:r>
      </w:del>
      <w:ins w:id="843" w:author="." w:date="2024-01-12T09:54:00Z">
        <w:r w:rsidR="00D45726">
          <w:rPr>
            <w:b/>
            <w:lang w:val="en-GB"/>
          </w:rPr>
          <w:t xml:space="preserve"> and</w:t>
        </w:r>
      </w:ins>
      <w:r w:rsidR="00D45726" w:rsidRPr="00943110">
        <w:rPr>
          <w:b/>
          <w:lang w:val="en-GB"/>
        </w:rPr>
        <w:t xml:space="preserve"> </w:t>
      </w:r>
      <w:proofErr w:type="spellStart"/>
      <w:r w:rsidRPr="00943110">
        <w:rPr>
          <w:b/>
          <w:lang w:val="en-GB"/>
        </w:rPr>
        <w:t>S4</w:t>
      </w:r>
      <w:proofErr w:type="spellEnd"/>
      <w:r w:rsidRPr="00943110">
        <w:rPr>
          <w:lang w:val="en-GB"/>
        </w:rPr>
        <w:t xml:space="preserve">). </w:t>
      </w:r>
      <w:del w:id="844" w:author="." w:date="2024-01-12T09:13:00Z">
        <w:r w:rsidRPr="00943110" w:rsidDel="00E91842">
          <w:rPr>
            <w:lang w:val="en-GB"/>
          </w:rPr>
          <w:delText>It should be noted that a</w:delText>
        </w:r>
      </w:del>
      <w:ins w:id="845" w:author="." w:date="2024-01-12T09:13:00Z">
        <w:r w:rsidR="00E91842">
          <w:rPr>
            <w:lang w:val="en-GB"/>
          </w:rPr>
          <w:t>A</w:t>
        </w:r>
      </w:ins>
      <w:r w:rsidRPr="00943110">
        <w:rPr>
          <w:lang w:val="en-GB"/>
        </w:rPr>
        <w:t>ll</w:t>
      </w:r>
      <w:del w:id="846" w:author="." w:date="2024-01-12T09:13:00Z">
        <w:r w:rsidRPr="00943110" w:rsidDel="00E91842">
          <w:rPr>
            <w:lang w:val="en-GB"/>
          </w:rPr>
          <w:delText xml:space="preserve"> the</w:delText>
        </w:r>
      </w:del>
      <w:r w:rsidRPr="00943110">
        <w:rPr>
          <w:lang w:val="en-GB"/>
        </w:rPr>
        <w:t xml:space="preserve"> approaches have trade-offs</w:t>
      </w:r>
      <w:ins w:id="847" w:author="." w:date="2024-01-12T09:13:00Z">
        <w:r w:rsidR="00E91842">
          <w:rPr>
            <w:lang w:val="en-GB"/>
          </w:rPr>
          <w:t>; thus,</w:t>
        </w:r>
      </w:ins>
      <w:del w:id="848" w:author="." w:date="2024-01-12T09:13:00Z">
        <w:r w:rsidRPr="00943110" w:rsidDel="00E91842">
          <w:rPr>
            <w:lang w:val="en-GB"/>
          </w:rPr>
          <w:delText xml:space="preserve"> so</w:delText>
        </w:r>
      </w:del>
      <w:r w:rsidRPr="00943110">
        <w:rPr>
          <w:lang w:val="en-GB"/>
        </w:rPr>
        <w:t xml:space="preserve"> this resource should be considered complementary to and not a replacement </w:t>
      </w:r>
      <w:del w:id="849" w:author="." w:date="2024-01-12T10:09:00Z">
        <w:r w:rsidRPr="00943110" w:rsidDel="00D45726">
          <w:rPr>
            <w:lang w:val="en-GB"/>
          </w:rPr>
          <w:delText xml:space="preserve">to </w:delText>
        </w:r>
      </w:del>
      <w:ins w:id="850" w:author="." w:date="2024-01-12T10:09:00Z">
        <w:r w:rsidR="00D45726">
          <w:rPr>
            <w:lang w:val="en-GB"/>
          </w:rPr>
          <w:t>for</w:t>
        </w:r>
        <w:r w:rsidR="00D45726" w:rsidRPr="00943110">
          <w:rPr>
            <w:lang w:val="en-GB"/>
          </w:rPr>
          <w:t xml:space="preserve"> </w:t>
        </w:r>
      </w:ins>
      <w:r w:rsidRPr="00943110">
        <w:rPr>
          <w:lang w:val="en-GB"/>
        </w:rPr>
        <w:t>other single</w:t>
      </w:r>
      <w:ins w:id="851" w:author="." w:date="2024-01-12T09:13:00Z">
        <w:r w:rsidR="00E91842">
          <w:rPr>
            <w:lang w:val="en-GB"/>
          </w:rPr>
          <w:t xml:space="preserve"> </w:t>
        </w:r>
      </w:ins>
      <w:del w:id="852" w:author="." w:date="2024-01-12T09:13:00Z">
        <w:r w:rsidRPr="00943110" w:rsidDel="00E91842">
          <w:rPr>
            <w:lang w:val="en-GB"/>
          </w:rPr>
          <w:delText>-</w:delText>
        </w:r>
      </w:del>
      <w:r w:rsidRPr="00943110">
        <w:rPr>
          <w:lang w:val="en-GB"/>
        </w:rPr>
        <w:t xml:space="preserve">species/condition annotations. </w:t>
      </w:r>
      <w:del w:id="853" w:author="." w:date="2024-01-12T09:13:00Z">
        <w:r w:rsidRPr="00943110" w:rsidDel="00E91842">
          <w:rPr>
            <w:lang w:val="en-GB"/>
          </w:rPr>
          <w:delText>On the other hand, w</w:delText>
        </w:r>
      </w:del>
      <w:ins w:id="854" w:author="." w:date="2024-01-12T09:13:00Z">
        <w:r w:rsidR="00E91842">
          <w:rPr>
            <w:lang w:val="en-GB"/>
          </w:rPr>
          <w:t>W</w:t>
        </w:r>
      </w:ins>
      <w:r w:rsidRPr="00943110">
        <w:rPr>
          <w:lang w:val="en-GB"/>
        </w:rPr>
        <w:t>e obtained functional genomic</w:t>
      </w:r>
      <w:del w:id="855" w:author="." w:date="2024-01-11T20:32:00Z">
        <w:r w:rsidRPr="00943110" w:rsidDel="001700C0">
          <w:rPr>
            <w:lang w:val="en-GB"/>
          </w:rPr>
          <w:delText>s</w:delText>
        </w:r>
      </w:del>
      <w:r w:rsidRPr="00943110">
        <w:rPr>
          <w:lang w:val="en-GB"/>
        </w:rPr>
        <w:t xml:space="preserve"> conservation scores using </w:t>
      </w:r>
      <w:proofErr w:type="spellStart"/>
      <w:r w:rsidRPr="00943110">
        <w:rPr>
          <w:lang w:val="en-GB"/>
        </w:rPr>
        <w:t>LECIF</w:t>
      </w:r>
      <w:proofErr w:type="spellEnd"/>
      <w:r w:rsidRPr="00943110">
        <w:rPr>
          <w:lang w:val="en-GB"/>
        </w:rPr>
        <w:t xml:space="preserve">. In accordance </w:t>
      </w:r>
      <w:ins w:id="856" w:author="." w:date="2024-01-11T20:32:00Z">
        <w:r w:rsidR="001700C0">
          <w:rPr>
            <w:lang w:val="en-GB"/>
          </w:rPr>
          <w:t>wi</w:t>
        </w:r>
      </w:ins>
      <w:r w:rsidRPr="00943110">
        <w:rPr>
          <w:lang w:val="en-GB"/>
        </w:rPr>
        <w:t>t</w:t>
      </w:r>
      <w:del w:id="857" w:author="." w:date="2024-01-11T20:32:00Z">
        <w:r w:rsidRPr="00943110" w:rsidDel="001700C0">
          <w:rPr>
            <w:lang w:val="en-GB"/>
          </w:rPr>
          <w:delText>o</w:delText>
        </w:r>
      </w:del>
      <w:ins w:id="858" w:author="." w:date="2024-01-11T20:32:00Z">
        <w:r w:rsidR="001700C0">
          <w:rPr>
            <w:lang w:val="en-GB"/>
          </w:rPr>
          <w:t>h</w:t>
        </w:r>
      </w:ins>
      <w:r w:rsidRPr="00943110">
        <w:rPr>
          <w:lang w:val="en-GB"/>
        </w:rPr>
        <w:t xml:space="preserve"> the abovementioned framework, </w:t>
      </w:r>
      <w:proofErr w:type="spellStart"/>
      <w:r w:rsidRPr="00943110">
        <w:rPr>
          <w:lang w:val="en-GB"/>
        </w:rPr>
        <w:t>LECIF</w:t>
      </w:r>
      <w:proofErr w:type="spellEnd"/>
      <w:r w:rsidRPr="00943110">
        <w:rPr>
          <w:lang w:val="en-GB"/>
        </w:rPr>
        <w:t xml:space="preserve"> can handle very diverse datasets and take advantage of </w:t>
      </w:r>
      <w:del w:id="859" w:author="." w:date="2024-01-11T20:32:00Z">
        <w:r w:rsidRPr="00943110" w:rsidDel="001700C0">
          <w:rPr>
            <w:lang w:val="en-GB"/>
          </w:rPr>
          <w:delText>i</w:delText>
        </w:r>
      </w:del>
      <w:r w:rsidRPr="00943110">
        <w:rPr>
          <w:lang w:val="en-GB"/>
        </w:rPr>
        <w:t>t</w:t>
      </w:r>
      <w:ins w:id="860" w:author="." w:date="2024-01-11T20:32:00Z">
        <w:r w:rsidR="001700C0">
          <w:rPr>
            <w:lang w:val="en-GB"/>
          </w:rPr>
          <w:t>hem</w:t>
        </w:r>
      </w:ins>
      <w:r w:rsidRPr="00943110">
        <w:rPr>
          <w:lang w:val="en-GB"/>
        </w:rPr>
        <w:t xml:space="preserve"> to quantify functional conservation. Plant</w:t>
      </w:r>
      <w:del w:id="861" w:author="." w:date="2024-01-11T20:32:00Z">
        <w:r w:rsidRPr="00943110" w:rsidDel="001700C0">
          <w:rPr>
            <w:lang w:val="en-GB"/>
          </w:rPr>
          <w:delText>s</w:delText>
        </w:r>
      </w:del>
      <w:r w:rsidRPr="00943110">
        <w:rPr>
          <w:lang w:val="en-GB"/>
        </w:rPr>
        <w:t xml:space="preserve"> </w:t>
      </w:r>
      <w:proofErr w:type="spellStart"/>
      <w:r w:rsidRPr="00943110">
        <w:rPr>
          <w:lang w:val="en-GB"/>
        </w:rPr>
        <w:t>LECIF</w:t>
      </w:r>
      <w:proofErr w:type="spellEnd"/>
      <w:del w:id="862" w:author="." w:date="2024-01-11T20:32:00Z">
        <w:r w:rsidRPr="00943110" w:rsidDel="001700C0">
          <w:rPr>
            <w:lang w:val="en-GB"/>
          </w:rPr>
          <w:delText>-</w:delText>
        </w:r>
      </w:del>
      <w:ins w:id="863" w:author="." w:date="2024-01-11T20:32:00Z">
        <w:r w:rsidR="001700C0">
          <w:rPr>
            <w:lang w:val="en-GB"/>
          </w:rPr>
          <w:t xml:space="preserve"> </w:t>
        </w:r>
      </w:ins>
      <w:r w:rsidRPr="00943110">
        <w:rPr>
          <w:lang w:val="en-GB"/>
        </w:rPr>
        <w:t>score</w:t>
      </w:r>
      <w:ins w:id="864" w:author="." w:date="2024-01-11T20:32:00Z">
        <w:r w:rsidR="001700C0">
          <w:rPr>
            <w:lang w:val="en-GB"/>
          </w:rPr>
          <w:t>s</w:t>
        </w:r>
      </w:ins>
      <w:r w:rsidRPr="00943110">
        <w:rPr>
          <w:lang w:val="en-GB"/>
        </w:rPr>
        <w:t xml:space="preserve"> elucidated functional</w:t>
      </w:r>
      <w:del w:id="865" w:author="." w:date="2024-01-12T09:14:00Z">
        <w:r w:rsidRPr="00943110" w:rsidDel="00E91842">
          <w:rPr>
            <w:lang w:val="en-GB"/>
          </w:rPr>
          <w:delText>-</w:delText>
        </w:r>
      </w:del>
      <w:ins w:id="866" w:author="." w:date="2024-01-12T09:14:00Z">
        <w:r w:rsidR="00E91842">
          <w:rPr>
            <w:lang w:val="en-GB"/>
          </w:rPr>
          <w:t xml:space="preserve"> </w:t>
        </w:r>
      </w:ins>
      <w:r w:rsidRPr="00943110">
        <w:rPr>
          <w:lang w:val="en-GB"/>
        </w:rPr>
        <w:t>genomics cross-species agreement without being correlated with other comparative</w:t>
      </w:r>
      <w:ins w:id="867" w:author="." w:date="2024-01-12T09:14:00Z">
        <w:r w:rsidR="00E91842">
          <w:rPr>
            <w:lang w:val="en-GB"/>
          </w:rPr>
          <w:t xml:space="preserve"> </w:t>
        </w:r>
      </w:ins>
      <w:del w:id="868" w:author="." w:date="2024-01-12T09:14:00Z">
        <w:r w:rsidRPr="00943110" w:rsidDel="00E91842">
          <w:rPr>
            <w:lang w:val="en-GB"/>
          </w:rPr>
          <w:delText>-</w:delText>
        </w:r>
      </w:del>
      <w:r w:rsidRPr="00943110">
        <w:rPr>
          <w:lang w:val="en-GB"/>
        </w:rPr>
        <w:t>genomics sources (</w:t>
      </w:r>
      <w:r w:rsidR="00D45726" w:rsidRPr="00943110">
        <w:rPr>
          <w:b/>
          <w:lang w:val="en-GB"/>
        </w:rPr>
        <w:t>Fig</w:t>
      </w:r>
      <w:r w:rsidRPr="00943110">
        <w:rPr>
          <w:b/>
          <w:lang w:val="en-GB"/>
        </w:rPr>
        <w:t>. 6</w:t>
      </w:r>
      <w:r w:rsidRPr="00943110">
        <w:rPr>
          <w:lang w:val="en-GB"/>
        </w:rPr>
        <w:t xml:space="preserve">). </w:t>
      </w:r>
      <w:del w:id="869" w:author="." w:date="2024-01-11T20:32:00Z">
        <w:r w:rsidRPr="00943110" w:rsidDel="001700C0">
          <w:rPr>
            <w:lang w:val="en-GB"/>
          </w:rPr>
          <w:delText>Hence,</w:delText>
        </w:r>
      </w:del>
      <w:ins w:id="870" w:author="." w:date="2024-01-11T20:32:00Z">
        <w:r w:rsidR="001700C0">
          <w:rPr>
            <w:lang w:val="en-GB"/>
          </w:rPr>
          <w:t>This</w:t>
        </w:r>
      </w:ins>
      <w:del w:id="871" w:author="." w:date="2024-01-12T09:14:00Z">
        <w:r w:rsidRPr="00943110" w:rsidDel="00E91842">
          <w:rPr>
            <w:lang w:val="en-GB"/>
          </w:rPr>
          <w:delText xml:space="preserve"> probably</w:delText>
        </w:r>
      </w:del>
      <w:r w:rsidRPr="00943110">
        <w:rPr>
          <w:lang w:val="en-GB"/>
        </w:rPr>
        <w:t xml:space="preserve"> reflect</w:t>
      </w:r>
      <w:del w:id="872" w:author="." w:date="2024-01-11T20:32:00Z">
        <w:r w:rsidRPr="00943110" w:rsidDel="001700C0">
          <w:rPr>
            <w:lang w:val="en-GB"/>
          </w:rPr>
          <w:delText>ing</w:delText>
        </w:r>
      </w:del>
      <w:ins w:id="873" w:author="." w:date="2024-01-11T20:32:00Z">
        <w:r w:rsidR="001700C0">
          <w:rPr>
            <w:lang w:val="en-GB"/>
          </w:rPr>
          <w:t>s</w:t>
        </w:r>
      </w:ins>
      <w:r w:rsidRPr="00943110">
        <w:rPr>
          <w:lang w:val="en-GB"/>
        </w:rPr>
        <w:t xml:space="preserve"> a complementary side of</w:t>
      </w:r>
      <w:del w:id="874" w:author="." w:date="2024-01-12T10:09:00Z">
        <w:r w:rsidRPr="00943110" w:rsidDel="00D45726">
          <w:rPr>
            <w:lang w:val="en-GB"/>
          </w:rPr>
          <w:delText xml:space="preserve"> the</w:delText>
        </w:r>
      </w:del>
      <w:r w:rsidRPr="00943110">
        <w:rPr>
          <w:lang w:val="en-GB"/>
        </w:rPr>
        <w:t xml:space="preserve"> evolution. Despite the greater divergence between plant</w:t>
      </w:r>
      <w:del w:id="875" w:author="." w:date="2024-01-11T20:32:00Z">
        <w:r w:rsidRPr="00943110" w:rsidDel="001700C0">
          <w:rPr>
            <w:lang w:val="en-GB"/>
          </w:rPr>
          <w:delText>s</w:delText>
        </w:r>
      </w:del>
      <w:r w:rsidRPr="00943110">
        <w:rPr>
          <w:lang w:val="en-GB"/>
        </w:rPr>
        <w:t xml:space="preserve"> models compared to metazoans </w:t>
      </w:r>
      <w:r w:rsidRPr="00943110">
        <w:rPr>
          <w:lang w:val="en-GB"/>
        </w:rPr>
      </w:r>
      <w:r w:rsidRPr="00943110">
        <w:rPr>
          <w:lang w:val="en-GB"/>
        </w:rPr>
        <w:instrText/>
      </w:r>
      <w:r w:rsidRPr="00943110">
        <w:rPr>
          <w:lang w:val="en-GB"/>
        </w:rPr>
      </w:r>
      <w:r w:rsidRPr="00943110">
        <w:rPr>
          <w:noProof/>
          <w:lang w:val="en-GB"/>
        </w:rPr>
        <w:t>(Ho et al., 2014; Kwon and Ernst, 2021)</w:t>
      </w:r>
      <w:r w:rsidRPr="00943110">
        <w:rPr>
          <w:lang w:val="en-GB"/>
        </w:rPr>
      </w:r>
      <w:r w:rsidRPr="00943110">
        <w:rPr>
          <w:lang w:val="en-GB"/>
        </w:rPr>
        <w:t>, both resource</w:t>
      </w:r>
      <w:del w:id="876" w:author="." w:date="2024-01-11T20:32:00Z">
        <w:r w:rsidRPr="00943110" w:rsidDel="001700C0">
          <w:rPr>
            <w:lang w:val="en-GB"/>
          </w:rPr>
          <w:delText>s</w:delText>
        </w:r>
      </w:del>
      <w:r w:rsidRPr="00943110">
        <w:rPr>
          <w:lang w:val="en-GB"/>
        </w:rPr>
        <w:t xml:space="preserve"> results are </w:t>
      </w:r>
      <w:del w:id="877" w:author="." w:date="2024-01-12T09:14:00Z">
        <w:r w:rsidRPr="00943110" w:rsidDel="00E91842">
          <w:rPr>
            <w:lang w:val="en-GB"/>
          </w:rPr>
          <w:delText>coungruent</w:delText>
        </w:r>
      </w:del>
      <w:ins w:id="878" w:author="." w:date="2024-01-12T09:14:00Z">
        <w:r w:rsidR="00E91842" w:rsidRPr="00943110">
          <w:rPr>
            <w:lang w:val="en-GB"/>
          </w:rPr>
          <w:t>congruent</w:t>
        </w:r>
      </w:ins>
      <w:r w:rsidRPr="00943110">
        <w:rPr>
          <w:lang w:val="en-GB"/>
        </w:rPr>
        <w:t xml:space="preserve"> with a higher plant epigenomic/functional complexity probed by more states with species-specific features and lower </w:t>
      </w:r>
      <w:del w:id="879" w:author="." w:date="2024-01-12T09:14:00Z">
        <w:r w:rsidRPr="00943110" w:rsidDel="00E91842">
          <w:rPr>
            <w:lang w:val="en-GB"/>
          </w:rPr>
          <w:delText xml:space="preserve">values of </w:delText>
        </w:r>
      </w:del>
      <w:proofErr w:type="spellStart"/>
      <w:r w:rsidRPr="00943110">
        <w:rPr>
          <w:lang w:val="en-GB"/>
        </w:rPr>
        <w:t>LECIF</w:t>
      </w:r>
      <w:proofErr w:type="spellEnd"/>
      <w:del w:id="880" w:author="." w:date="2024-01-11T20:32:00Z">
        <w:r w:rsidRPr="00943110" w:rsidDel="001700C0">
          <w:rPr>
            <w:lang w:val="en-GB"/>
          </w:rPr>
          <w:delText>-</w:delText>
        </w:r>
      </w:del>
      <w:ins w:id="881" w:author="." w:date="2024-01-11T20:32:00Z">
        <w:r w:rsidR="001700C0">
          <w:rPr>
            <w:lang w:val="en-GB"/>
          </w:rPr>
          <w:t xml:space="preserve"> </w:t>
        </w:r>
      </w:ins>
      <w:r w:rsidRPr="00943110">
        <w:rPr>
          <w:lang w:val="en-GB"/>
        </w:rPr>
        <w:t>scores.</w:t>
      </w:r>
    </w:p>
    <w:p w14:paraId="256E1F7A" w14:textId="2B53839B" w:rsidR="00FA6A90" w:rsidRPr="00943110" w:rsidRDefault="00FA6A90" w:rsidP="00FA6A90">
      <w:pPr>
        <w:pStyle w:val="Salutation"/>
        <w:rPr>
          <w:lang w:val="en-GB"/>
        </w:rPr>
      </w:pPr>
      <w:r w:rsidRPr="00943110">
        <w:rPr>
          <w:lang w:val="en-GB"/>
        </w:rPr>
        <w:t xml:space="preserve">A major focus of this study was to illustrate </w:t>
      </w:r>
      <w:commentRangeStart w:id="882"/>
      <w:del w:id="883" w:author="." w:date="2024-01-11T20:33:00Z">
        <w:r w:rsidRPr="00943110" w:rsidDel="001700C0">
          <w:rPr>
            <w:lang w:val="en-GB"/>
          </w:rPr>
          <w:delText>an</w:delText>
        </w:r>
      </w:del>
      <w:ins w:id="884" w:author="." w:date="2024-01-11T20:33:00Z">
        <w:r w:rsidR="001700C0">
          <w:rPr>
            <w:lang w:val="en-GB"/>
          </w:rPr>
          <w:t>the</w:t>
        </w:r>
      </w:ins>
      <w:r w:rsidRPr="00943110">
        <w:rPr>
          <w:lang w:val="en-GB"/>
        </w:rPr>
        <w:t xml:space="preserve"> </w:t>
      </w:r>
      <w:commentRangeEnd w:id="882"/>
      <w:r w:rsidR="001700C0">
        <w:rPr>
          <w:rStyle w:val="CommentReference"/>
        </w:rPr>
        <w:commentReference w:id="882"/>
      </w:r>
      <w:r w:rsidRPr="00943110">
        <w:rPr>
          <w:lang w:val="en-GB"/>
        </w:rPr>
        <w:t>application of the generated resources. Due to the holistic approach adopted and exploiting that our inter</w:t>
      </w:r>
      <w:del w:id="885" w:author="." w:date="2024-01-11T20:33:00Z">
        <w:r w:rsidRPr="00943110" w:rsidDel="001700C0">
          <w:rPr>
            <w:lang w:val="en-GB"/>
          </w:rPr>
          <w:delText>-</w:delText>
        </w:r>
      </w:del>
      <w:r w:rsidRPr="00943110">
        <w:rPr>
          <w:lang w:val="en-GB"/>
        </w:rPr>
        <w:t xml:space="preserve">species CS could differ between </w:t>
      </w:r>
      <w:del w:id="886" w:author="." w:date="2024-01-12T09:15:00Z">
        <w:r w:rsidRPr="00943110" w:rsidDel="00E91842">
          <w:rPr>
            <w:lang w:val="en-GB"/>
          </w:rPr>
          <w:delText>constituvely</w:delText>
        </w:r>
      </w:del>
      <w:ins w:id="887" w:author="." w:date="2024-01-12T09:15:00Z">
        <w:r w:rsidR="00E91842" w:rsidRPr="00943110">
          <w:rPr>
            <w:lang w:val="en-GB"/>
          </w:rPr>
          <w:t>constitutively</w:t>
        </w:r>
      </w:ins>
      <w:r w:rsidRPr="00943110">
        <w:rPr>
          <w:lang w:val="en-GB"/>
        </w:rPr>
        <w:t xml:space="preserve"> active/repressive regions, we replicated two previously published models predicting paralogous functional divergence in </w:t>
      </w:r>
      <w:r w:rsidRPr="00E91842">
        <w:rPr>
          <w:i/>
          <w:iCs/>
          <w:lang w:val="en-GB"/>
          <w:rPrChange w:id="888" w:author="." w:date="2024-01-12T09:15:00Z">
            <w:rPr>
              <w:lang w:val="en-GB"/>
            </w:rPr>
          </w:rPrChange>
        </w:rPr>
        <w:t>Arabidopsis</w:t>
      </w:r>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(Cusack et al., 2021; Ezoe et al., 2021)</w:t>
      </w:r>
      <w:r w:rsidRPr="00943110">
        <w:rPr>
          <w:lang w:val="en-GB"/>
        </w:rPr>
      </w:r>
      <w:ins w:id="889" w:author="." w:date="2024-01-12T09:15:00Z">
        <w:r w:rsidR="00E91842">
          <w:rPr>
            <w:lang w:val="en-GB"/>
          </w:rPr>
          <w:t>,</w:t>
        </w:r>
      </w:ins>
      <w:r w:rsidRPr="00943110">
        <w:rPr>
          <w:lang w:val="en-GB"/>
        </w:rPr>
        <w:t xml:space="preserve"> including our CS information. We </w:t>
      </w:r>
      <w:del w:id="890" w:author="." w:date="2024-01-12T09:15:00Z">
        <w:r w:rsidRPr="00943110" w:rsidDel="00E91842">
          <w:rPr>
            <w:lang w:val="en-GB"/>
          </w:rPr>
          <w:delText xml:space="preserve">evaluted </w:delText>
        </w:r>
      </w:del>
      <w:ins w:id="891" w:author="." w:date="2024-01-12T09:15:00Z">
        <w:r w:rsidR="00E91842">
          <w:rPr>
            <w:lang w:val="en-GB"/>
          </w:rPr>
          <w:t>determined</w:t>
        </w:r>
        <w:r w:rsidR="00E91842" w:rsidRPr="00943110">
          <w:rPr>
            <w:lang w:val="en-GB"/>
          </w:rPr>
          <w:t xml:space="preserve"> </w:t>
        </w:r>
      </w:ins>
      <w:del w:id="892" w:author="." w:date="2024-01-11T20:33:00Z">
        <w:r w:rsidRPr="00943110" w:rsidDel="001700C0">
          <w:rPr>
            <w:lang w:val="en-GB"/>
          </w:rPr>
          <w:delText>if</w:delText>
        </w:r>
      </w:del>
      <w:ins w:id="893" w:author="." w:date="2024-01-11T20:33:00Z">
        <w:r w:rsidR="001700C0">
          <w:rPr>
            <w:lang w:val="en-GB"/>
          </w:rPr>
          <w:t>whether</w:t>
        </w:r>
      </w:ins>
      <w:r w:rsidRPr="00943110">
        <w:rPr>
          <w:lang w:val="en-GB"/>
        </w:rPr>
        <w:t xml:space="preserve"> CS similarity could be a determinant of duplicates</w:t>
      </w:r>
      <w:ins w:id="894" w:author="." w:date="2024-01-11T20:33:00Z">
        <w:r w:rsidR="001700C0">
          <w:rPr>
            <w:lang w:val="en-GB"/>
          </w:rPr>
          <w:t>’</w:t>
        </w:r>
      </w:ins>
      <w:r w:rsidRPr="00943110">
        <w:rPr>
          <w:lang w:val="en-GB"/>
        </w:rPr>
        <w:t xml:space="preserve"> degree of functional divergence under the initial hypothesis that two paralogs covered by different state profiles are more likely to present distinct functions. Although </w:t>
      </w:r>
      <w:ins w:id="895" w:author="." w:date="2024-01-12T09:15:00Z">
        <w:r w:rsidR="00E91842">
          <w:rPr>
            <w:lang w:val="en-GB"/>
          </w:rPr>
          <w:t xml:space="preserve">the </w:t>
        </w:r>
      </w:ins>
      <w:r w:rsidRPr="00943110">
        <w:rPr>
          <w:lang w:val="en-GB"/>
        </w:rPr>
        <w:t>models are far from</w:t>
      </w:r>
      <w:del w:id="896" w:author="." w:date="2024-01-11T20:33:00Z">
        <w:r w:rsidRPr="00943110" w:rsidDel="001700C0">
          <w:rPr>
            <w:lang w:val="en-GB"/>
          </w:rPr>
          <w:delText xml:space="preserve"> being</w:delText>
        </w:r>
      </w:del>
      <w:r w:rsidRPr="00943110">
        <w:rPr>
          <w:lang w:val="en-GB"/>
        </w:rPr>
        <w:t xml:space="preserve"> perfect, useful information about gene features can be extrapolated. These models independently reported CS information as relevant</w:t>
      </w:r>
      <w:ins w:id="897" w:author="." w:date="2024-01-12T09:15:00Z">
        <w:r w:rsidR="00E91842">
          <w:rPr>
            <w:lang w:val="en-GB"/>
          </w:rPr>
          <w:t>,</w:t>
        </w:r>
      </w:ins>
      <w:r w:rsidRPr="00943110">
        <w:rPr>
          <w:lang w:val="en-GB"/>
        </w:rPr>
        <w:t xml:space="preserve"> and including this type of data improved general redundancy predictions (</w:t>
      </w:r>
      <w:r w:rsidR="00D45726" w:rsidRPr="00943110">
        <w:rPr>
          <w:b/>
          <w:lang w:val="en-GB"/>
        </w:rPr>
        <w:t>Fig</w:t>
      </w:r>
      <w:r w:rsidRPr="00943110">
        <w:rPr>
          <w:b/>
          <w:lang w:val="en-GB"/>
        </w:rPr>
        <w:t>. 5</w:t>
      </w:r>
      <w:r w:rsidRPr="00943110">
        <w:rPr>
          <w:lang w:val="en-GB"/>
        </w:rPr>
        <w:t>). Th</w:t>
      </w:r>
      <w:del w:id="898" w:author="." w:date="2024-01-11T20:33:00Z">
        <w:r w:rsidRPr="00943110" w:rsidDel="001700C0">
          <w:rPr>
            <w:lang w:val="en-GB"/>
          </w:rPr>
          <w:delText>u</w:delText>
        </w:r>
      </w:del>
      <w:ins w:id="899" w:author="." w:date="2024-01-11T20:33:00Z">
        <w:r w:rsidR="001700C0">
          <w:rPr>
            <w:lang w:val="en-GB"/>
          </w:rPr>
          <w:t>i</w:t>
        </w:r>
      </w:ins>
      <w:r w:rsidRPr="00943110">
        <w:rPr>
          <w:lang w:val="en-GB"/>
        </w:rPr>
        <w:t>s</w:t>
      </w:r>
      <w:del w:id="900" w:author="." w:date="2024-01-11T20:33:00Z">
        <w:r w:rsidRPr="00943110" w:rsidDel="001700C0">
          <w:rPr>
            <w:lang w:val="en-GB"/>
          </w:rPr>
          <w:delText>,</w:delText>
        </w:r>
      </w:del>
      <w:r w:rsidRPr="00943110">
        <w:rPr>
          <w:lang w:val="en-GB"/>
        </w:rPr>
        <w:t xml:space="preserve"> show</w:t>
      </w:r>
      <w:del w:id="901" w:author="." w:date="2024-01-11T20:33:00Z">
        <w:r w:rsidRPr="00943110" w:rsidDel="001700C0">
          <w:rPr>
            <w:lang w:val="en-GB"/>
          </w:rPr>
          <w:delText>ing</w:delText>
        </w:r>
      </w:del>
      <w:ins w:id="902" w:author="." w:date="2024-01-11T20:33:00Z">
        <w:r w:rsidR="001700C0">
          <w:rPr>
            <w:lang w:val="en-GB"/>
          </w:rPr>
          <w:t>s</w:t>
        </w:r>
      </w:ins>
      <w:r w:rsidRPr="00943110">
        <w:rPr>
          <w:lang w:val="en-GB"/>
        </w:rPr>
        <w:t xml:space="preserve"> an example of how </w:t>
      </w:r>
      <w:proofErr w:type="spellStart"/>
      <w:r w:rsidRPr="00943110">
        <w:rPr>
          <w:lang w:val="en-GB"/>
        </w:rPr>
        <w:t>PlantFUNCO</w:t>
      </w:r>
      <w:ins w:id="903" w:author="." w:date="2024-01-12T10:09:00Z">
        <w:r w:rsidR="00D45726">
          <w:rPr>
            <w:lang w:val="en-GB"/>
          </w:rPr>
          <w:t>’s</w:t>
        </w:r>
      </w:ins>
      <w:proofErr w:type="spellEnd"/>
      <w:r w:rsidRPr="00943110">
        <w:rPr>
          <w:lang w:val="en-GB"/>
        </w:rPr>
        <w:t xml:space="preserve"> integrative resources c</w:t>
      </w:r>
      <w:ins w:id="904" w:author="." w:date="2024-01-12T09:15:00Z">
        <w:r w:rsidR="00E91842">
          <w:rPr>
            <w:lang w:val="en-GB"/>
          </w:rPr>
          <w:t>an</w:t>
        </w:r>
      </w:ins>
      <w:del w:id="905" w:author="." w:date="2024-01-12T09:15:00Z">
        <w:r w:rsidRPr="00943110" w:rsidDel="00E91842">
          <w:rPr>
            <w:lang w:val="en-GB"/>
          </w:rPr>
          <w:delText>ould</w:delText>
        </w:r>
      </w:del>
      <w:r w:rsidRPr="00943110">
        <w:rPr>
          <w:lang w:val="en-GB"/>
        </w:rPr>
        <w:t xml:space="preserve"> be effectively employed to</w:t>
      </w:r>
      <w:ins w:id="906" w:author="." w:date="2024-01-11T20:33:00Z">
        <w:r w:rsidR="001700C0">
          <w:rPr>
            <w:lang w:val="en-GB"/>
          </w:rPr>
          <w:t xml:space="preserve"> predict</w:t>
        </w:r>
      </w:ins>
      <w:r w:rsidRPr="00943110">
        <w:rPr>
          <w:lang w:val="en-GB"/>
        </w:rPr>
        <w:t xml:space="preserve"> genomic elements</w:t>
      </w:r>
      <w:del w:id="907" w:author="." w:date="2024-01-11T20:33:00Z">
        <w:r w:rsidRPr="00943110" w:rsidDel="001700C0">
          <w:rPr>
            <w:lang w:val="en-GB"/>
          </w:rPr>
          <w:delText xml:space="preserve"> prediction</w:delText>
        </w:r>
      </w:del>
      <w:r w:rsidRPr="00943110">
        <w:rPr>
          <w:lang w:val="en-GB"/>
        </w:rPr>
        <w:t>.</w:t>
      </w:r>
    </w:p>
    <w:p w14:paraId="0CBA5AAC" w14:textId="38160041" w:rsidR="00FA6A90" w:rsidRPr="00943110" w:rsidRDefault="00FA6A90" w:rsidP="00FA6A90">
      <w:pPr>
        <w:pStyle w:val="Salutation"/>
        <w:rPr>
          <w:lang w:val="en-GB"/>
        </w:rPr>
      </w:pPr>
      <w:r w:rsidRPr="00943110">
        <w:rPr>
          <w:lang w:val="en-GB"/>
        </w:rPr>
        <w:t xml:space="preserve">An important goal of a database is to functionally translate applications into solutions </w:t>
      </w:r>
      <w:del w:id="908" w:author="." w:date="2024-01-12T10:09:00Z">
        <w:r w:rsidRPr="00943110" w:rsidDel="00D45726">
          <w:rPr>
            <w:lang w:val="en-GB"/>
          </w:rPr>
          <w:delText>f</w:delText>
        </w:r>
      </w:del>
      <w:ins w:id="909" w:author="." w:date="2024-01-12T10:09:00Z">
        <w:r w:rsidR="00D45726">
          <w:rPr>
            <w:lang w:val="en-GB"/>
          </w:rPr>
          <w:t>t</w:t>
        </w:r>
      </w:ins>
      <w:r w:rsidRPr="00943110">
        <w:rPr>
          <w:lang w:val="en-GB"/>
        </w:rPr>
        <w:t>o</w:t>
      </w:r>
      <w:del w:id="910" w:author="." w:date="2024-01-12T10:09:00Z">
        <w:r w:rsidRPr="00943110" w:rsidDel="00D45726">
          <w:rPr>
            <w:lang w:val="en-GB"/>
          </w:rPr>
          <w:delText>r</w:delText>
        </w:r>
      </w:del>
      <w:r w:rsidRPr="00943110">
        <w:rPr>
          <w:lang w:val="en-GB"/>
        </w:rPr>
        <w:t xml:space="preserve"> expla</w:t>
      </w:r>
      <w:del w:id="911" w:author="." w:date="2024-01-12T10:09:00Z">
        <w:r w:rsidRPr="00943110" w:rsidDel="00D45726">
          <w:rPr>
            <w:lang w:val="en-GB"/>
          </w:rPr>
          <w:delText>in</w:delText>
        </w:r>
      </w:del>
      <w:r w:rsidRPr="00943110">
        <w:rPr>
          <w:lang w:val="en-GB"/>
        </w:rPr>
        <w:t>in</w:t>
      </w:r>
      <w:del w:id="912" w:author="." w:date="2024-01-12T10:09:00Z">
        <w:r w:rsidRPr="00943110" w:rsidDel="00D45726">
          <w:rPr>
            <w:lang w:val="en-GB"/>
          </w:rPr>
          <w:delText>g</w:delText>
        </w:r>
      </w:del>
      <w:r w:rsidRPr="00943110">
        <w:rPr>
          <w:lang w:val="en-GB"/>
        </w:rPr>
        <w:t xml:space="preserve"> complex biological mechanisms</w:t>
      </w:r>
      <w:del w:id="913" w:author="." w:date="2024-01-12T09:16:00Z">
        <w:r w:rsidRPr="00943110" w:rsidDel="00E91842">
          <w:rPr>
            <w:lang w:val="en-GB"/>
          </w:rPr>
          <w:delText>,</w:delText>
        </w:r>
      </w:del>
      <w:ins w:id="914" w:author="." w:date="2024-01-12T09:16:00Z">
        <w:r w:rsidR="00E91842">
          <w:rPr>
            <w:lang w:val="en-GB"/>
          </w:rPr>
          <w:t>; thus,</w:t>
        </w:r>
      </w:ins>
      <w:del w:id="915" w:author="." w:date="2024-01-12T09:16:00Z">
        <w:r w:rsidRPr="00943110" w:rsidDel="00E91842">
          <w:rPr>
            <w:lang w:val="en-GB"/>
          </w:rPr>
          <w:delText xml:space="preserve"> so</w:delText>
        </w:r>
      </w:del>
      <w:r w:rsidRPr="00943110">
        <w:rPr>
          <w:lang w:val="en-GB"/>
        </w:rPr>
        <w:t xml:space="preserve"> we decided to check</w:t>
      </w:r>
      <w:ins w:id="916" w:author="." w:date="2024-01-11T20:33:00Z">
        <w:r w:rsidR="001700C0">
          <w:rPr>
            <w:lang w:val="en-GB"/>
          </w:rPr>
          <w:t xml:space="preserve"> the</w:t>
        </w:r>
      </w:ins>
      <w:r w:rsidRPr="00943110">
        <w:rPr>
          <w:lang w:val="en-GB"/>
        </w:rPr>
        <w:t xml:space="preserve"> redundancy </w:t>
      </w:r>
      <w:r w:rsidRPr="00943110">
        <w:rPr>
          <w:lang w:val="en-GB"/>
        </w:rPr>
        <w:lastRenderedPageBreak/>
        <w:t xml:space="preserve">predictions of </w:t>
      </w:r>
      <w:proofErr w:type="spellStart"/>
      <w:r w:rsidRPr="00943110">
        <w:rPr>
          <w:lang w:val="en-GB"/>
        </w:rPr>
        <w:t>AOX</w:t>
      </w:r>
      <w:proofErr w:type="spellEnd"/>
      <w:r w:rsidRPr="00943110">
        <w:rPr>
          <w:lang w:val="en-GB"/>
        </w:rPr>
        <w:t xml:space="preserve"> genes. </w:t>
      </w:r>
      <w:proofErr w:type="spellStart"/>
      <w:r w:rsidRPr="00943110">
        <w:rPr>
          <w:lang w:val="en-GB"/>
        </w:rPr>
        <w:t>DFD</w:t>
      </w:r>
      <w:proofErr w:type="spellEnd"/>
      <w:r w:rsidRPr="00943110">
        <w:rPr>
          <w:lang w:val="en-GB"/>
        </w:rPr>
        <w:t xml:space="preserve"> values were high enough to be considered</w:t>
      </w:r>
      <w:ins w:id="917" w:author="." w:date="2024-01-12T09:16:00Z">
        <w:r w:rsidR="00E91842">
          <w:rPr>
            <w:lang w:val="en-GB"/>
          </w:rPr>
          <w:t>,</w:t>
        </w:r>
      </w:ins>
      <w:r w:rsidRPr="00943110">
        <w:rPr>
          <w:lang w:val="en-GB"/>
        </w:rPr>
        <w:t xml:space="preserve"> and </w:t>
      </w:r>
      <w:ins w:id="918" w:author="." w:date="2024-01-12T09:16:00Z">
        <w:r w:rsidR="00E91842">
          <w:rPr>
            <w:lang w:val="en-GB"/>
          </w:rPr>
          <w:t xml:space="preserve">earlier </w:t>
        </w:r>
      </w:ins>
      <w:proofErr w:type="spellStart"/>
      <w:r w:rsidRPr="00943110">
        <w:rPr>
          <w:lang w:val="en-GB"/>
        </w:rPr>
        <w:t>AOX</w:t>
      </w:r>
      <w:proofErr w:type="spellEnd"/>
      <w:del w:id="919" w:author="." w:date="2024-01-12T10:10:00Z">
        <w:r w:rsidRPr="00943110" w:rsidDel="00D45726">
          <w:rPr>
            <w:lang w:val="en-GB"/>
          </w:rPr>
          <w:delText xml:space="preserve"> earlier</w:delText>
        </w:r>
      </w:del>
      <w:r w:rsidRPr="00943110">
        <w:rPr>
          <w:lang w:val="en-GB"/>
        </w:rPr>
        <w:t xml:space="preserve"> research made their context of high biological interest. </w:t>
      </w:r>
      <w:del w:id="920" w:author="." w:date="2024-01-12T09:16:00Z">
        <w:r w:rsidRPr="00943110" w:rsidDel="00E91842">
          <w:rPr>
            <w:lang w:val="en-GB"/>
          </w:rPr>
          <w:delText>Very b</w:delText>
        </w:r>
      </w:del>
      <w:ins w:id="921" w:author="." w:date="2024-01-12T09:16:00Z">
        <w:r w:rsidR="00E91842">
          <w:rPr>
            <w:lang w:val="en-GB"/>
          </w:rPr>
          <w:t>B</w:t>
        </w:r>
      </w:ins>
      <w:r w:rsidRPr="00943110">
        <w:rPr>
          <w:lang w:val="en-GB"/>
        </w:rPr>
        <w:t>riefly, past reports</w:t>
      </w:r>
      <w:del w:id="922" w:author="." w:date="2024-01-11T20:33:00Z">
        <w:r w:rsidRPr="00943110" w:rsidDel="001700C0">
          <w:rPr>
            <w:lang w:val="en-GB"/>
          </w:rPr>
          <w:delText xml:space="preserve"> were</w:delText>
        </w:r>
      </w:del>
      <w:r w:rsidRPr="00943110">
        <w:rPr>
          <w:lang w:val="en-GB"/>
        </w:rPr>
        <w:t xml:space="preserve"> mainly focused </w:t>
      </w:r>
      <w:del w:id="923" w:author="." w:date="2024-01-11T20:33:00Z">
        <w:r w:rsidRPr="00943110" w:rsidDel="001700C0">
          <w:rPr>
            <w:lang w:val="en-GB"/>
          </w:rPr>
          <w:delText>i</w:delText>
        </w:r>
      </w:del>
      <w:ins w:id="924" w:author="." w:date="2024-01-11T20:33:00Z">
        <w:r w:rsidR="001700C0">
          <w:rPr>
            <w:lang w:val="en-GB"/>
          </w:rPr>
          <w:t>o</w:t>
        </w:r>
      </w:ins>
      <w:r w:rsidRPr="00943110">
        <w:rPr>
          <w:lang w:val="en-GB"/>
        </w:rPr>
        <w:t xml:space="preserve">n the dominant isoform </w:t>
      </w:r>
      <w:proofErr w:type="spellStart"/>
      <w:r w:rsidRPr="00943110">
        <w:rPr>
          <w:i/>
          <w:lang w:val="en-GB"/>
        </w:rPr>
        <w:t>AOX1A</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(Giraud et al., 2008)</w:t>
      </w:r>
      <w:r w:rsidRPr="00943110">
        <w:rPr>
          <w:lang w:val="en-GB"/>
        </w:rPr>
      </w:r>
      <w:ins w:id="925" w:author="." w:date="2024-01-12T09:16:00Z">
        <w:r w:rsidR="00E91842">
          <w:rPr>
            <w:lang w:val="en-GB"/>
          </w:rPr>
          <w:t>,</w:t>
        </w:r>
      </w:ins>
      <w:r w:rsidRPr="00943110">
        <w:rPr>
          <w:lang w:val="en-GB"/>
        </w:rPr>
        <w:t xml:space="preserve"> which ha</w:t>
      </w:r>
      <w:del w:id="926" w:author="." w:date="2024-01-12T09:16:00Z">
        <w:r w:rsidRPr="00943110" w:rsidDel="00E91842">
          <w:rPr>
            <w:lang w:val="en-GB"/>
          </w:rPr>
          <w:delText>ve</w:delText>
        </w:r>
      </w:del>
      <w:ins w:id="927" w:author="." w:date="2024-01-12T09:16:00Z">
        <w:r w:rsidR="00E91842">
          <w:rPr>
            <w:lang w:val="en-GB"/>
          </w:rPr>
          <w:t>s</w:t>
        </w:r>
      </w:ins>
      <w:r w:rsidRPr="00943110">
        <w:rPr>
          <w:lang w:val="en-GB"/>
        </w:rPr>
        <w:t xml:space="preserve"> a partial redundancy relation</w:t>
      </w:r>
      <w:ins w:id="928" w:author="." w:date="2024-01-12T09:16:00Z">
        <w:r w:rsidR="00E91842">
          <w:rPr>
            <w:lang w:val="en-GB"/>
          </w:rPr>
          <w:t>ship</w:t>
        </w:r>
      </w:ins>
      <w:r w:rsidRPr="00943110">
        <w:rPr>
          <w:lang w:val="en-GB"/>
        </w:rPr>
        <w:t xml:space="preserve"> </w:t>
      </w:r>
      <w:del w:id="929" w:author="." w:date="2024-01-12T09:16:00Z">
        <w:r w:rsidRPr="00943110" w:rsidDel="00E91842">
          <w:rPr>
            <w:lang w:val="en-GB"/>
          </w:rPr>
          <w:delText xml:space="preserve">described </w:delText>
        </w:r>
      </w:del>
      <w:r w:rsidRPr="00943110">
        <w:rPr>
          <w:lang w:val="en-GB"/>
        </w:rPr>
        <w:t xml:space="preserve">with </w:t>
      </w:r>
      <w:proofErr w:type="spellStart"/>
      <w:r w:rsidRPr="00943110">
        <w:rPr>
          <w:i/>
          <w:lang w:val="en-GB"/>
        </w:rPr>
        <w:t>AOX1D</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(Strodtkotter et al., 2009)</w:t>
      </w:r>
      <w:r w:rsidRPr="00943110">
        <w:rPr>
          <w:lang w:val="en-GB"/>
        </w:rPr>
      </w:r>
      <w:r w:rsidRPr="00943110">
        <w:rPr>
          <w:lang w:val="en-GB"/>
        </w:rPr>
        <w:t xml:space="preserve">, but current literature is not congruent with the use of single </w:t>
      </w:r>
      <w:proofErr w:type="spellStart"/>
      <w:r w:rsidRPr="00943110">
        <w:rPr>
          <w:i/>
          <w:lang w:val="en-GB"/>
        </w:rPr>
        <w:t>aox1a</w:t>
      </w:r>
      <w:proofErr w:type="spellEnd"/>
      <w:r w:rsidRPr="00943110">
        <w:rPr>
          <w:i/>
          <w:lang w:val="en-GB"/>
        </w:rPr>
        <w:t xml:space="preserve"> </w:t>
      </w:r>
      <w:r w:rsidRPr="00943110">
        <w:rPr>
          <w:lang w:val="en-GB"/>
        </w:rPr>
        <w:t xml:space="preserve">or double </w:t>
      </w:r>
      <w:proofErr w:type="spellStart"/>
      <w:r w:rsidRPr="00943110">
        <w:rPr>
          <w:i/>
          <w:lang w:val="en-GB"/>
        </w:rPr>
        <w:t>aox1a-aox1d</w:t>
      </w:r>
      <w:proofErr w:type="spellEnd"/>
      <w:r w:rsidRPr="00943110">
        <w:rPr>
          <w:i/>
          <w:lang w:val="en-GB"/>
        </w:rPr>
        <w:t xml:space="preserve"> </w:t>
      </w:r>
      <w:r w:rsidRPr="00943110">
        <w:rPr>
          <w:lang w:val="en-GB"/>
        </w:rPr>
        <w:t xml:space="preserve">mutants to discover </w:t>
      </w:r>
      <w:ins w:id="930" w:author="." w:date="2024-01-12T09:17:00Z">
        <w:r w:rsidR="00E91842">
          <w:rPr>
            <w:lang w:val="en-GB"/>
          </w:rPr>
          <w:t xml:space="preserve">causal drivers of </w:t>
        </w:r>
      </w:ins>
      <w:r w:rsidRPr="00943110">
        <w:rPr>
          <w:lang w:val="en-GB"/>
        </w:rPr>
        <w:t>retrograde</w:t>
      </w:r>
      <w:del w:id="931" w:author="." w:date="2024-01-12T09:17:00Z">
        <w:r w:rsidRPr="00943110" w:rsidDel="00E91842">
          <w:rPr>
            <w:lang w:val="en-GB"/>
          </w:rPr>
          <w:delText>-</w:delText>
        </w:r>
      </w:del>
      <w:ins w:id="932" w:author="." w:date="2024-01-12T09:17:00Z">
        <w:r w:rsidR="00E91842">
          <w:rPr>
            <w:lang w:val="en-GB"/>
          </w:rPr>
          <w:t xml:space="preserve"> </w:t>
        </w:r>
      </w:ins>
      <w:r w:rsidRPr="00943110">
        <w:rPr>
          <w:lang w:val="en-GB"/>
        </w:rPr>
        <w:t>signalling/metabolism/stress</w:t>
      </w:r>
      <w:del w:id="933" w:author="." w:date="2024-01-12T09:17:00Z">
        <w:r w:rsidRPr="00943110" w:rsidDel="00E91842">
          <w:rPr>
            <w:lang w:val="en-GB"/>
          </w:rPr>
          <w:delText>-</w:delText>
        </w:r>
      </w:del>
      <w:ins w:id="934" w:author="." w:date="2024-01-12T09:17:00Z">
        <w:r w:rsidR="00E91842">
          <w:rPr>
            <w:lang w:val="en-GB"/>
          </w:rPr>
          <w:t xml:space="preserve"> </w:t>
        </w:r>
      </w:ins>
      <w:r w:rsidRPr="00943110">
        <w:rPr>
          <w:lang w:val="en-GB"/>
        </w:rPr>
        <w:t>response</w:t>
      </w:r>
      <w:del w:id="935" w:author="." w:date="2024-01-12T09:17:00Z">
        <w:r w:rsidRPr="00943110" w:rsidDel="00E91842">
          <w:rPr>
            <w:lang w:val="en-GB"/>
          </w:rPr>
          <w:delText xml:space="preserve"> causal drivers</w:delText>
        </w:r>
      </w:del>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(Giraud et al., 2009; Clercq et al., 2013; Oh Khim et al., 2022; Oh Khim et al., 2023)</w:t>
      </w:r>
      <w:r w:rsidRPr="00943110">
        <w:rPr>
          <w:lang w:val="en-GB"/>
        </w:rPr>
      </w:r>
      <w:r w:rsidRPr="00943110">
        <w:rPr>
          <w:lang w:val="en-GB"/>
        </w:rPr>
        <w:t xml:space="preserve">. Additionally, more </w:t>
      </w:r>
      <w:proofErr w:type="spellStart"/>
      <w:r w:rsidRPr="00943110">
        <w:rPr>
          <w:lang w:val="en-GB"/>
        </w:rPr>
        <w:t>AOX</w:t>
      </w:r>
      <w:proofErr w:type="spellEnd"/>
      <w:r w:rsidRPr="00943110">
        <w:rPr>
          <w:lang w:val="en-GB"/>
        </w:rPr>
        <w:t xml:space="preserve"> isoforms exist</w:t>
      </w:r>
      <w:del w:id="936" w:author="." w:date="2024-01-11T20:33:00Z">
        <w:r w:rsidRPr="00943110" w:rsidDel="001700C0">
          <w:rPr>
            <w:lang w:val="en-GB"/>
          </w:rPr>
          <w:delText>s</w:delText>
        </w:r>
      </w:del>
      <w:ins w:id="937" w:author="." w:date="2024-01-11T20:33:00Z">
        <w:r w:rsidR="001700C0">
          <w:rPr>
            <w:lang w:val="en-GB"/>
          </w:rPr>
          <w:t>,</w:t>
        </w:r>
      </w:ins>
      <w:r w:rsidRPr="00943110">
        <w:rPr>
          <w:lang w:val="en-GB"/>
        </w:rPr>
        <w:t xml:space="preserve"> but their relationships </w:t>
      </w:r>
      <w:del w:id="938" w:author="." w:date="2024-01-11T20:33:00Z">
        <w:r w:rsidRPr="00943110" w:rsidDel="001700C0">
          <w:rPr>
            <w:lang w:val="en-GB"/>
          </w:rPr>
          <w:delText>we</w:delText>
        </w:r>
      </w:del>
      <w:ins w:id="939" w:author="." w:date="2024-01-11T20:33:00Z">
        <w:r w:rsidR="001700C0">
          <w:rPr>
            <w:lang w:val="en-GB"/>
          </w:rPr>
          <w:t>a</w:t>
        </w:r>
      </w:ins>
      <w:r w:rsidRPr="00943110">
        <w:rPr>
          <w:lang w:val="en-GB"/>
        </w:rPr>
        <w:t>re still not addressed. The abnormal seedling growth observed in control and mock conditions for all t</w:t>
      </w:r>
      <w:del w:id="940" w:author="." w:date="2024-01-12T09:17:00Z">
        <w:r w:rsidRPr="00943110" w:rsidDel="00E91842">
          <w:rPr>
            <w:lang w:val="en-GB"/>
          </w:rPr>
          <w:delText>h</w:delText>
        </w:r>
      </w:del>
      <w:r w:rsidRPr="00943110">
        <w:rPr>
          <w:lang w:val="en-GB"/>
        </w:rPr>
        <w:t>e</w:t>
      </w:r>
      <w:ins w:id="941" w:author="." w:date="2024-01-12T09:17:00Z">
        <w:r w:rsidR="00E91842">
          <w:rPr>
            <w:lang w:val="en-GB"/>
          </w:rPr>
          <w:t>sted</w:t>
        </w:r>
      </w:ins>
      <w:r w:rsidRPr="00943110">
        <w:rPr>
          <w:lang w:val="en-GB"/>
        </w:rPr>
        <w:t xml:space="preserve"> single mutants</w:t>
      </w:r>
      <w:del w:id="942" w:author="." w:date="2024-01-12T09:17:00Z">
        <w:r w:rsidRPr="00943110" w:rsidDel="00E91842">
          <w:rPr>
            <w:lang w:val="en-GB"/>
          </w:rPr>
          <w:delText xml:space="preserve"> tested</w:delText>
        </w:r>
      </w:del>
      <w:r w:rsidRPr="00943110">
        <w:rPr>
          <w:lang w:val="en-GB"/>
        </w:rPr>
        <w:t xml:space="preserve"> (</w:t>
      </w:r>
      <w:proofErr w:type="spellStart"/>
      <w:r w:rsidRPr="00943110">
        <w:rPr>
          <w:i/>
          <w:lang w:val="en-GB"/>
        </w:rPr>
        <w:t>aox1a</w:t>
      </w:r>
      <w:proofErr w:type="spellEnd"/>
      <w:r w:rsidRPr="00943110">
        <w:rPr>
          <w:lang w:val="en-GB"/>
        </w:rPr>
        <w:t xml:space="preserve">, </w:t>
      </w:r>
      <w:proofErr w:type="spellStart"/>
      <w:r w:rsidRPr="00943110">
        <w:rPr>
          <w:i/>
          <w:lang w:val="en-GB"/>
        </w:rPr>
        <w:t>aox1c</w:t>
      </w:r>
      <w:proofErr w:type="spellEnd"/>
      <w:r w:rsidRPr="00943110">
        <w:rPr>
          <w:lang w:val="en-GB"/>
        </w:rPr>
        <w:t xml:space="preserve">, </w:t>
      </w:r>
      <w:proofErr w:type="spellStart"/>
      <w:r w:rsidRPr="00943110">
        <w:rPr>
          <w:i/>
          <w:lang w:val="en-GB"/>
        </w:rPr>
        <w:t>aox1d</w:t>
      </w:r>
      <w:proofErr w:type="spellEnd"/>
      <w:r w:rsidRPr="00943110">
        <w:rPr>
          <w:lang w:val="en-GB"/>
        </w:rPr>
        <w:t>) (</w:t>
      </w:r>
      <w:r w:rsidR="00D45726" w:rsidRPr="00943110">
        <w:rPr>
          <w:b/>
          <w:lang w:val="en-GB"/>
        </w:rPr>
        <w:t>Fig</w:t>
      </w:r>
      <w:r w:rsidRPr="00943110">
        <w:rPr>
          <w:b/>
          <w:lang w:val="en-GB"/>
        </w:rPr>
        <w:t>. 7</w:t>
      </w:r>
      <w:r w:rsidRPr="00943110">
        <w:rPr>
          <w:lang w:val="en-GB"/>
        </w:rPr>
        <w:t xml:space="preserve">) validated the high functional divergence predicted by </w:t>
      </w:r>
      <w:proofErr w:type="spellStart"/>
      <w:r w:rsidRPr="00943110">
        <w:rPr>
          <w:lang w:val="en-GB"/>
        </w:rPr>
        <w:t>PlantFUNCO</w:t>
      </w:r>
      <w:proofErr w:type="spellEnd"/>
      <w:r w:rsidRPr="00943110">
        <w:rPr>
          <w:lang w:val="en-GB"/>
        </w:rPr>
        <w:t xml:space="preserve"> since in case of redundancy</w:t>
      </w:r>
      <w:ins w:id="943" w:author="." w:date="2024-01-11T20:33:00Z">
        <w:r w:rsidR="001700C0">
          <w:rPr>
            <w:lang w:val="en-GB"/>
          </w:rPr>
          <w:t>,</w:t>
        </w:r>
      </w:ins>
      <w:r w:rsidRPr="00943110">
        <w:rPr>
          <w:lang w:val="en-GB"/>
        </w:rPr>
        <w:t xml:space="preserve"> other duplicates could rescue these phenotypes (</w:t>
      </w:r>
      <w:proofErr w:type="spellStart"/>
      <w:r w:rsidRPr="00943110">
        <w:rPr>
          <w:noProof/>
          <w:lang w:val="en-GB"/>
        </w:rPr>
        <w:t>Ezoe</w:t>
      </w:r>
      <w:proofErr w:type="spellEnd"/>
      <w:r w:rsidRPr="00943110">
        <w:rPr>
          <w:noProof/>
          <w:lang w:val="en-GB"/>
        </w:rPr>
        <w:t>, Shirai, and Hanada, 2021)</w:t>
      </w:r>
      <w:r w:rsidRPr="00943110">
        <w:rPr>
          <w:lang w:val="en-GB"/>
        </w:rPr>
        <w:t>. Our findings suggest</w:t>
      </w:r>
      <w:del w:id="944" w:author="." w:date="2024-01-12T09:17:00Z">
        <w:r w:rsidRPr="00943110" w:rsidDel="00E91842">
          <w:rPr>
            <w:lang w:val="en-GB"/>
          </w:rPr>
          <w:delText>ed</w:delText>
        </w:r>
      </w:del>
      <w:r w:rsidRPr="00943110">
        <w:rPr>
          <w:lang w:val="en-GB"/>
        </w:rPr>
        <w:t xml:space="preserve"> tha</w:t>
      </w:r>
      <w:ins w:id="945" w:author="." w:date="2024-01-12T10:10:00Z">
        <w:r w:rsidR="00D45726">
          <w:rPr>
            <w:lang w:val="en-GB"/>
          </w:rPr>
          <w:t xml:space="preserve">t </w:t>
        </w:r>
      </w:ins>
      <w:r w:rsidRPr="00943110">
        <w:rPr>
          <w:lang w:val="en-GB"/>
        </w:rPr>
        <w:t>t</w:t>
      </w:r>
      <w:ins w:id="946" w:author="." w:date="2024-01-12T10:10:00Z">
        <w:r w:rsidR="00D45726">
          <w:rPr>
            <w:lang w:val="en-GB"/>
          </w:rPr>
          <w:t>he</w:t>
        </w:r>
      </w:ins>
      <w:del w:id="947" w:author="." w:date="2024-01-12T09:17:00Z">
        <w:r w:rsidRPr="00943110" w:rsidDel="00E91842">
          <w:rPr>
            <w:lang w:val="en-GB"/>
          </w:rPr>
          <w:delText xml:space="preserve"> the</w:delText>
        </w:r>
      </w:del>
      <w:r w:rsidRPr="00943110">
        <w:rPr>
          <w:lang w:val="en-GB"/>
        </w:rPr>
        <w:t xml:space="preserve"> dominant isoform </w:t>
      </w:r>
      <w:proofErr w:type="spellStart"/>
      <w:r w:rsidRPr="00943110">
        <w:rPr>
          <w:i/>
          <w:lang w:val="en-GB"/>
        </w:rPr>
        <w:t>AOX1A</w:t>
      </w:r>
      <w:proofErr w:type="spellEnd"/>
      <w:r w:rsidRPr="00943110">
        <w:rPr>
          <w:i/>
          <w:lang w:val="en-GB"/>
        </w:rPr>
        <w:t xml:space="preserve"> </w:t>
      </w:r>
      <w:r w:rsidRPr="00943110">
        <w:rPr>
          <w:lang w:val="en-GB"/>
        </w:rPr>
        <w:t>c</w:t>
      </w:r>
      <w:ins w:id="948" w:author="." w:date="2024-01-12T09:18:00Z">
        <w:r w:rsidR="00E91842">
          <w:rPr>
            <w:lang w:val="en-GB"/>
          </w:rPr>
          <w:t>an</w:t>
        </w:r>
      </w:ins>
      <w:del w:id="949" w:author="." w:date="2024-01-12T09:18:00Z">
        <w:r w:rsidRPr="00943110" w:rsidDel="00E91842">
          <w:rPr>
            <w:lang w:val="en-GB"/>
          </w:rPr>
          <w:delText>ould</w:delText>
        </w:r>
      </w:del>
      <w:r w:rsidRPr="00943110">
        <w:rPr>
          <w:lang w:val="en-GB"/>
        </w:rPr>
        <w:t xml:space="preserve"> retain the ancestral </w:t>
      </w:r>
      <w:proofErr w:type="spellStart"/>
      <w:r w:rsidRPr="00943110">
        <w:rPr>
          <w:lang w:val="en-GB"/>
        </w:rPr>
        <w:t>AOX</w:t>
      </w:r>
      <w:proofErr w:type="spellEnd"/>
      <w:r w:rsidRPr="00943110">
        <w:rPr>
          <w:lang w:val="en-GB"/>
        </w:rPr>
        <w:t xml:space="preserve"> function because it </w:t>
      </w:r>
      <w:del w:id="950" w:author="." w:date="2024-01-12T09:18:00Z">
        <w:r w:rsidRPr="00943110" w:rsidDel="00E91842">
          <w:rPr>
            <w:lang w:val="en-GB"/>
          </w:rPr>
          <w:delText>wa</w:delText>
        </w:r>
      </w:del>
      <w:ins w:id="951" w:author="." w:date="2024-01-12T09:18:00Z">
        <w:r w:rsidR="00E91842">
          <w:rPr>
            <w:lang w:val="en-GB"/>
          </w:rPr>
          <w:t>i</w:t>
        </w:r>
      </w:ins>
      <w:r w:rsidRPr="00943110">
        <w:rPr>
          <w:lang w:val="en-GB"/>
        </w:rPr>
        <w:t>s marked as functionally conserved with the distant</w:t>
      </w:r>
      <w:del w:id="952" w:author="." w:date="2024-01-12T09:18:00Z">
        <w:r w:rsidRPr="00943110" w:rsidDel="00E91842">
          <w:rPr>
            <w:lang w:val="en-GB"/>
          </w:rPr>
          <w:delText>-</w:delText>
        </w:r>
      </w:del>
      <w:ins w:id="953" w:author="." w:date="2024-01-12T09:18:00Z">
        <w:r w:rsidR="00E91842">
          <w:rPr>
            <w:lang w:val="en-GB"/>
          </w:rPr>
          <w:t xml:space="preserve">ly </w:t>
        </w:r>
      </w:ins>
      <w:r w:rsidRPr="00943110">
        <w:rPr>
          <w:lang w:val="en-GB"/>
        </w:rPr>
        <w:t xml:space="preserve">related </w:t>
      </w:r>
      <w:r w:rsidRPr="00943110">
        <w:rPr>
          <w:i/>
          <w:lang w:val="en-GB"/>
        </w:rPr>
        <w:t xml:space="preserve">O. sativa </w:t>
      </w:r>
      <w:r w:rsidRPr="00943110">
        <w:rPr>
          <w:lang w:val="en-GB"/>
        </w:rPr>
        <w:t xml:space="preserve">and </w:t>
      </w:r>
      <w:del w:id="954" w:author="." w:date="2024-01-12T09:18:00Z">
        <w:r w:rsidRPr="00943110" w:rsidDel="00E91842">
          <w:rPr>
            <w:lang w:val="en-GB"/>
          </w:rPr>
          <w:delText>wa</w:delText>
        </w:r>
      </w:del>
      <w:ins w:id="955" w:author="." w:date="2024-01-12T09:18:00Z">
        <w:r w:rsidR="00E91842">
          <w:rPr>
            <w:lang w:val="en-GB"/>
          </w:rPr>
          <w:t>i</w:t>
        </w:r>
      </w:ins>
      <w:r w:rsidRPr="00943110">
        <w:rPr>
          <w:lang w:val="en-GB"/>
        </w:rPr>
        <w:t>s the only one covered by an active CS</w:t>
      </w:r>
      <w:ins w:id="956" w:author="." w:date="2024-01-12T09:18:00Z">
        <w:r w:rsidR="00E91842">
          <w:rPr>
            <w:lang w:val="en-GB"/>
          </w:rPr>
          <w:t>; thus,</w:t>
        </w:r>
      </w:ins>
      <w:del w:id="957" w:author="." w:date="2024-01-12T09:18:00Z">
        <w:r w:rsidRPr="00943110" w:rsidDel="00E91842">
          <w:rPr>
            <w:lang w:val="en-GB"/>
          </w:rPr>
          <w:delText>, so</w:delText>
        </w:r>
      </w:del>
      <w:r w:rsidRPr="00943110">
        <w:rPr>
          <w:lang w:val="en-GB"/>
        </w:rPr>
        <w:t xml:space="preserve"> all</w:t>
      </w:r>
      <w:del w:id="958" w:author="." w:date="2024-01-11T20:33:00Z">
        <w:r w:rsidRPr="00943110" w:rsidDel="001700C0">
          <w:rPr>
            <w:lang w:val="en-GB"/>
          </w:rPr>
          <w:delText xml:space="preserve"> the</w:delText>
        </w:r>
      </w:del>
      <w:r w:rsidRPr="00943110">
        <w:rPr>
          <w:lang w:val="en-GB"/>
        </w:rPr>
        <w:t xml:space="preserve"> redundancy relations</w:t>
      </w:r>
      <w:ins w:id="959" w:author="." w:date="2024-01-12T09:18:00Z">
        <w:r w:rsidR="00E91842">
          <w:rPr>
            <w:lang w:val="en-GB"/>
          </w:rPr>
          <w:t>hips</w:t>
        </w:r>
      </w:ins>
      <w:r w:rsidRPr="00943110">
        <w:rPr>
          <w:lang w:val="en-GB"/>
        </w:rPr>
        <w:t xml:space="preserve"> </w:t>
      </w:r>
      <w:del w:id="960" w:author="." w:date="2024-01-12T09:18:00Z">
        <w:r w:rsidRPr="00943110" w:rsidDel="00E91842">
          <w:rPr>
            <w:lang w:val="en-GB"/>
          </w:rPr>
          <w:delText>could be</w:delText>
        </w:r>
      </w:del>
      <w:ins w:id="961" w:author="." w:date="2024-01-12T09:18:00Z">
        <w:r w:rsidR="00E91842">
          <w:rPr>
            <w:lang w:val="en-GB"/>
          </w:rPr>
          <w:t>can</w:t>
        </w:r>
      </w:ins>
      <w:r w:rsidRPr="00943110">
        <w:rPr>
          <w:lang w:val="en-GB"/>
        </w:rPr>
        <w:t xml:space="preserve"> po</w:t>
      </w:r>
      <w:del w:id="962" w:author="." w:date="2024-01-12T09:18:00Z">
        <w:r w:rsidRPr="00943110" w:rsidDel="00E91842">
          <w:rPr>
            <w:lang w:val="en-GB"/>
          </w:rPr>
          <w:delText>n</w:delText>
        </w:r>
      </w:del>
      <w:r w:rsidRPr="00943110">
        <w:rPr>
          <w:lang w:val="en-GB"/>
        </w:rPr>
        <w:t>tentially</w:t>
      </w:r>
      <w:ins w:id="963" w:author="." w:date="2024-01-12T09:18:00Z">
        <w:r w:rsidR="00E91842">
          <w:rPr>
            <w:lang w:val="en-GB"/>
          </w:rPr>
          <w:t xml:space="preserve"> be</w:t>
        </w:r>
      </w:ins>
      <w:r w:rsidRPr="00943110">
        <w:rPr>
          <w:lang w:val="en-GB"/>
        </w:rPr>
        <w:t xml:space="preserve"> compared to this gene</w:t>
      </w:r>
      <w:r w:rsidRPr="00943110">
        <w:rPr>
          <w:i/>
          <w:lang w:val="en-GB"/>
        </w:rPr>
        <w:t xml:space="preserve">. </w:t>
      </w:r>
      <w:commentRangeStart w:id="964"/>
      <w:del w:id="965" w:author="." w:date="2024-01-12T09:19:00Z">
        <w:r w:rsidRPr="00943110" w:rsidDel="00E91842">
          <w:rPr>
            <w:lang w:val="en-GB"/>
          </w:rPr>
          <w:delText>Taking into account</w:delText>
        </w:r>
      </w:del>
      <w:ins w:id="966" w:author="." w:date="2024-01-12T09:19:00Z">
        <w:r w:rsidR="00E91842" w:rsidRPr="00943110">
          <w:rPr>
            <w:lang w:val="en-GB"/>
          </w:rPr>
          <w:t>Considering</w:t>
        </w:r>
      </w:ins>
      <w:r w:rsidRPr="00943110">
        <w:rPr>
          <w:lang w:val="en-GB"/>
        </w:rPr>
        <w:t xml:space="preserve"> </w:t>
      </w:r>
      <w:commentRangeEnd w:id="964"/>
      <w:r w:rsidR="00E91842">
        <w:rPr>
          <w:rStyle w:val="CommentReference"/>
        </w:rPr>
        <w:commentReference w:id="964"/>
      </w:r>
      <w:r w:rsidRPr="00943110">
        <w:rPr>
          <w:lang w:val="en-GB"/>
        </w:rPr>
        <w:t>that oxidative stress was more severe than drought</w:t>
      </w:r>
      <w:ins w:id="967" w:author="." w:date="2024-01-12T09:19:00Z">
        <w:r w:rsidR="00E91842">
          <w:rPr>
            <w:lang w:val="en-GB"/>
          </w:rPr>
          <w:t>/</w:t>
        </w:r>
      </w:ins>
      <w:del w:id="968" w:author="." w:date="2024-01-12T09:19:00Z">
        <w:r w:rsidRPr="00943110" w:rsidDel="00E91842">
          <w:rPr>
            <w:lang w:val="en-GB"/>
          </w:rPr>
          <w:delText>-</w:delText>
        </w:r>
      </w:del>
      <w:r w:rsidRPr="00943110">
        <w:rPr>
          <w:lang w:val="en-GB"/>
        </w:rPr>
        <w:t xml:space="preserve">heat conditions, we found putative evidence of a probable stress-dependent partial non-mutual </w:t>
      </w:r>
      <w:del w:id="969" w:author="." w:date="2024-01-12T09:19:00Z">
        <w:r w:rsidRPr="00943110" w:rsidDel="00E91842">
          <w:rPr>
            <w:lang w:val="en-GB"/>
          </w:rPr>
          <w:delText>redundacy</w:delText>
        </w:r>
      </w:del>
      <w:ins w:id="970" w:author="." w:date="2024-01-12T09:19:00Z">
        <w:r w:rsidR="00E91842" w:rsidRPr="00943110">
          <w:rPr>
            <w:lang w:val="en-GB"/>
          </w:rPr>
          <w:t>redundancy</w:t>
        </w:r>
      </w:ins>
      <w:r w:rsidRPr="00943110">
        <w:rPr>
          <w:lang w:val="en-GB"/>
        </w:rPr>
        <w:t xml:space="preserve"> of </w:t>
      </w:r>
      <w:proofErr w:type="spellStart"/>
      <w:r w:rsidRPr="00943110">
        <w:rPr>
          <w:i/>
          <w:lang w:val="en-GB"/>
        </w:rPr>
        <w:t>AOX1D</w:t>
      </w:r>
      <w:proofErr w:type="spellEnd"/>
      <w:r w:rsidRPr="00943110">
        <w:rPr>
          <w:i/>
          <w:lang w:val="en-GB"/>
        </w:rPr>
        <w:t xml:space="preserve"> </w:t>
      </w:r>
      <w:r w:rsidRPr="00943110">
        <w:rPr>
          <w:lang w:val="en-GB"/>
        </w:rPr>
        <w:t xml:space="preserve">to </w:t>
      </w:r>
      <w:proofErr w:type="spellStart"/>
      <w:r w:rsidRPr="00943110">
        <w:rPr>
          <w:i/>
          <w:lang w:val="en-GB"/>
        </w:rPr>
        <w:t>AOX1A</w:t>
      </w:r>
      <w:proofErr w:type="spellEnd"/>
      <w:r w:rsidRPr="00943110">
        <w:rPr>
          <w:lang w:val="en-GB"/>
        </w:rPr>
        <w:t xml:space="preserve">. </w:t>
      </w:r>
      <w:del w:id="971" w:author="." w:date="2024-01-12T09:19:00Z">
        <w:r w:rsidRPr="00943110" w:rsidDel="00E91842">
          <w:rPr>
            <w:lang w:val="en-GB"/>
          </w:rPr>
          <w:delText xml:space="preserve">While </w:delText>
        </w:r>
      </w:del>
      <w:ins w:id="972" w:author="." w:date="2024-01-12T09:19:00Z">
        <w:r w:rsidR="00E91842">
          <w:rPr>
            <w:lang w:val="en-GB"/>
          </w:rPr>
          <w:t>Although</w:t>
        </w:r>
        <w:r w:rsidR="00E91842" w:rsidRPr="00943110">
          <w:rPr>
            <w:lang w:val="en-GB"/>
          </w:rPr>
          <w:t xml:space="preserve"> </w:t>
        </w:r>
      </w:ins>
      <w:proofErr w:type="spellStart"/>
      <w:r w:rsidRPr="00943110">
        <w:rPr>
          <w:i/>
          <w:lang w:val="en-GB"/>
        </w:rPr>
        <w:t>AOX1D</w:t>
      </w:r>
      <w:proofErr w:type="spellEnd"/>
      <w:r w:rsidRPr="00943110">
        <w:rPr>
          <w:i/>
          <w:lang w:val="en-GB"/>
        </w:rPr>
        <w:t xml:space="preserve"> </w:t>
      </w:r>
      <w:r w:rsidRPr="00943110">
        <w:rPr>
          <w:lang w:val="en-GB"/>
        </w:rPr>
        <w:t xml:space="preserve">could partially alleviate </w:t>
      </w:r>
      <w:proofErr w:type="spellStart"/>
      <w:r w:rsidRPr="00943110">
        <w:rPr>
          <w:i/>
          <w:lang w:val="en-GB"/>
        </w:rPr>
        <w:t>aox1a</w:t>
      </w:r>
      <w:proofErr w:type="spellEnd"/>
      <w:r w:rsidRPr="00943110">
        <w:rPr>
          <w:i/>
          <w:lang w:val="en-GB"/>
        </w:rPr>
        <w:t xml:space="preserve"> </w:t>
      </w:r>
      <w:r w:rsidRPr="00943110">
        <w:rPr>
          <w:lang w:val="en-GB"/>
        </w:rPr>
        <w:t xml:space="preserve">raw hydrogen peroxide content </w:t>
      </w:r>
      <w:del w:id="973" w:author="." w:date="2024-01-12T09:19:00Z">
        <w:r w:rsidRPr="00943110" w:rsidDel="00E91842">
          <w:rPr>
            <w:lang w:val="en-GB"/>
          </w:rPr>
          <w:delText xml:space="preserve">in </w:delText>
        </w:r>
      </w:del>
      <w:ins w:id="974" w:author="." w:date="2024-01-12T09:19:00Z">
        <w:r w:rsidR="00E91842">
          <w:rPr>
            <w:lang w:val="en-GB"/>
          </w:rPr>
          <w:t>under</w:t>
        </w:r>
        <w:r w:rsidR="00E91842" w:rsidRPr="00943110">
          <w:rPr>
            <w:lang w:val="en-GB"/>
          </w:rPr>
          <w:t xml:space="preserve"> </w:t>
        </w:r>
      </w:ins>
      <w:r w:rsidRPr="00943110">
        <w:rPr>
          <w:lang w:val="en-GB"/>
        </w:rPr>
        <w:t>drought</w:t>
      </w:r>
      <w:del w:id="975" w:author="." w:date="2024-01-12T09:19:00Z">
        <w:r w:rsidRPr="00943110" w:rsidDel="00E91842">
          <w:rPr>
            <w:lang w:val="en-GB"/>
          </w:rPr>
          <w:delText>-</w:delText>
        </w:r>
      </w:del>
      <w:ins w:id="976" w:author="." w:date="2024-01-12T09:19:00Z">
        <w:r w:rsidR="00E91842">
          <w:rPr>
            <w:lang w:val="en-GB"/>
          </w:rPr>
          <w:t>/</w:t>
        </w:r>
      </w:ins>
      <w:r w:rsidRPr="00943110">
        <w:rPr>
          <w:lang w:val="en-GB"/>
        </w:rPr>
        <w:t>heat (no significan</w:t>
      </w:r>
      <w:del w:id="977" w:author="." w:date="2024-01-12T09:19:00Z">
        <w:r w:rsidRPr="00943110" w:rsidDel="00E91842">
          <w:rPr>
            <w:lang w:val="en-GB"/>
          </w:rPr>
          <w:delText>t</w:delText>
        </w:r>
      </w:del>
      <w:ins w:id="978" w:author="." w:date="2024-01-12T09:19:00Z">
        <w:r w:rsidR="00E91842">
          <w:rPr>
            <w:lang w:val="en-GB"/>
          </w:rPr>
          <w:t>ce</w:t>
        </w:r>
      </w:ins>
      <w:r w:rsidRPr="00943110">
        <w:rPr>
          <w:lang w:val="en-GB"/>
        </w:rPr>
        <w:t>), during more severe oxidative conditions</w:t>
      </w:r>
      <w:ins w:id="979" w:author="." w:date="2024-01-11T20:34:00Z">
        <w:r w:rsidR="001700C0">
          <w:rPr>
            <w:lang w:val="en-GB"/>
          </w:rPr>
          <w:t>,</w:t>
        </w:r>
      </w:ins>
      <w:r w:rsidRPr="00943110">
        <w:rPr>
          <w:lang w:val="en-GB"/>
        </w:rPr>
        <w:t xml:space="preserve"> </w:t>
      </w:r>
      <w:proofErr w:type="spellStart"/>
      <w:r w:rsidRPr="00943110">
        <w:rPr>
          <w:i/>
          <w:lang w:val="en-GB"/>
        </w:rPr>
        <w:t>AOX1D</w:t>
      </w:r>
      <w:proofErr w:type="spellEnd"/>
      <w:r w:rsidRPr="00943110">
        <w:rPr>
          <w:i/>
          <w:lang w:val="en-GB"/>
        </w:rPr>
        <w:t xml:space="preserve"> </w:t>
      </w:r>
      <w:r w:rsidRPr="00943110">
        <w:rPr>
          <w:lang w:val="en-GB"/>
        </w:rPr>
        <w:t>would not be enough to supply</w:t>
      </w:r>
      <w:ins w:id="980" w:author="." w:date="2024-01-12T10:10:00Z">
        <w:r w:rsidR="00D45726">
          <w:rPr>
            <w:lang w:val="en-GB"/>
          </w:rPr>
          <w:t xml:space="preserve"> the</w:t>
        </w:r>
      </w:ins>
      <w:r w:rsidRPr="00943110">
        <w:rPr>
          <w:lang w:val="en-GB"/>
        </w:rPr>
        <w:t xml:space="preserve"> </w:t>
      </w:r>
      <w:proofErr w:type="spellStart"/>
      <w:r w:rsidRPr="00943110">
        <w:rPr>
          <w:i/>
          <w:lang w:val="en-GB"/>
        </w:rPr>
        <w:t>AOX1A</w:t>
      </w:r>
      <w:proofErr w:type="spellEnd"/>
      <w:r w:rsidRPr="00943110">
        <w:rPr>
          <w:lang w:val="en-GB"/>
        </w:rPr>
        <w:t xml:space="preserve"> function (significant) </w:t>
      </w:r>
      <w:r w:rsidRPr="00943110">
        <w:rPr>
          <w:lang w:val="en-GB"/>
        </w:rPr>
      </w:r>
      <w:r w:rsidRPr="00943110">
        <w:rPr>
          <w:lang w:val="en-GB"/>
        </w:rPr>
        <w:instrText/>
      </w:r>
      <w:r w:rsidRPr="00943110">
        <w:rPr>
          <w:lang w:val="en-GB"/>
        </w:rPr>
      </w:r>
      <w:r w:rsidRPr="00943110">
        <w:rPr>
          <w:noProof/>
          <w:lang w:val="en-GB"/>
        </w:rPr>
        <w:t>(Strodtkotter et al., 2009)</w:t>
      </w:r>
      <w:r w:rsidRPr="00943110">
        <w:rPr>
          <w:lang w:val="en-GB"/>
        </w:rPr>
      </w:r>
      <w:r w:rsidRPr="00943110">
        <w:rPr>
          <w:lang w:val="en-GB"/>
        </w:rPr>
        <w:t>. It is defined as a potential non-mutual relation</w:t>
      </w:r>
      <w:ins w:id="981" w:author="." w:date="2024-01-12T09:20:00Z">
        <w:r w:rsidR="00E91842">
          <w:rPr>
            <w:lang w:val="en-GB"/>
          </w:rPr>
          <w:t>ship</w:t>
        </w:r>
      </w:ins>
      <w:r w:rsidRPr="00943110">
        <w:rPr>
          <w:lang w:val="en-GB"/>
        </w:rPr>
        <w:t xml:space="preserve"> because</w:t>
      </w:r>
      <w:ins w:id="982" w:author="." w:date="2024-01-11T20:34:00Z">
        <w:r w:rsidR="001700C0">
          <w:rPr>
            <w:lang w:val="en-GB"/>
          </w:rPr>
          <w:t>,</w:t>
        </w:r>
      </w:ins>
      <w:r w:rsidRPr="00943110">
        <w:rPr>
          <w:lang w:val="en-GB"/>
        </w:rPr>
        <w:t xml:space="preserve"> in all </w:t>
      </w:r>
      <w:del w:id="983" w:author="." w:date="2024-01-12T09:20:00Z">
        <w:r w:rsidRPr="00943110" w:rsidDel="00E91842">
          <w:rPr>
            <w:lang w:val="en-GB"/>
          </w:rPr>
          <w:delText xml:space="preserve">the </w:delText>
        </w:r>
      </w:del>
      <w:r w:rsidRPr="00943110">
        <w:rPr>
          <w:lang w:val="en-GB"/>
        </w:rPr>
        <w:t>cases</w:t>
      </w:r>
      <w:ins w:id="984" w:author="." w:date="2024-01-11T20:34:00Z">
        <w:r w:rsidR="001700C0">
          <w:rPr>
            <w:lang w:val="en-GB"/>
          </w:rPr>
          <w:t>,</w:t>
        </w:r>
      </w:ins>
      <w:r w:rsidRPr="00943110">
        <w:rPr>
          <w:lang w:val="en-GB"/>
        </w:rPr>
        <w:t xml:space="preserve"> </w:t>
      </w:r>
      <w:proofErr w:type="spellStart"/>
      <w:r w:rsidRPr="00943110">
        <w:rPr>
          <w:i/>
          <w:lang w:val="en-GB"/>
        </w:rPr>
        <w:t>aox1d</w:t>
      </w:r>
      <w:proofErr w:type="spellEnd"/>
      <w:r w:rsidRPr="00943110">
        <w:rPr>
          <w:lang w:val="en-GB"/>
        </w:rPr>
        <w:t xml:space="preserve"> phenotypes remained significant. Finally, non</w:t>
      </w:r>
      <w:ins w:id="985" w:author="." w:date="2024-01-12T09:20:00Z">
        <w:r w:rsidR="00E91842">
          <w:rPr>
            <w:lang w:val="en-GB"/>
          </w:rPr>
          <w:t>-</w:t>
        </w:r>
      </w:ins>
      <w:r w:rsidRPr="00943110">
        <w:rPr>
          <w:lang w:val="en-GB"/>
        </w:rPr>
        <w:t>meaningful differences in raw hydrogen peroxide content for both stress</w:t>
      </w:r>
      <w:ins w:id="986" w:author="." w:date="2024-01-12T09:20:00Z">
        <w:r w:rsidR="00E91842">
          <w:rPr>
            <w:lang w:val="en-GB"/>
          </w:rPr>
          <w:t>or</w:t>
        </w:r>
      </w:ins>
      <w:del w:id="987" w:author="." w:date="2024-01-12T09:20:00Z">
        <w:r w:rsidRPr="00943110" w:rsidDel="00E91842">
          <w:rPr>
            <w:lang w:val="en-GB"/>
          </w:rPr>
          <w:delText>e</w:delText>
        </w:r>
      </w:del>
      <w:r w:rsidRPr="00943110">
        <w:rPr>
          <w:lang w:val="en-GB"/>
        </w:rPr>
        <w:t>s and WT-like root length</w:t>
      </w:r>
      <w:ins w:id="988" w:author="." w:date="2024-01-11T20:34:00Z">
        <w:r w:rsidR="001700C0">
          <w:rPr>
            <w:lang w:val="en-GB"/>
          </w:rPr>
          <w:t>s</w:t>
        </w:r>
      </w:ins>
      <w:r w:rsidRPr="00943110">
        <w:rPr>
          <w:lang w:val="en-GB"/>
        </w:rPr>
        <w:t xml:space="preserve"> under drought</w:t>
      </w:r>
      <w:del w:id="989" w:author="." w:date="2024-01-12T09:20:00Z">
        <w:r w:rsidRPr="00943110" w:rsidDel="00E91842">
          <w:rPr>
            <w:lang w:val="en-GB"/>
          </w:rPr>
          <w:delText>-</w:delText>
        </w:r>
      </w:del>
      <w:ins w:id="990" w:author="." w:date="2024-01-12T09:20:00Z">
        <w:r w:rsidR="00E91842">
          <w:rPr>
            <w:lang w:val="en-GB"/>
          </w:rPr>
          <w:t>/</w:t>
        </w:r>
      </w:ins>
      <w:r w:rsidRPr="00943110">
        <w:rPr>
          <w:lang w:val="en-GB"/>
        </w:rPr>
        <w:t xml:space="preserve">heat in </w:t>
      </w:r>
      <w:proofErr w:type="spellStart"/>
      <w:r w:rsidRPr="00943110">
        <w:rPr>
          <w:i/>
          <w:lang w:val="en-GB"/>
        </w:rPr>
        <w:t>aox1c</w:t>
      </w:r>
      <w:proofErr w:type="spellEnd"/>
      <w:r w:rsidRPr="00943110">
        <w:rPr>
          <w:lang w:val="en-GB"/>
        </w:rPr>
        <w:t xml:space="preserve"> </w:t>
      </w:r>
      <w:del w:id="991" w:author="." w:date="2024-01-12T09:20:00Z">
        <w:r w:rsidRPr="00943110" w:rsidDel="00E91842">
          <w:rPr>
            <w:lang w:val="en-GB"/>
          </w:rPr>
          <w:delText>would probably propose</w:delText>
        </w:r>
      </w:del>
      <w:ins w:id="992" w:author="." w:date="2024-01-12T09:20:00Z">
        <w:r w:rsidR="00E91842">
          <w:rPr>
            <w:lang w:val="en-GB"/>
          </w:rPr>
          <w:t>indicate that</w:t>
        </w:r>
      </w:ins>
      <w:r w:rsidRPr="00943110">
        <w:rPr>
          <w:lang w:val="en-GB"/>
        </w:rPr>
        <w:t xml:space="preserve"> </w:t>
      </w:r>
      <w:proofErr w:type="spellStart"/>
      <w:r w:rsidRPr="00943110">
        <w:rPr>
          <w:i/>
          <w:lang w:val="en-GB"/>
        </w:rPr>
        <w:t>AOX1C</w:t>
      </w:r>
      <w:proofErr w:type="spellEnd"/>
      <w:r w:rsidRPr="00943110">
        <w:rPr>
          <w:i/>
          <w:lang w:val="en-GB"/>
        </w:rPr>
        <w:t xml:space="preserve"> </w:t>
      </w:r>
      <w:del w:id="993" w:author="." w:date="2024-01-12T09:20:00Z">
        <w:r w:rsidRPr="00943110" w:rsidDel="00E91842">
          <w:rPr>
            <w:lang w:val="en-GB"/>
          </w:rPr>
          <w:delText>as</w:delText>
        </w:r>
      </w:del>
      <w:ins w:id="994" w:author="." w:date="2024-01-12T09:20:00Z">
        <w:r w:rsidR="00E91842">
          <w:rPr>
            <w:lang w:val="en-GB"/>
          </w:rPr>
          <w:t>is</w:t>
        </w:r>
      </w:ins>
      <w:r w:rsidRPr="00943110">
        <w:rPr>
          <w:lang w:val="en-GB"/>
        </w:rPr>
        <w:t xml:space="preserve"> a non-stress-responsive gene. This could agree </w:t>
      </w:r>
      <w:ins w:id="995" w:author="." w:date="2024-01-11T20:34:00Z">
        <w:r w:rsidR="001700C0">
          <w:rPr>
            <w:lang w:val="en-GB"/>
          </w:rPr>
          <w:t>wi</w:t>
        </w:r>
      </w:ins>
      <w:r w:rsidRPr="00943110">
        <w:rPr>
          <w:lang w:val="en-GB"/>
        </w:rPr>
        <w:t>t</w:t>
      </w:r>
      <w:del w:id="996" w:author="." w:date="2024-01-11T20:34:00Z">
        <w:r w:rsidRPr="00943110" w:rsidDel="001700C0">
          <w:rPr>
            <w:lang w:val="en-GB"/>
          </w:rPr>
          <w:delText>o</w:delText>
        </w:r>
      </w:del>
      <w:ins w:id="997" w:author="." w:date="2024-01-11T20:34:00Z">
        <w:r w:rsidR="001700C0">
          <w:rPr>
            <w:lang w:val="en-GB"/>
          </w:rPr>
          <w:t>h</w:t>
        </w:r>
      </w:ins>
      <w:r w:rsidRPr="00943110">
        <w:rPr>
          <w:lang w:val="en-GB"/>
        </w:rPr>
        <w:t xml:space="preserve"> the </w:t>
      </w:r>
      <w:del w:id="998" w:author="." w:date="2024-01-12T10:10:00Z">
        <w:r w:rsidRPr="00943110" w:rsidDel="00D45726">
          <w:rPr>
            <w:lang w:val="en-GB"/>
          </w:rPr>
          <w:delText>al</w:delText>
        </w:r>
      </w:del>
      <w:ins w:id="999" w:author="." w:date="2024-01-12T10:10:00Z">
        <w:r w:rsidR="00D45726">
          <w:rPr>
            <w:lang w:val="en-GB"/>
          </w:rPr>
          <w:t>p</w:t>
        </w:r>
      </w:ins>
      <w:r w:rsidRPr="00943110">
        <w:rPr>
          <w:lang w:val="en-GB"/>
        </w:rPr>
        <w:t>re</w:t>
      </w:r>
      <w:del w:id="1000" w:author="." w:date="2024-01-12T10:10:00Z">
        <w:r w:rsidRPr="00943110" w:rsidDel="00D45726">
          <w:rPr>
            <w:lang w:val="en-GB"/>
          </w:rPr>
          <w:delText>ad</w:delText>
        </w:r>
      </w:del>
      <w:ins w:id="1001" w:author="." w:date="2024-01-12T10:10:00Z">
        <w:r w:rsidR="00D45726">
          <w:rPr>
            <w:lang w:val="en-GB"/>
          </w:rPr>
          <w:t>viousl</w:t>
        </w:r>
      </w:ins>
      <w:r w:rsidRPr="00943110">
        <w:rPr>
          <w:lang w:val="en-GB"/>
        </w:rPr>
        <w:t xml:space="preserve">y described </w:t>
      </w:r>
      <w:proofErr w:type="spellStart"/>
      <w:r w:rsidRPr="00943110">
        <w:rPr>
          <w:i/>
          <w:lang w:val="en-GB"/>
        </w:rPr>
        <w:t>AOX1C</w:t>
      </w:r>
      <w:proofErr w:type="spellEnd"/>
      <w:r w:rsidRPr="00943110">
        <w:rPr>
          <w:i/>
          <w:lang w:val="en-GB"/>
        </w:rPr>
        <w:t xml:space="preserve"> </w:t>
      </w:r>
      <w:r w:rsidRPr="00943110">
        <w:rPr>
          <w:lang w:val="en-GB"/>
        </w:rPr>
        <w:t xml:space="preserve">AA expression insensitivity </w:t>
      </w:r>
      <w:r w:rsidRPr="00943110">
        <w:rPr>
          <w:lang w:val="en-GB"/>
        </w:rPr>
      </w:r>
      <w:r w:rsidRPr="00943110">
        <w:rPr>
          <w:lang w:val="en-GB"/>
        </w:rPr>
        <w:instrText/>
      </w:r>
      <w:r w:rsidRPr="00943110">
        <w:rPr>
          <w:lang w:val="en-GB"/>
        </w:rPr>
      </w:r>
      <w:r w:rsidRPr="00943110">
        <w:rPr>
          <w:noProof/>
          <w:lang w:val="en-GB"/>
        </w:rPr>
        <w:t>(Yoshida and Noguchi, 2009)</w:t>
      </w:r>
      <w:r w:rsidRPr="00943110">
        <w:rPr>
          <w:lang w:val="en-GB"/>
        </w:rPr>
      </w:r>
      <w:r w:rsidRPr="00943110">
        <w:rPr>
          <w:lang w:val="en-GB"/>
        </w:rPr>
        <w:t xml:space="preserve">, but we still found </w:t>
      </w:r>
      <w:del w:id="1002" w:author="." w:date="2024-01-12T09:21:00Z">
        <w:r w:rsidRPr="00943110" w:rsidDel="00E91842">
          <w:rPr>
            <w:lang w:val="en-GB"/>
          </w:rPr>
          <w:delText xml:space="preserve">root length </w:delText>
        </w:r>
      </w:del>
      <w:r w:rsidRPr="00943110">
        <w:rPr>
          <w:lang w:val="en-GB"/>
        </w:rPr>
        <w:t>significant differences</w:t>
      </w:r>
      <w:ins w:id="1003" w:author="." w:date="2024-01-12T09:21:00Z">
        <w:r w:rsidR="00E91842">
          <w:rPr>
            <w:lang w:val="en-GB"/>
          </w:rPr>
          <w:t xml:space="preserve"> in root length</w:t>
        </w:r>
      </w:ins>
      <w:r w:rsidRPr="00943110">
        <w:rPr>
          <w:lang w:val="en-GB"/>
        </w:rPr>
        <w:t xml:space="preserve"> in our severe oxidative assay. </w:t>
      </w:r>
      <w:del w:id="1004" w:author="." w:date="2024-01-12T09:21:00Z">
        <w:r w:rsidRPr="00943110" w:rsidDel="00E91842">
          <w:rPr>
            <w:lang w:val="en-GB"/>
          </w:rPr>
          <w:delText>That said and c</w:delText>
        </w:r>
      </w:del>
      <w:ins w:id="1005" w:author="." w:date="2024-01-12T09:21:00Z">
        <w:r w:rsidR="00E91842">
          <w:rPr>
            <w:lang w:val="en-GB"/>
          </w:rPr>
          <w:t>C</w:t>
        </w:r>
      </w:ins>
      <w:r w:rsidRPr="00943110">
        <w:rPr>
          <w:lang w:val="en-GB"/>
        </w:rPr>
        <w:t>ompared to other genotypes,</w:t>
      </w:r>
      <w:ins w:id="1006" w:author="." w:date="2024-01-11T20:34:00Z">
        <w:r w:rsidR="001700C0">
          <w:rPr>
            <w:lang w:val="en-GB"/>
          </w:rPr>
          <w:t xml:space="preserve"> the</w:t>
        </w:r>
      </w:ins>
      <w:r w:rsidRPr="00943110">
        <w:rPr>
          <w:lang w:val="en-GB"/>
        </w:rPr>
        <w:t xml:space="preserve"> p-value was </w:t>
      </w:r>
      <w:commentRangeStart w:id="1007"/>
      <w:r w:rsidRPr="00943110">
        <w:rPr>
          <w:lang w:val="en-GB"/>
        </w:rPr>
        <w:t>close to</w:t>
      </w:r>
      <w:del w:id="1008" w:author="." w:date="2024-01-12T10:10:00Z">
        <w:r w:rsidRPr="00943110" w:rsidDel="00D45726">
          <w:rPr>
            <w:lang w:val="en-GB"/>
          </w:rPr>
          <w:delText xml:space="preserve"> </w:delText>
        </w:r>
      </w:del>
      <w:ins w:id="1009" w:author="." w:date="2024-01-12T09:21:00Z">
        <w:r w:rsidR="00E91842">
          <w:rPr>
            <w:lang w:val="en-GB"/>
          </w:rPr>
          <w:t xml:space="preserve"> not </w:t>
        </w:r>
      </w:ins>
      <w:r w:rsidRPr="00943110">
        <w:rPr>
          <w:lang w:val="en-GB"/>
        </w:rPr>
        <w:t>significan</w:t>
      </w:r>
      <w:del w:id="1010" w:author="." w:date="2024-01-12T09:21:00Z">
        <w:r w:rsidRPr="00943110" w:rsidDel="00E91842">
          <w:rPr>
            <w:lang w:val="en-GB"/>
          </w:rPr>
          <w:delText>ce absence</w:delText>
        </w:r>
      </w:del>
      <w:ins w:id="1011" w:author="." w:date="2024-01-12T09:21:00Z">
        <w:r w:rsidR="00E91842">
          <w:rPr>
            <w:lang w:val="en-GB"/>
          </w:rPr>
          <w:t>t</w:t>
        </w:r>
        <w:commentRangeEnd w:id="1007"/>
        <w:r w:rsidR="00E91842">
          <w:rPr>
            <w:rStyle w:val="CommentReference"/>
          </w:rPr>
          <w:commentReference w:id="1007"/>
        </w:r>
        <w:r w:rsidR="00E91842">
          <w:rPr>
            <w:lang w:val="en-GB"/>
          </w:rPr>
          <w:t>; thus,</w:t>
        </w:r>
      </w:ins>
      <w:r w:rsidRPr="00943110">
        <w:rPr>
          <w:lang w:val="en-GB"/>
        </w:rPr>
        <w:t xml:space="preserve"> </w:t>
      </w:r>
      <w:del w:id="1012" w:author="." w:date="2024-01-12T09:21:00Z">
        <w:r w:rsidRPr="00943110" w:rsidDel="00E91842">
          <w:rPr>
            <w:lang w:val="en-GB"/>
          </w:rPr>
          <w:delText xml:space="preserve">so </w:delText>
        </w:r>
      </w:del>
      <w:proofErr w:type="spellStart"/>
      <w:r w:rsidRPr="00943110">
        <w:rPr>
          <w:i/>
          <w:lang w:val="en-GB"/>
        </w:rPr>
        <w:t>AOX1C</w:t>
      </w:r>
      <w:proofErr w:type="spellEnd"/>
      <w:r w:rsidRPr="00943110">
        <w:rPr>
          <w:i/>
          <w:lang w:val="en-GB"/>
        </w:rPr>
        <w:t xml:space="preserve"> </w:t>
      </w:r>
      <w:r w:rsidRPr="00943110">
        <w:rPr>
          <w:lang w:val="en-GB"/>
        </w:rPr>
        <w:t>may only be related to stress under severe conditions and could</w:t>
      </w:r>
      <w:del w:id="1013" w:author="." w:date="2024-01-11T20:34:00Z">
        <w:r w:rsidRPr="00943110" w:rsidDel="001700C0">
          <w:rPr>
            <w:lang w:val="en-GB"/>
          </w:rPr>
          <w:delText xml:space="preserve"> be</w:delText>
        </w:r>
      </w:del>
      <w:r w:rsidRPr="00943110">
        <w:rPr>
          <w:lang w:val="en-GB"/>
        </w:rPr>
        <w:t xml:space="preserve"> probably</w:t>
      </w:r>
      <w:ins w:id="1014" w:author="." w:date="2024-01-11T20:34:00Z">
        <w:r w:rsidR="001700C0">
          <w:rPr>
            <w:lang w:val="en-GB"/>
          </w:rPr>
          <w:t xml:space="preserve"> be</w:t>
        </w:r>
      </w:ins>
      <w:r w:rsidRPr="00943110">
        <w:rPr>
          <w:lang w:val="en-GB"/>
        </w:rPr>
        <w:t xml:space="preserve"> defined as almost non-stress-responsive. In summary, stress seems to be a crucial evolutionary force driving sub-/neo-</w:t>
      </w:r>
      <w:del w:id="1015" w:author="." w:date="2024-01-12T09:48:00Z">
        <w:r w:rsidRPr="00943110" w:rsidDel="00D45726">
          <w:rPr>
            <w:lang w:val="en-GB"/>
          </w:rPr>
          <w:delText xml:space="preserve">functionalization </w:delText>
        </w:r>
      </w:del>
      <w:ins w:id="1016" w:author="." w:date="2024-01-12T09:48:00Z">
        <w:r w:rsidR="00D45726" w:rsidRPr="00943110">
          <w:rPr>
            <w:lang w:val="en-GB"/>
          </w:rPr>
          <w:t>functionali</w:t>
        </w:r>
        <w:r w:rsidR="00D45726">
          <w:rPr>
            <w:lang w:val="en-GB"/>
          </w:rPr>
          <w:t>s</w:t>
        </w:r>
        <w:r w:rsidR="00D45726" w:rsidRPr="00943110">
          <w:rPr>
            <w:lang w:val="en-GB"/>
          </w:rPr>
          <w:t xml:space="preserve">ation </w:t>
        </w:r>
      </w:ins>
      <w:r w:rsidRPr="00943110">
        <w:rPr>
          <w:lang w:val="en-GB"/>
        </w:rPr>
      </w:r>
      <w:r w:rsidRPr="00943110">
        <w:rPr>
          <w:lang w:val="en-GB"/>
        </w:rPr>
        <w:instrText/>
      </w:r>
      <w:r w:rsidRPr="00943110">
        <w:rPr>
          <w:lang w:val="en-GB"/>
        </w:rPr>
      </w:r>
      <w:r w:rsidRPr="00943110">
        <w:rPr>
          <w:noProof/>
          <w:lang w:val="en-GB"/>
        </w:rPr>
        <w:t>(Panchy, Lehti-shiu, and Shiu, 2016)</w:t>
      </w:r>
      <w:r w:rsidRPr="00943110">
        <w:rPr>
          <w:lang w:val="en-GB"/>
        </w:rPr>
      </w:r>
      <w:r w:rsidRPr="00943110">
        <w:rPr>
          <w:lang w:val="en-GB"/>
        </w:rPr>
        <w:t xml:space="preserve"> in </w:t>
      </w:r>
      <w:proofErr w:type="spellStart"/>
      <w:r w:rsidRPr="00943110">
        <w:rPr>
          <w:lang w:val="en-GB"/>
        </w:rPr>
        <w:t>AOX</w:t>
      </w:r>
      <w:proofErr w:type="spellEnd"/>
      <w:r w:rsidRPr="00943110">
        <w:rPr>
          <w:lang w:val="en-GB"/>
        </w:rPr>
        <w:t xml:space="preserve"> genes</w:t>
      </w:r>
      <w:ins w:id="1017" w:author="." w:date="2024-01-12T09:22:00Z">
        <w:r w:rsidR="00E91842">
          <w:rPr>
            <w:lang w:val="en-GB"/>
          </w:rPr>
          <w:t>,</w:t>
        </w:r>
      </w:ins>
      <w:r w:rsidRPr="00943110">
        <w:rPr>
          <w:lang w:val="en-GB"/>
        </w:rPr>
        <w:t xml:space="preserve"> and we characteri</w:t>
      </w:r>
      <w:del w:id="1018" w:author="." w:date="2024-01-11T20:34:00Z">
        <w:r w:rsidRPr="00943110" w:rsidDel="001700C0">
          <w:rPr>
            <w:lang w:val="en-GB"/>
          </w:rPr>
          <w:delText>z</w:delText>
        </w:r>
      </w:del>
      <w:ins w:id="1019" w:author="." w:date="2024-01-11T20:34:00Z">
        <w:r w:rsidR="001700C0">
          <w:rPr>
            <w:lang w:val="en-GB"/>
          </w:rPr>
          <w:t>s</w:t>
        </w:r>
      </w:ins>
      <w:r w:rsidRPr="00943110">
        <w:rPr>
          <w:lang w:val="en-GB"/>
        </w:rPr>
        <w:t xml:space="preserve">ed the unknown </w:t>
      </w:r>
      <w:proofErr w:type="spellStart"/>
      <w:r w:rsidRPr="00943110">
        <w:rPr>
          <w:i/>
          <w:lang w:val="en-GB"/>
        </w:rPr>
        <w:t>AOX1C</w:t>
      </w:r>
      <w:proofErr w:type="spellEnd"/>
      <w:r w:rsidRPr="00943110">
        <w:rPr>
          <w:i/>
          <w:lang w:val="en-GB"/>
        </w:rPr>
        <w:t xml:space="preserve"> </w:t>
      </w:r>
      <w:r w:rsidRPr="00943110">
        <w:rPr>
          <w:lang w:val="en-GB"/>
        </w:rPr>
        <w:t>as</w:t>
      </w:r>
      <w:r w:rsidRPr="00943110">
        <w:rPr>
          <w:i/>
          <w:lang w:val="en-GB"/>
        </w:rPr>
        <w:t xml:space="preserve"> </w:t>
      </w:r>
      <w:r w:rsidRPr="00943110">
        <w:rPr>
          <w:lang w:val="en-GB"/>
        </w:rPr>
        <w:t xml:space="preserve">almost stress-insensitive </w:t>
      </w:r>
      <w:ins w:id="1020" w:author="." w:date="2024-01-12T09:22:00Z">
        <w:r w:rsidR="00E91842">
          <w:rPr>
            <w:lang w:val="en-GB"/>
          </w:rPr>
          <w:t>during the</w:t>
        </w:r>
      </w:ins>
      <w:del w:id="1021" w:author="." w:date="2024-01-12T09:22:00Z">
        <w:r w:rsidRPr="00943110" w:rsidDel="00E91842">
          <w:rPr>
            <w:lang w:val="en-GB"/>
          </w:rPr>
          <w:delText>in</w:delText>
        </w:r>
      </w:del>
      <w:r w:rsidRPr="00943110">
        <w:rPr>
          <w:lang w:val="en-GB"/>
        </w:rPr>
        <w:t xml:space="preserve"> seedling stage</w:t>
      </w:r>
      <w:del w:id="1022" w:author="." w:date="2024-01-12T09:22:00Z">
        <w:r w:rsidRPr="00943110" w:rsidDel="00E91842">
          <w:rPr>
            <w:lang w:val="en-GB"/>
          </w:rPr>
          <w:delText>s</w:delText>
        </w:r>
      </w:del>
      <w:r w:rsidRPr="00943110">
        <w:rPr>
          <w:lang w:val="en-GB"/>
        </w:rPr>
        <w:t xml:space="preserve">. Furthermore, extra attention should be taken when using double </w:t>
      </w:r>
      <w:proofErr w:type="spellStart"/>
      <w:r w:rsidRPr="00943110">
        <w:rPr>
          <w:lang w:val="en-GB"/>
        </w:rPr>
        <w:t>AOX</w:t>
      </w:r>
      <w:proofErr w:type="spellEnd"/>
      <w:r w:rsidRPr="00943110">
        <w:rPr>
          <w:lang w:val="en-GB"/>
        </w:rPr>
        <w:t xml:space="preserve"> mutants to </w:t>
      </w:r>
      <w:del w:id="1023" w:author="." w:date="2024-01-12T09:22:00Z">
        <w:r w:rsidRPr="00943110" w:rsidDel="00E91842">
          <w:rPr>
            <w:lang w:val="en-GB"/>
          </w:rPr>
          <w:delText>interroga</w:delText>
        </w:r>
      </w:del>
      <w:ins w:id="1024" w:author="." w:date="2024-01-12T09:22:00Z">
        <w:r w:rsidR="00E91842">
          <w:rPr>
            <w:lang w:val="en-GB"/>
          </w:rPr>
          <w:t>identify</w:t>
        </w:r>
      </w:ins>
      <w:ins w:id="1025" w:author="." w:date="2024-01-11T20:34:00Z">
        <w:r w:rsidR="001700C0">
          <w:rPr>
            <w:lang w:val="en-GB"/>
          </w:rPr>
          <w:t xml:space="preserve"> </w:t>
        </w:r>
      </w:ins>
      <w:r w:rsidRPr="00943110">
        <w:rPr>
          <w:lang w:val="en-GB"/>
        </w:rPr>
        <w:t>t</w:t>
      </w:r>
      <w:ins w:id="1026" w:author="." w:date="2024-01-11T20:34:00Z">
        <w:r w:rsidR="001700C0">
          <w:rPr>
            <w:lang w:val="en-GB"/>
          </w:rPr>
          <w:t>h</w:t>
        </w:r>
      </w:ins>
      <w:r w:rsidRPr="00943110">
        <w:rPr>
          <w:lang w:val="en-GB"/>
        </w:rPr>
        <w:t xml:space="preserve">e causal determinants of biological processes because all </w:t>
      </w:r>
      <w:proofErr w:type="spellStart"/>
      <w:r w:rsidRPr="00943110">
        <w:rPr>
          <w:lang w:val="en-GB"/>
        </w:rPr>
        <w:t>AOX</w:t>
      </w:r>
      <w:proofErr w:type="spellEnd"/>
      <w:r w:rsidRPr="00943110">
        <w:rPr>
          <w:lang w:val="en-GB"/>
        </w:rPr>
        <w:t xml:space="preserve"> genes evaluated appeared to be functionally divergent during early development.</w:t>
      </w:r>
    </w:p>
    <w:p w14:paraId="643539AC" w14:textId="4997A996" w:rsidR="00FA6A90" w:rsidRPr="00943110" w:rsidRDefault="00FA6A90" w:rsidP="00FA6A90">
      <w:pPr>
        <w:rPr>
          <w:lang w:val="en-GB"/>
        </w:rPr>
      </w:pPr>
      <w:r w:rsidRPr="00943110">
        <w:rPr>
          <w:lang w:val="en-GB"/>
        </w:rPr>
        <w:lastRenderedPageBreak/>
        <w:t xml:space="preserve">While we expect </w:t>
      </w:r>
      <w:proofErr w:type="spellStart"/>
      <w:r w:rsidRPr="00943110">
        <w:rPr>
          <w:lang w:val="en-GB"/>
        </w:rPr>
        <w:t>PlantFUNCO</w:t>
      </w:r>
      <w:proofErr w:type="spellEnd"/>
      <w:r w:rsidRPr="00943110">
        <w:rPr>
          <w:lang w:val="en-GB"/>
        </w:rPr>
        <w:t xml:space="preserve"> to be useful, we acknowledge certain limitations. Owing to our data collection design, the main goal of inter</w:t>
      </w:r>
      <w:del w:id="1027" w:author="." w:date="2024-01-12T09:22:00Z">
        <w:r w:rsidRPr="00943110" w:rsidDel="00E91842">
          <w:rPr>
            <w:lang w:val="en-GB"/>
          </w:rPr>
          <w:delText>-</w:delText>
        </w:r>
      </w:del>
      <w:r w:rsidRPr="00943110">
        <w:rPr>
          <w:lang w:val="en-GB"/>
        </w:rPr>
        <w:t xml:space="preserve">species </w:t>
      </w:r>
      <w:del w:id="1028" w:author="." w:date="2024-01-12T09:22:00Z">
        <w:r w:rsidRPr="00943110" w:rsidDel="00E91842">
          <w:rPr>
            <w:lang w:val="en-GB"/>
          </w:rPr>
          <w:delText>chromatin states</w:delText>
        </w:r>
      </w:del>
      <w:ins w:id="1029" w:author="." w:date="2024-01-12T09:22:00Z">
        <w:r w:rsidR="00E91842">
          <w:rPr>
            <w:lang w:val="en-GB"/>
          </w:rPr>
          <w:t>CS</w:t>
        </w:r>
      </w:ins>
      <w:r w:rsidRPr="00943110">
        <w:rPr>
          <w:lang w:val="en-GB"/>
        </w:rPr>
        <w:t xml:space="preserve"> resource</w:t>
      </w:r>
      <w:ins w:id="1030" w:author="." w:date="2024-01-12T09:22:00Z">
        <w:r w:rsidR="00E91842">
          <w:rPr>
            <w:lang w:val="en-GB"/>
          </w:rPr>
          <w:t>s</w:t>
        </w:r>
      </w:ins>
      <w:r w:rsidRPr="00943110">
        <w:rPr>
          <w:lang w:val="en-GB"/>
        </w:rPr>
        <w:t xml:space="preserve"> is to conduct intra</w:t>
      </w:r>
      <w:del w:id="1031" w:author="." w:date="2024-01-12T09:23:00Z">
        <w:r w:rsidRPr="00943110" w:rsidDel="00E91842">
          <w:rPr>
            <w:lang w:val="en-GB"/>
          </w:rPr>
          <w:delText>-</w:delText>
        </w:r>
      </w:del>
      <w:r w:rsidRPr="00943110">
        <w:rPr>
          <w:lang w:val="en-GB"/>
        </w:rPr>
        <w:t xml:space="preserve">species analyses while leveraging the advantage of having additional layers of interpretation, including direct correspondence between CS and conservation/divergence relationships </w:t>
      </w:r>
      <w:ins w:id="1032" w:author="." w:date="2024-01-11T20:34:00Z">
        <w:r w:rsidR="001700C0">
          <w:rPr>
            <w:lang w:val="en-GB"/>
          </w:rPr>
          <w:t>e</w:t>
        </w:r>
      </w:ins>
      <w:r w:rsidRPr="00943110">
        <w:rPr>
          <w:lang w:val="en-GB"/>
        </w:rPr>
        <w:t>stablished across species.</w:t>
      </w:r>
      <w:del w:id="1033" w:author="." w:date="2024-01-12T09:23:00Z">
        <w:r w:rsidRPr="00943110" w:rsidDel="00E91842">
          <w:rPr>
            <w:lang w:val="en-GB"/>
          </w:rPr>
          <w:delText xml:space="preserve"> It important to emphasi</w:delText>
        </w:r>
      </w:del>
      <w:del w:id="1034" w:author="." w:date="2024-01-11T20:34:00Z">
        <w:r w:rsidRPr="00943110" w:rsidDel="001700C0">
          <w:rPr>
            <w:lang w:val="en-GB"/>
          </w:rPr>
          <w:delText>z</w:delText>
        </w:r>
      </w:del>
      <w:del w:id="1035" w:author="." w:date="2024-01-12T09:23:00Z">
        <w:r w:rsidRPr="00943110" w:rsidDel="00E91842">
          <w:rPr>
            <w:lang w:val="en-GB"/>
          </w:rPr>
          <w:delText>e that</w:delText>
        </w:r>
      </w:del>
      <w:r w:rsidRPr="00943110">
        <w:rPr>
          <w:lang w:val="en-GB"/>
        </w:rPr>
        <w:t xml:space="preserve"> </w:t>
      </w:r>
      <w:del w:id="1036" w:author="." w:date="2024-01-12T09:23:00Z">
        <w:r w:rsidRPr="00943110" w:rsidDel="00E91842">
          <w:rPr>
            <w:lang w:val="en-GB"/>
          </w:rPr>
          <w:delText>d</w:delText>
        </w:r>
      </w:del>
      <w:ins w:id="1037" w:author="." w:date="2024-01-12T09:23:00Z">
        <w:r w:rsidR="00E91842">
          <w:rPr>
            <w:lang w:val="en-GB"/>
          </w:rPr>
          <w:t>D</w:t>
        </w:r>
      </w:ins>
      <w:r w:rsidRPr="00943110">
        <w:rPr>
          <w:lang w:val="en-GB"/>
        </w:rPr>
        <w:t xml:space="preserve">irect cross-species comparisons of equivalent loci or </w:t>
      </w:r>
      <w:del w:id="1038" w:author="." w:date="2024-01-12T09:56:00Z">
        <w:r w:rsidRPr="00943110" w:rsidDel="00D45726">
          <w:rPr>
            <w:lang w:val="en-GB"/>
          </w:rPr>
          <w:delText>chromatin state</w:delText>
        </w:r>
      </w:del>
      <w:proofErr w:type="spellStart"/>
      <w:ins w:id="1039" w:author="." w:date="2024-01-12T09:56:00Z">
        <w:r w:rsidR="00D45726">
          <w:rPr>
            <w:lang w:val="en-GB"/>
          </w:rPr>
          <w:t>CS</w:t>
        </w:r>
      </w:ins>
      <w:r w:rsidRPr="00943110">
        <w:rPr>
          <w:lang w:val="en-GB"/>
        </w:rPr>
        <w:t>s</w:t>
      </w:r>
      <w:proofErr w:type="spellEnd"/>
      <w:r w:rsidRPr="00943110">
        <w:rPr>
          <w:lang w:val="en-GB"/>
        </w:rPr>
        <w:t xml:space="preserve"> should be</w:t>
      </w:r>
      <w:del w:id="1040" w:author="." w:date="2024-01-11T20:34:00Z">
        <w:r w:rsidRPr="00943110" w:rsidDel="001700C0">
          <w:rPr>
            <w:lang w:val="en-GB"/>
          </w:rPr>
          <w:delText xml:space="preserve"> only</w:delText>
        </w:r>
      </w:del>
      <w:r w:rsidRPr="00943110">
        <w:rPr>
          <w:lang w:val="en-GB"/>
        </w:rPr>
        <w:t xml:space="preserve"> undertake</w:t>
      </w:r>
      <w:ins w:id="1041" w:author="." w:date="2024-01-11T20:34:00Z">
        <w:r w:rsidR="001700C0">
          <w:rPr>
            <w:lang w:val="en-GB"/>
          </w:rPr>
          <w:t>n o</w:t>
        </w:r>
      </w:ins>
      <w:r w:rsidRPr="00943110">
        <w:rPr>
          <w:lang w:val="en-GB"/>
        </w:rPr>
        <w:t>n</w:t>
      </w:r>
      <w:ins w:id="1042" w:author="." w:date="2024-01-11T20:34:00Z">
        <w:r w:rsidR="001700C0">
          <w:rPr>
            <w:lang w:val="en-GB"/>
          </w:rPr>
          <w:t>ly</w:t>
        </w:r>
      </w:ins>
      <w:r w:rsidRPr="00943110">
        <w:rPr>
          <w:lang w:val="en-GB"/>
        </w:rPr>
        <w:t xml:space="preserve"> in conjunction with </w:t>
      </w:r>
      <w:del w:id="1043" w:author="." w:date="2024-01-12T09:23:00Z">
        <w:r w:rsidRPr="00943110" w:rsidDel="00E91842">
          <w:rPr>
            <w:lang w:val="en-GB"/>
          </w:rPr>
          <w:delText xml:space="preserve">the </w:delText>
        </w:r>
      </w:del>
      <w:r w:rsidRPr="00943110">
        <w:rPr>
          <w:lang w:val="en-GB"/>
        </w:rPr>
        <w:t>plants</w:t>
      </w:r>
      <w:ins w:id="1044" w:author="." w:date="2024-01-12T09:23:00Z">
        <w:r w:rsidR="00E91842">
          <w:rPr>
            <w:lang w:val="en-GB"/>
          </w:rPr>
          <w:t>’</w:t>
        </w:r>
      </w:ins>
      <w:r w:rsidRPr="00943110">
        <w:rPr>
          <w:lang w:val="en-GB"/>
        </w:rPr>
        <w:t xml:space="preserve"> </w:t>
      </w:r>
      <w:proofErr w:type="spellStart"/>
      <w:r w:rsidRPr="00943110">
        <w:rPr>
          <w:lang w:val="en-GB"/>
        </w:rPr>
        <w:t>LECIF</w:t>
      </w:r>
      <w:proofErr w:type="spellEnd"/>
      <w:r w:rsidRPr="00943110">
        <w:rPr>
          <w:lang w:val="en-GB"/>
        </w:rPr>
        <w:t xml:space="preserve"> scores</w:t>
      </w:r>
      <w:del w:id="1045" w:author="." w:date="2024-01-12T09:23:00Z">
        <w:r w:rsidRPr="00943110" w:rsidDel="00E91842">
          <w:rPr>
            <w:lang w:val="en-GB"/>
          </w:rPr>
          <w:delText xml:space="preserve"> resource</w:delText>
        </w:r>
      </w:del>
      <w:r w:rsidRPr="00943110">
        <w:rPr>
          <w:lang w:val="en-GB"/>
        </w:rPr>
        <w:t xml:space="preserve">, as this algorithm is explicitly designed to handle highly diverse datasets. There </w:t>
      </w:r>
      <w:del w:id="1046" w:author="." w:date="2024-01-12T09:24:00Z">
        <w:r w:rsidRPr="00943110" w:rsidDel="00E91842">
          <w:rPr>
            <w:lang w:val="en-GB"/>
          </w:rPr>
          <w:delText xml:space="preserve">could </w:delText>
        </w:r>
      </w:del>
      <w:ins w:id="1047" w:author="." w:date="2024-01-12T09:24:00Z">
        <w:r w:rsidR="00E91842">
          <w:rPr>
            <w:lang w:val="en-GB"/>
          </w:rPr>
          <w:t>may</w:t>
        </w:r>
        <w:r w:rsidR="00E91842" w:rsidRPr="00943110">
          <w:rPr>
            <w:lang w:val="en-GB"/>
          </w:rPr>
          <w:t xml:space="preserve"> </w:t>
        </w:r>
      </w:ins>
      <w:r w:rsidRPr="00943110">
        <w:rPr>
          <w:lang w:val="en-GB"/>
        </w:rPr>
        <w:t>be states/regions that are functionally conserved</w:t>
      </w:r>
      <w:del w:id="1048" w:author="." w:date="2024-01-11T20:34:00Z">
        <w:r w:rsidRPr="00943110" w:rsidDel="001700C0">
          <w:rPr>
            <w:lang w:val="en-GB"/>
          </w:rPr>
          <w:delText>,</w:delText>
        </w:r>
      </w:del>
      <w:r w:rsidRPr="00943110">
        <w:rPr>
          <w:lang w:val="en-GB"/>
        </w:rPr>
        <w:t xml:space="preserve"> but have low scores/agreement in the database</w:t>
      </w:r>
      <w:del w:id="1049" w:author="." w:date="2024-01-12T09:24:00Z">
        <w:r w:rsidRPr="00943110" w:rsidDel="00E91842">
          <w:rPr>
            <w:lang w:val="en-GB"/>
          </w:rPr>
          <w:delText>,</w:delText>
        </w:r>
      </w:del>
      <w:r w:rsidRPr="00943110">
        <w:rPr>
          <w:lang w:val="en-GB"/>
        </w:rPr>
        <w:t xml:space="preserve"> since the evidence was not present in our collection. While the interpretation of the resources generated is less ambiguous due to the broad-shallow perspective adopted, we also perceived that </w:t>
      </w:r>
      <w:proofErr w:type="spellStart"/>
      <w:r w:rsidRPr="00943110">
        <w:rPr>
          <w:lang w:val="en-GB"/>
        </w:rPr>
        <w:t>PlantFUNCO</w:t>
      </w:r>
      <w:proofErr w:type="spellEnd"/>
      <w:r w:rsidRPr="00943110">
        <w:rPr>
          <w:lang w:val="en-GB"/>
        </w:rPr>
        <w:t xml:space="preserve"> is limited by the input functional genomics resolution and does not provid</w:t>
      </w:r>
      <w:del w:id="1050" w:author="." w:date="2024-01-11T20:34:00Z">
        <w:r w:rsidRPr="00943110" w:rsidDel="001700C0">
          <w:rPr>
            <w:lang w:val="en-GB"/>
          </w:rPr>
          <w:delText>e th</w:delText>
        </w:r>
      </w:del>
      <w:r w:rsidRPr="00943110">
        <w:rPr>
          <w:lang w:val="en-GB"/>
        </w:rPr>
        <w:t xml:space="preserve">e direct information about which </w:t>
      </w:r>
      <w:proofErr w:type="gramStart"/>
      <w:r w:rsidRPr="00943110">
        <w:rPr>
          <w:lang w:val="en-GB"/>
        </w:rPr>
        <w:t>particular tracks/conditions</w:t>
      </w:r>
      <w:proofErr w:type="gramEnd"/>
      <w:r w:rsidRPr="00943110">
        <w:rPr>
          <w:lang w:val="en-GB"/>
        </w:rPr>
        <w:t xml:space="preserve"> supported the evidence. The results promoted the potential application of </w:t>
      </w:r>
      <w:proofErr w:type="spellStart"/>
      <w:r w:rsidRPr="00943110">
        <w:rPr>
          <w:lang w:val="en-GB"/>
        </w:rPr>
        <w:t>PlantFUNCO</w:t>
      </w:r>
      <w:proofErr w:type="spellEnd"/>
      <w:r w:rsidRPr="00943110">
        <w:rPr>
          <w:lang w:val="en-GB"/>
        </w:rPr>
        <w:t xml:space="preserve"> to further test new hypothes</w:t>
      </w:r>
      <w:del w:id="1051" w:author="." w:date="2024-01-11T20:34:00Z">
        <w:r w:rsidRPr="00943110" w:rsidDel="001700C0">
          <w:rPr>
            <w:lang w:val="en-GB"/>
          </w:rPr>
          <w:delText>i</w:delText>
        </w:r>
      </w:del>
      <w:ins w:id="1052" w:author="." w:date="2024-01-11T20:34:00Z">
        <w:r w:rsidR="001700C0">
          <w:rPr>
            <w:lang w:val="en-GB"/>
          </w:rPr>
          <w:t>e</w:t>
        </w:r>
      </w:ins>
      <w:r w:rsidRPr="00943110">
        <w:rPr>
          <w:lang w:val="en-GB"/>
        </w:rPr>
        <w:t>s in the context of duplicate</w:t>
      </w:r>
      <w:del w:id="1053" w:author="." w:date="2024-01-11T20:34:00Z">
        <w:r w:rsidRPr="00943110" w:rsidDel="001700C0">
          <w:rPr>
            <w:lang w:val="en-GB"/>
          </w:rPr>
          <w:delText>s</w:delText>
        </w:r>
      </w:del>
      <w:r w:rsidRPr="00943110">
        <w:rPr>
          <w:lang w:val="en-GB"/>
        </w:rPr>
        <w:t xml:space="preserve"> evolution and other genomic element</w:t>
      </w:r>
      <w:del w:id="1054" w:author="." w:date="2024-01-11T20:34:00Z">
        <w:r w:rsidRPr="00943110" w:rsidDel="001700C0">
          <w:rPr>
            <w:lang w:val="en-GB"/>
          </w:rPr>
          <w:delText>s</w:delText>
        </w:r>
      </w:del>
      <w:r w:rsidRPr="00943110">
        <w:rPr>
          <w:lang w:val="en-GB"/>
        </w:rPr>
        <w:t xml:space="preserve"> prediction</w:t>
      </w:r>
      <w:ins w:id="1055" w:author="." w:date="2024-01-11T20:34:00Z">
        <w:r w:rsidR="001700C0">
          <w:rPr>
            <w:lang w:val="en-GB"/>
          </w:rPr>
          <w:t>s</w:t>
        </w:r>
      </w:ins>
      <w:r w:rsidRPr="00943110">
        <w:rPr>
          <w:lang w:val="en-GB"/>
        </w:rPr>
        <w:t xml:space="preserve">. For example, as </w:t>
      </w:r>
      <w:proofErr w:type="spellStart"/>
      <w:r w:rsidRPr="00943110">
        <w:rPr>
          <w:lang w:val="en-GB"/>
        </w:rPr>
        <w:t>CS</w:t>
      </w:r>
      <w:ins w:id="1056" w:author="." w:date="2024-01-12T09:24:00Z">
        <w:r w:rsidR="00E91842">
          <w:rPr>
            <w:lang w:val="en-GB"/>
          </w:rPr>
          <w:t>s</w:t>
        </w:r>
      </w:ins>
      <w:proofErr w:type="spellEnd"/>
      <w:r w:rsidRPr="00943110">
        <w:rPr>
          <w:lang w:val="en-GB"/>
        </w:rPr>
        <w:t xml:space="preserve"> are determinants of paralog</w:t>
      </w:r>
      <w:ins w:id="1057" w:author="." w:date="2024-01-12T09:24:00Z">
        <w:r w:rsidR="00E91842">
          <w:rPr>
            <w:lang w:val="en-GB"/>
          </w:rPr>
          <w:t>s’</w:t>
        </w:r>
      </w:ins>
      <w:r w:rsidRPr="00943110">
        <w:rPr>
          <w:lang w:val="en-GB"/>
        </w:rPr>
        <w:t xml:space="preserve"> functional divergence and </w:t>
      </w:r>
      <w:proofErr w:type="spellStart"/>
      <w:r w:rsidRPr="00943110">
        <w:rPr>
          <w:lang w:val="en-GB"/>
        </w:rPr>
        <w:t>LECIF</w:t>
      </w:r>
      <w:proofErr w:type="spellEnd"/>
      <w:del w:id="1058" w:author="." w:date="2024-01-11T20:34:00Z">
        <w:r w:rsidRPr="00943110" w:rsidDel="001700C0">
          <w:rPr>
            <w:lang w:val="en-GB"/>
          </w:rPr>
          <w:delText>-</w:delText>
        </w:r>
      </w:del>
      <w:ins w:id="1059" w:author="." w:date="2024-01-11T20:34:00Z">
        <w:r w:rsidR="001700C0">
          <w:rPr>
            <w:lang w:val="en-GB"/>
          </w:rPr>
          <w:t xml:space="preserve"> </w:t>
        </w:r>
      </w:ins>
      <w:r w:rsidRPr="00943110">
        <w:rPr>
          <w:lang w:val="en-GB"/>
        </w:rPr>
        <w:t>scores highlight regions with high phenotypic similarity</w:t>
      </w:r>
      <w:ins w:id="1060" w:author="." w:date="2024-01-11T20:34:00Z">
        <w:r w:rsidR="001700C0">
          <w:rPr>
            <w:lang w:val="en-GB"/>
          </w:rPr>
          <w:t>,</w:t>
        </w:r>
      </w:ins>
      <w:r w:rsidRPr="00943110">
        <w:rPr>
          <w:lang w:val="en-GB"/>
        </w:rPr>
        <w:t xml:space="preserve"> it could be possible to identify genes that are more likely to retain ancestral functions if high scores are found between </w:t>
      </w:r>
      <w:commentRangeStart w:id="1061"/>
      <w:r w:rsidRPr="00943110">
        <w:rPr>
          <w:lang w:val="en-GB"/>
        </w:rPr>
        <w:t>ortholog</w:t>
      </w:r>
      <w:del w:id="1062" w:author="." w:date="2024-01-12T09:25:00Z">
        <w:r w:rsidRPr="00943110" w:rsidDel="00E91842">
          <w:rPr>
            <w:lang w:val="en-GB"/>
          </w:rPr>
          <w:delText>o</w:delText>
        </w:r>
      </w:del>
      <w:r w:rsidRPr="00943110">
        <w:rPr>
          <w:lang w:val="en-GB"/>
        </w:rPr>
        <w:t>u</w:t>
      </w:r>
      <w:ins w:id="1063" w:author="." w:date="2024-01-12T09:25:00Z">
        <w:r w:rsidR="00E91842">
          <w:rPr>
            <w:lang w:val="en-GB"/>
          </w:rPr>
          <w:t>e</w:t>
        </w:r>
      </w:ins>
      <w:r w:rsidRPr="00943110">
        <w:rPr>
          <w:lang w:val="en-GB"/>
        </w:rPr>
        <w:t xml:space="preserve">s </w:t>
      </w:r>
      <w:commentRangeEnd w:id="1061"/>
      <w:r w:rsidR="00E91842">
        <w:rPr>
          <w:rStyle w:val="CommentReference"/>
        </w:rPr>
        <w:commentReference w:id="1061"/>
      </w:r>
      <w:r w:rsidRPr="00943110">
        <w:rPr>
          <w:lang w:val="en-GB"/>
        </w:rPr>
        <w:t>in distant</w:t>
      </w:r>
      <w:ins w:id="1064" w:author="." w:date="2024-01-12T09:25:00Z">
        <w:r w:rsidR="00E91842">
          <w:rPr>
            <w:lang w:val="en-GB"/>
          </w:rPr>
          <w:t>ly</w:t>
        </w:r>
      </w:ins>
      <w:del w:id="1065" w:author="." w:date="2024-01-12T09:25:00Z">
        <w:r w:rsidRPr="00943110" w:rsidDel="00E91842">
          <w:rPr>
            <w:lang w:val="en-GB"/>
          </w:rPr>
          <w:delText>-</w:delText>
        </w:r>
      </w:del>
      <w:ins w:id="1066" w:author="." w:date="2024-01-12T09:25:00Z">
        <w:r w:rsidR="00E91842">
          <w:rPr>
            <w:lang w:val="en-GB"/>
          </w:rPr>
          <w:t xml:space="preserve"> </w:t>
        </w:r>
      </w:ins>
      <w:r w:rsidRPr="00943110">
        <w:rPr>
          <w:lang w:val="en-GB"/>
        </w:rPr>
        <w:t>related species (</w:t>
      </w:r>
      <w:r w:rsidR="00D45726" w:rsidRPr="00943110">
        <w:rPr>
          <w:b/>
          <w:lang w:val="en-GB"/>
        </w:rPr>
        <w:t>Fig</w:t>
      </w:r>
      <w:r w:rsidRPr="00943110">
        <w:rPr>
          <w:b/>
          <w:lang w:val="en-GB"/>
        </w:rPr>
        <w:t xml:space="preserve">. </w:t>
      </w:r>
      <w:proofErr w:type="spellStart"/>
      <w:r w:rsidRPr="00943110">
        <w:rPr>
          <w:b/>
          <w:lang w:val="en-GB"/>
        </w:rPr>
        <w:t>6A</w:t>
      </w:r>
      <w:proofErr w:type="spellEnd"/>
      <w:r w:rsidRPr="00943110">
        <w:rPr>
          <w:lang w:val="en-GB"/>
        </w:rPr>
        <w:t>). Here</w:t>
      </w:r>
      <w:ins w:id="1067" w:author="." w:date="2024-01-11T20:35:00Z">
        <w:r w:rsidR="001700C0">
          <w:rPr>
            <w:lang w:val="en-GB"/>
          </w:rPr>
          <w:t>,</w:t>
        </w:r>
      </w:ins>
      <w:r w:rsidRPr="00943110">
        <w:rPr>
          <w:lang w:val="en-GB"/>
        </w:rPr>
        <w:t xml:space="preserve"> we focused on </w:t>
      </w:r>
      <w:r w:rsidRPr="00943110">
        <w:rPr>
          <w:i/>
          <w:lang w:val="en-GB"/>
        </w:rPr>
        <w:t>A. thaliana</w:t>
      </w:r>
      <w:r w:rsidRPr="00943110">
        <w:rPr>
          <w:lang w:val="en-GB"/>
        </w:rPr>
        <w:t xml:space="preserve">, </w:t>
      </w:r>
      <w:r w:rsidRPr="00943110">
        <w:rPr>
          <w:i/>
          <w:lang w:val="en-GB"/>
        </w:rPr>
        <w:t>O. sativa</w:t>
      </w:r>
      <w:r w:rsidRPr="00943110">
        <w:rPr>
          <w:lang w:val="en-GB"/>
        </w:rPr>
        <w:t xml:space="preserve"> and </w:t>
      </w:r>
      <w:r w:rsidRPr="00943110">
        <w:rPr>
          <w:i/>
          <w:lang w:val="en-GB"/>
        </w:rPr>
        <w:t>Z. mays</w:t>
      </w:r>
      <w:r w:rsidRPr="00943110">
        <w:rPr>
          <w:lang w:val="en-GB"/>
        </w:rPr>
        <w:t xml:space="preserve">, </w:t>
      </w:r>
      <w:del w:id="1068" w:author="." w:date="2024-01-11T20:35:00Z">
        <w:r w:rsidRPr="00943110" w:rsidDel="001700C0">
          <w:rPr>
            <w:lang w:val="en-GB"/>
          </w:rPr>
          <w:delText>t</w:delText>
        </w:r>
      </w:del>
      <w:ins w:id="1069" w:author="." w:date="2024-01-11T20:35:00Z">
        <w:r w:rsidR="001700C0">
          <w:rPr>
            <w:lang w:val="en-GB"/>
          </w:rPr>
          <w:t>w</w:t>
        </w:r>
      </w:ins>
      <w:r w:rsidRPr="00943110">
        <w:rPr>
          <w:lang w:val="en-GB"/>
        </w:rPr>
        <w:t>h</w:t>
      </w:r>
      <w:del w:id="1070" w:author="." w:date="2024-01-11T20:35:00Z">
        <w:r w:rsidRPr="00943110" w:rsidDel="001700C0">
          <w:rPr>
            <w:lang w:val="en-GB"/>
          </w:rPr>
          <w:delText>at</w:delText>
        </w:r>
      </w:del>
      <w:ins w:id="1071" w:author="." w:date="2024-01-11T20:35:00Z">
        <w:r w:rsidR="001700C0">
          <w:rPr>
            <w:lang w:val="en-GB"/>
          </w:rPr>
          <w:t>ich</w:t>
        </w:r>
      </w:ins>
      <w:r w:rsidRPr="00943110">
        <w:rPr>
          <w:lang w:val="en-GB"/>
        </w:rPr>
        <w:t xml:space="preserve"> are widely used models in plant science research with substantial high-quality public</w:t>
      </w:r>
      <w:ins w:id="1072" w:author="." w:date="2024-01-12T09:25:00Z">
        <w:r w:rsidR="00E91842">
          <w:rPr>
            <w:lang w:val="en-GB"/>
          </w:rPr>
          <w:t>ly available</w:t>
        </w:r>
      </w:ins>
      <w:r w:rsidRPr="00943110">
        <w:rPr>
          <w:lang w:val="en-GB"/>
        </w:rPr>
        <w:t xml:space="preserve"> data</w:t>
      </w:r>
      <w:del w:id="1073" w:author="." w:date="2024-01-12T09:25:00Z">
        <w:r w:rsidRPr="00943110" w:rsidDel="00E91842">
          <w:rPr>
            <w:lang w:val="en-GB"/>
          </w:rPr>
          <w:delText xml:space="preserve"> available</w:delText>
        </w:r>
      </w:del>
      <w:r w:rsidRPr="00943110">
        <w:rPr>
          <w:lang w:val="en-GB"/>
        </w:rPr>
        <w:t xml:space="preserve">. Given the increasing availability of epigenomics and functional genomics datasets, the utility of </w:t>
      </w:r>
      <w:proofErr w:type="spellStart"/>
      <w:r w:rsidRPr="00943110">
        <w:rPr>
          <w:lang w:val="en-GB"/>
        </w:rPr>
        <w:t>PlantFUNCO</w:t>
      </w:r>
      <w:proofErr w:type="spellEnd"/>
      <w:r w:rsidRPr="00943110">
        <w:rPr>
          <w:lang w:val="en-GB"/>
        </w:rPr>
        <w:t xml:space="preserve"> will continue to grow and serve as an additional resource to simplify functional conservation annotations for a more diverse set of species</w:t>
      </w:r>
      <w:ins w:id="1074" w:author="." w:date="2024-01-12T09:25:00Z">
        <w:r w:rsidR="00E91842">
          <w:rPr>
            <w:lang w:val="en-GB"/>
          </w:rPr>
          <w:t>, such as</w:t>
        </w:r>
      </w:ins>
      <w:r w:rsidRPr="00943110">
        <w:rPr>
          <w:lang w:val="en-GB"/>
        </w:rPr>
        <w:t xml:space="preserve"> </w:t>
      </w:r>
      <w:del w:id="1075" w:author="." w:date="2024-01-12T09:26:00Z">
        <w:r w:rsidRPr="00943110" w:rsidDel="00E91842">
          <w:rPr>
            <w:lang w:val="en-GB"/>
          </w:rPr>
          <w:delText xml:space="preserve">like </w:delText>
        </w:r>
      </w:del>
      <w:r w:rsidRPr="00943110">
        <w:rPr>
          <w:i/>
          <w:lang w:val="en-GB"/>
        </w:rPr>
        <w:t xml:space="preserve">Chlamydomonas </w:t>
      </w:r>
      <w:proofErr w:type="spellStart"/>
      <w:r w:rsidRPr="00943110">
        <w:rPr>
          <w:i/>
          <w:lang w:val="en-GB"/>
        </w:rPr>
        <w:t>reinhardtii</w:t>
      </w:r>
      <w:proofErr w:type="spellEnd"/>
      <w:r w:rsidRPr="00943110">
        <w:rPr>
          <w:lang w:val="en-GB"/>
        </w:rPr>
        <w:t xml:space="preserve">, </w:t>
      </w:r>
      <w:r w:rsidRPr="00943110">
        <w:rPr>
          <w:i/>
          <w:lang w:val="en-GB"/>
        </w:rPr>
        <w:t xml:space="preserve">Marchantia polymorpha </w:t>
      </w:r>
      <w:r w:rsidRPr="00943110">
        <w:rPr>
          <w:lang w:val="en-GB"/>
        </w:rPr>
        <w:t xml:space="preserve">and </w:t>
      </w:r>
      <w:r w:rsidRPr="00943110">
        <w:rPr>
          <w:i/>
          <w:lang w:val="en-GB"/>
        </w:rPr>
        <w:t xml:space="preserve">Solanum </w:t>
      </w:r>
      <w:proofErr w:type="spellStart"/>
      <w:r w:rsidRPr="00943110">
        <w:rPr>
          <w:i/>
          <w:lang w:val="en-GB"/>
        </w:rPr>
        <w:t>lycopersicum</w:t>
      </w:r>
      <w:proofErr w:type="spellEnd"/>
      <w:r w:rsidRPr="00943110">
        <w:rPr>
          <w:lang w:val="en-GB"/>
        </w:rPr>
        <w:t xml:space="preserve">. </w:t>
      </w:r>
      <w:del w:id="1076" w:author="." w:date="2024-01-12T09:26:00Z">
        <w:r w:rsidRPr="00943110" w:rsidDel="00E91842">
          <w:rPr>
            <w:lang w:val="en-GB"/>
          </w:rPr>
          <w:delText>All in</w:delText>
        </w:r>
      </w:del>
      <w:ins w:id="1077" w:author="." w:date="2024-01-12T09:26:00Z">
        <w:r w:rsidR="00E91842">
          <w:rPr>
            <w:lang w:val="en-GB"/>
          </w:rPr>
          <w:t>Over</w:t>
        </w:r>
      </w:ins>
      <w:del w:id="1078" w:author="." w:date="2024-01-12T09:26:00Z">
        <w:r w:rsidRPr="00943110" w:rsidDel="00E91842">
          <w:rPr>
            <w:lang w:val="en-GB"/>
          </w:rPr>
          <w:delText xml:space="preserve"> </w:delText>
        </w:r>
      </w:del>
      <w:r w:rsidRPr="00943110">
        <w:rPr>
          <w:lang w:val="en-GB"/>
        </w:rPr>
        <w:t xml:space="preserve">all, </w:t>
      </w:r>
      <w:proofErr w:type="spellStart"/>
      <w:r w:rsidRPr="00943110">
        <w:rPr>
          <w:lang w:val="en-GB"/>
        </w:rPr>
        <w:t>PlantFUNCO</w:t>
      </w:r>
      <w:proofErr w:type="spellEnd"/>
      <w:r w:rsidRPr="00943110">
        <w:rPr>
          <w:lang w:val="en-GB"/>
        </w:rPr>
        <w:t xml:space="preserve"> aim</w:t>
      </w:r>
      <w:ins w:id="1079" w:author="." w:date="2024-01-11T20:35:00Z">
        <w:r w:rsidR="001700C0">
          <w:rPr>
            <w:lang w:val="en-GB"/>
          </w:rPr>
          <w:t>s</w:t>
        </w:r>
      </w:ins>
      <w:r w:rsidRPr="00943110">
        <w:rPr>
          <w:lang w:val="en-GB"/>
        </w:rPr>
        <w:t xml:space="preserve"> to leverage data diversity and extrapolate findings from different models to determine the extent of molecular conservation, thus</w:t>
      </w:r>
      <w:del w:id="1080" w:author="." w:date="2024-01-11T20:35:00Z">
        <w:r w:rsidRPr="00943110" w:rsidDel="001700C0">
          <w:rPr>
            <w:lang w:val="en-GB"/>
          </w:rPr>
          <w:delText>,</w:delText>
        </w:r>
      </w:del>
      <w:r w:rsidRPr="00943110">
        <w:rPr>
          <w:lang w:val="en-GB"/>
        </w:rPr>
        <w:t xml:space="preserve"> deepening our understanding of how plant</w:t>
      </w:r>
      <w:del w:id="1081" w:author="." w:date="2024-01-12T09:26:00Z">
        <w:r w:rsidRPr="00943110" w:rsidDel="00E91842">
          <w:rPr>
            <w:lang w:val="en-GB"/>
          </w:rPr>
          <w:delText>s</w:delText>
        </w:r>
      </w:del>
      <w:r w:rsidRPr="00943110">
        <w:rPr>
          <w:lang w:val="en-GB"/>
        </w:rPr>
        <w:t xml:space="preserve"> epigenomics and functional genomics have </w:t>
      </w:r>
      <w:del w:id="1082" w:author="." w:date="2024-01-12T10:10:00Z">
        <w:r w:rsidRPr="00943110" w:rsidDel="00D45726">
          <w:rPr>
            <w:lang w:val="en-GB"/>
          </w:rPr>
          <w:delText xml:space="preserve">fascinatingly </w:delText>
        </w:r>
      </w:del>
      <w:r w:rsidRPr="00943110">
        <w:rPr>
          <w:lang w:val="en-GB"/>
        </w:rPr>
        <w:t>evolved.</w:t>
      </w:r>
    </w:p>
    <w:p w14:paraId="68F2565F" w14:textId="77777777" w:rsidR="00FA6A90" w:rsidRPr="00943110" w:rsidRDefault="00FA6A90" w:rsidP="00FA6A90">
      <w:pPr>
        <w:pStyle w:val="Heading1"/>
        <w:rPr>
          <w:lang w:val="en-GB"/>
        </w:rPr>
      </w:pPr>
      <w:r w:rsidRPr="00943110">
        <w:rPr>
          <w:lang w:val="en-GB"/>
        </w:rPr>
        <w:t>Methods</w:t>
      </w:r>
    </w:p>
    <w:p w14:paraId="33E86104" w14:textId="5F02C82A" w:rsidR="00FA6A90" w:rsidRPr="00943110" w:rsidRDefault="00FA6A90" w:rsidP="00FA6A90">
      <w:pPr>
        <w:rPr>
          <w:lang w:val="en-GB"/>
        </w:rPr>
      </w:pPr>
      <w:r w:rsidRPr="00943110">
        <w:rPr>
          <w:lang w:val="en-GB"/>
        </w:rPr>
        <w:t xml:space="preserve">An overview of the methods workflow used in this study is shown in </w:t>
      </w:r>
      <w:r w:rsidR="00D45726" w:rsidRPr="00943110">
        <w:rPr>
          <w:b/>
          <w:lang w:val="en-GB"/>
        </w:rPr>
        <w:t xml:space="preserve">Supplementary Fig. </w:t>
      </w:r>
      <w:proofErr w:type="spellStart"/>
      <w:r w:rsidRPr="00943110">
        <w:rPr>
          <w:b/>
          <w:lang w:val="en-GB"/>
        </w:rPr>
        <w:t>S1</w:t>
      </w:r>
      <w:proofErr w:type="spellEnd"/>
      <w:r w:rsidR="00D45726" w:rsidRPr="00943110">
        <w:rPr>
          <w:lang w:val="en-GB"/>
        </w:rPr>
        <w:t>.</w:t>
      </w:r>
    </w:p>
    <w:p w14:paraId="74DE9C82" w14:textId="77777777" w:rsidR="00FA6A90" w:rsidRPr="00943110" w:rsidRDefault="00FA6A90" w:rsidP="00FA6A90">
      <w:pPr>
        <w:pStyle w:val="Heading2"/>
        <w:rPr>
          <w:lang w:val="en-GB"/>
        </w:rPr>
      </w:pPr>
      <w:r w:rsidRPr="00943110">
        <w:rPr>
          <w:lang w:val="en-GB"/>
        </w:rPr>
        <w:t>Data collection</w:t>
      </w:r>
    </w:p>
    <w:p w14:paraId="1B272110" w14:textId="77777777" w:rsidR="00FA6A90" w:rsidRPr="00943110" w:rsidRDefault="00FA6A90" w:rsidP="00FA6A90">
      <w:pPr>
        <w:rPr>
          <w:lang w:val="en-GB"/>
        </w:rPr>
      </w:pPr>
      <w:r w:rsidRPr="00943110">
        <w:rPr>
          <w:lang w:val="en-GB"/>
        </w:rPr>
        <w:t>We collected epigenomic (</w:t>
      </w:r>
      <w:commentRangeStart w:id="1083"/>
      <w:proofErr w:type="spellStart"/>
      <w:r w:rsidRPr="00943110">
        <w:rPr>
          <w:lang w:val="en-GB"/>
        </w:rPr>
        <w:t>ChIP</w:t>
      </w:r>
      <w:proofErr w:type="spellEnd"/>
      <w:r w:rsidRPr="00943110">
        <w:rPr>
          <w:lang w:val="en-GB"/>
        </w:rPr>
        <w:t xml:space="preserve">-, </w:t>
      </w:r>
      <w:proofErr w:type="spellStart"/>
      <w:r w:rsidRPr="00943110">
        <w:rPr>
          <w:lang w:val="en-GB"/>
        </w:rPr>
        <w:t>MeDIP</w:t>
      </w:r>
      <w:proofErr w:type="spellEnd"/>
      <w:r w:rsidRPr="00943110">
        <w:rPr>
          <w:lang w:val="en-GB"/>
        </w:rPr>
        <w:t xml:space="preserve">-, </w:t>
      </w:r>
      <w:proofErr w:type="spellStart"/>
      <w:r w:rsidRPr="00943110">
        <w:rPr>
          <w:lang w:val="en-GB"/>
        </w:rPr>
        <w:t>ATAC</w:t>
      </w:r>
      <w:proofErr w:type="spellEnd"/>
      <w:r w:rsidRPr="00943110">
        <w:rPr>
          <w:lang w:val="en-GB"/>
        </w:rPr>
        <w:t>- and DNase-</w:t>
      </w:r>
      <w:proofErr w:type="spellStart"/>
      <w:r w:rsidRPr="00943110">
        <w:rPr>
          <w:lang w:val="en-GB"/>
        </w:rPr>
        <w:t>seq</w:t>
      </w:r>
      <w:commentRangeEnd w:id="1083"/>
      <w:proofErr w:type="spellEnd"/>
      <w:r w:rsidR="00E91842">
        <w:rPr>
          <w:rStyle w:val="CommentReference"/>
        </w:rPr>
        <w:commentReference w:id="1083"/>
      </w:r>
      <w:r w:rsidRPr="00943110">
        <w:rPr>
          <w:lang w:val="en-GB"/>
        </w:rPr>
        <w:t>) and transcriptomic (RNA-</w:t>
      </w:r>
      <w:proofErr w:type="spellStart"/>
      <w:r w:rsidRPr="00943110">
        <w:rPr>
          <w:lang w:val="en-GB"/>
        </w:rPr>
        <w:t>seq</w:t>
      </w:r>
      <w:proofErr w:type="spellEnd"/>
      <w:r w:rsidRPr="00943110">
        <w:rPr>
          <w:lang w:val="en-GB"/>
        </w:rPr>
        <w:t xml:space="preserve">) data from three plant model species: </w:t>
      </w:r>
      <w:r w:rsidRPr="00943110">
        <w:rPr>
          <w:i/>
          <w:lang w:val="en-GB"/>
        </w:rPr>
        <w:t>Arabidopsis thaliana</w:t>
      </w:r>
      <w:r w:rsidRPr="00943110">
        <w:rPr>
          <w:lang w:val="en-GB"/>
        </w:rPr>
        <w:t xml:space="preserve">, </w:t>
      </w:r>
      <w:r w:rsidRPr="00943110">
        <w:rPr>
          <w:i/>
          <w:lang w:val="en-GB"/>
        </w:rPr>
        <w:t xml:space="preserve">Oryza sativa </w:t>
      </w:r>
      <w:r w:rsidRPr="00943110">
        <w:rPr>
          <w:lang w:val="en-GB"/>
        </w:rPr>
        <w:t xml:space="preserve">and </w:t>
      </w:r>
      <w:proofErr w:type="spellStart"/>
      <w:r w:rsidRPr="00943110">
        <w:rPr>
          <w:i/>
          <w:lang w:val="en-GB"/>
        </w:rPr>
        <w:t>Zea</w:t>
      </w:r>
      <w:proofErr w:type="spellEnd"/>
      <w:r w:rsidRPr="00943110">
        <w:rPr>
          <w:i/>
          <w:lang w:val="en-GB"/>
        </w:rPr>
        <w:t xml:space="preserve"> mays</w:t>
      </w:r>
      <w:r w:rsidRPr="00943110">
        <w:rPr>
          <w:lang w:val="en-GB"/>
        </w:rPr>
        <w:t>.</w:t>
      </w:r>
    </w:p>
    <w:p w14:paraId="472C23C6" w14:textId="4BABB105" w:rsidR="00FA6A90" w:rsidRPr="00943110" w:rsidRDefault="00FA6A90" w:rsidP="00FA6A90">
      <w:pPr>
        <w:rPr>
          <w:lang w:val="en-GB"/>
        </w:rPr>
      </w:pPr>
      <w:r w:rsidRPr="00943110">
        <w:rPr>
          <w:lang w:val="en-GB"/>
        </w:rPr>
        <w:lastRenderedPageBreak/>
        <w:t>For the epigenomic data</w:t>
      </w:r>
      <w:ins w:id="1084" w:author="." w:date="2024-01-11T20:35:00Z">
        <w:r w:rsidR="001700C0">
          <w:rPr>
            <w:lang w:val="en-GB"/>
          </w:rPr>
          <w:t>,</w:t>
        </w:r>
      </w:ins>
      <w:r w:rsidRPr="00943110">
        <w:rPr>
          <w:lang w:val="en-GB"/>
        </w:rPr>
        <w:t xml:space="preserve"> we used the previously published collection from the </w:t>
      </w:r>
      <w:commentRangeStart w:id="1085"/>
      <w:proofErr w:type="spellStart"/>
      <w:r w:rsidRPr="00943110">
        <w:rPr>
          <w:lang w:val="en-GB"/>
        </w:rPr>
        <w:t>PCSD</w:t>
      </w:r>
      <w:proofErr w:type="spellEnd"/>
      <w:r w:rsidRPr="00943110">
        <w:rPr>
          <w:lang w:val="en-GB"/>
        </w:rPr>
        <w:t xml:space="preserve"> </w:t>
      </w:r>
      <w:commentRangeEnd w:id="1085"/>
      <w:r w:rsidR="00E91842">
        <w:rPr>
          <w:rStyle w:val="CommentReference"/>
        </w:rPr>
        <w:commentReference w:id="1085"/>
      </w:r>
      <w:r w:rsidRPr="00943110">
        <w:rPr>
          <w:lang w:val="en-GB"/>
        </w:rPr>
      </w:r>
      <w:r w:rsidRPr="00943110">
        <w:rPr>
          <w:lang w:val="en-GB"/>
        </w:rPr>
        <w:instrText/>
      </w:r>
      <w:r w:rsidRPr="00943110">
        <w:rPr>
          <w:lang w:val="en-GB"/>
        </w:rPr>
      </w:r>
      <w:r w:rsidRPr="00943110">
        <w:rPr>
          <w:noProof/>
          <w:lang w:val="en-GB"/>
        </w:rPr>
        <w:t>(Y. Liu et al., 2018)</w:t>
      </w:r>
      <w:r w:rsidRPr="00943110">
        <w:rPr>
          <w:lang w:val="en-GB"/>
        </w:rPr>
      </w:r>
      <w:r w:rsidRPr="00943110">
        <w:rPr>
          <w:lang w:val="en-GB"/>
        </w:rPr>
        <w:t xml:space="preserve"> to ensure high-quality data. Then, we expanded the abovementioned list to include new common chromatin modifications published in </w:t>
      </w:r>
      <w:del w:id="1086" w:author="." w:date="2024-01-12T09:27:00Z">
        <w:r w:rsidRPr="00943110" w:rsidDel="00E91842">
          <w:rPr>
            <w:lang w:val="en-GB"/>
          </w:rPr>
          <w:delText>the last</w:delText>
        </w:r>
      </w:del>
      <w:ins w:id="1087" w:author="." w:date="2024-01-12T09:27:00Z">
        <w:r w:rsidR="00E91842">
          <w:rPr>
            <w:lang w:val="en-GB"/>
          </w:rPr>
          <w:t>recent</w:t>
        </w:r>
      </w:ins>
      <w:r w:rsidRPr="00943110">
        <w:rPr>
          <w:lang w:val="en-GB"/>
        </w:rPr>
        <w:t xml:space="preserve"> years (</w:t>
      </w:r>
      <w:r w:rsidR="00D45726" w:rsidRPr="00943110">
        <w:rPr>
          <w:b/>
          <w:lang w:val="en-GB"/>
        </w:rPr>
        <w:t xml:space="preserve">Supplementary Table </w:t>
      </w:r>
      <w:proofErr w:type="spellStart"/>
      <w:r w:rsidRPr="00943110">
        <w:rPr>
          <w:b/>
          <w:lang w:val="en-GB"/>
        </w:rPr>
        <w:t>S1</w:t>
      </w:r>
      <w:proofErr w:type="spellEnd"/>
      <w:r w:rsidRPr="00943110">
        <w:rPr>
          <w:lang w:val="en-GB"/>
        </w:rPr>
        <w:t>).</w:t>
      </w:r>
    </w:p>
    <w:p w14:paraId="03654F48" w14:textId="4FBD4FB5" w:rsidR="00FA6A90" w:rsidRPr="00943110" w:rsidRDefault="00FA6A90" w:rsidP="00FA6A90">
      <w:pPr>
        <w:rPr>
          <w:lang w:val="en-GB"/>
        </w:rPr>
      </w:pPr>
      <w:r w:rsidRPr="00943110">
        <w:rPr>
          <w:lang w:val="en-GB"/>
        </w:rPr>
        <w:t>For the transcriptomic data</w:t>
      </w:r>
      <w:ins w:id="1088" w:author="." w:date="2024-01-11T20:35:00Z">
        <w:r w:rsidR="001700C0">
          <w:rPr>
            <w:lang w:val="en-GB"/>
          </w:rPr>
          <w:t>,</w:t>
        </w:r>
      </w:ins>
      <w:r w:rsidRPr="00943110">
        <w:rPr>
          <w:lang w:val="en-GB"/>
        </w:rPr>
        <w:t xml:space="preserve"> we used the baseline collection of the manually curated database EBI-ATLAS </w:t>
      </w:r>
      <w:r w:rsidRPr="00943110">
        <w:rPr>
          <w:lang w:val="en-GB"/>
        </w:rPr>
      </w:r>
      <w:r w:rsidRPr="00943110">
        <w:rPr>
          <w:lang w:val="en-GB"/>
        </w:rPr>
        <w:instrText/>
      </w:r>
      <w:r w:rsidRPr="00943110">
        <w:rPr>
          <w:lang w:val="en-GB"/>
        </w:rPr>
      </w:r>
      <w:r w:rsidRPr="00943110">
        <w:rPr>
          <w:noProof/>
          <w:lang w:val="en-GB"/>
        </w:rPr>
        <w:t>(Papatheodorou et al., 2020)</w:t>
      </w:r>
      <w:r w:rsidRPr="00943110">
        <w:rPr>
          <w:lang w:val="en-GB"/>
        </w:rPr>
      </w:r>
      <w:r w:rsidRPr="00943110">
        <w:rPr>
          <w:lang w:val="en-GB"/>
        </w:rPr>
        <w:t>. We filtered this list to include only studies that covered multiple tissues/organs (</w:t>
      </w:r>
      <w:r w:rsidR="00D45726" w:rsidRPr="00943110">
        <w:rPr>
          <w:b/>
          <w:lang w:val="en-GB"/>
        </w:rPr>
        <w:t>Supplementary Table</w:t>
      </w:r>
      <w:r w:rsidRPr="00943110">
        <w:rPr>
          <w:b/>
          <w:lang w:val="en-GB"/>
        </w:rPr>
        <w:t xml:space="preserve"> </w:t>
      </w:r>
      <w:proofErr w:type="spellStart"/>
      <w:r w:rsidRPr="00943110">
        <w:rPr>
          <w:b/>
          <w:lang w:val="en-GB"/>
        </w:rPr>
        <w:t>S2</w:t>
      </w:r>
      <w:proofErr w:type="spellEnd"/>
      <w:r w:rsidRPr="00943110">
        <w:rPr>
          <w:lang w:val="en-GB"/>
        </w:rPr>
        <w:t>).</w:t>
      </w:r>
    </w:p>
    <w:p w14:paraId="609F234B" w14:textId="77777777" w:rsidR="00FA6A90" w:rsidRPr="00943110" w:rsidRDefault="00FA6A90" w:rsidP="00FA6A90">
      <w:pPr>
        <w:pStyle w:val="Heading2"/>
        <w:rPr>
          <w:lang w:val="en-GB"/>
        </w:rPr>
      </w:pPr>
      <w:r w:rsidRPr="00943110">
        <w:rPr>
          <w:lang w:val="en-GB"/>
        </w:rPr>
        <w:t>Epigenomic data processing</w:t>
      </w:r>
    </w:p>
    <w:p w14:paraId="5419DF8B" w14:textId="131D2E0C" w:rsidR="00FA6A90" w:rsidRPr="00943110" w:rsidRDefault="00FA6A90" w:rsidP="00FA6A90">
      <w:pPr>
        <w:rPr>
          <w:lang w:val="en-GB"/>
        </w:rPr>
      </w:pPr>
      <w:r w:rsidRPr="00943110">
        <w:rPr>
          <w:lang w:val="en-GB"/>
        </w:rPr>
        <w:t xml:space="preserve">Raw reads were trimmed and adapters were removed using </w:t>
      </w:r>
      <w:proofErr w:type="spellStart"/>
      <w:r w:rsidRPr="00943110">
        <w:rPr>
          <w:lang w:val="en-GB"/>
        </w:rPr>
        <w:t>trim_galore</w:t>
      </w:r>
      <w:proofErr w:type="spellEnd"/>
      <w:r w:rsidRPr="00943110">
        <w:rPr>
          <w:lang w:val="en-GB"/>
        </w:rPr>
        <w:t xml:space="preserve"> </w:t>
      </w:r>
      <w:proofErr w:type="spellStart"/>
      <w:r w:rsidRPr="00943110">
        <w:rPr>
          <w:lang w:val="en-GB"/>
        </w:rPr>
        <w:t>v.0.6.6</w:t>
      </w:r>
      <w:proofErr w:type="spellEnd"/>
      <w:r w:rsidRPr="00943110">
        <w:rPr>
          <w:lang w:val="en-GB"/>
        </w:rPr>
        <w:t xml:space="preserve"> as</w:t>
      </w:r>
      <w:ins w:id="1089" w:author="." w:date="2024-01-11T20:35:00Z">
        <w:r w:rsidR="001700C0">
          <w:rPr>
            <w:lang w:val="en-GB"/>
          </w:rPr>
          <w:t xml:space="preserve"> an</w:t>
        </w:r>
      </w:ins>
      <w:r w:rsidRPr="00943110">
        <w:rPr>
          <w:lang w:val="en-GB"/>
        </w:rPr>
        <w:t xml:space="preserve"> interface to </w:t>
      </w:r>
      <w:proofErr w:type="spellStart"/>
      <w:r w:rsidRPr="00943110">
        <w:rPr>
          <w:lang w:val="en-GB"/>
        </w:rPr>
        <w:t>CutAdapt</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(Martin, 2011)</w:t>
      </w:r>
      <w:r w:rsidRPr="00943110">
        <w:rPr>
          <w:lang w:val="en-GB"/>
        </w:rPr>
      </w:r>
      <w:r w:rsidRPr="00943110">
        <w:rPr>
          <w:lang w:val="en-GB"/>
        </w:rPr>
        <w:t>. The remaining reads were aligned to the reference genome (</w:t>
      </w:r>
      <w:r w:rsidRPr="00943110">
        <w:rPr>
          <w:i/>
          <w:lang w:val="en-GB"/>
        </w:rPr>
        <w:t>A. thaliana</w:t>
      </w:r>
      <w:r w:rsidRPr="00943110">
        <w:rPr>
          <w:lang w:val="en-GB"/>
        </w:rPr>
        <w:t xml:space="preserve">: </w:t>
      </w:r>
      <w:proofErr w:type="spellStart"/>
      <w:r w:rsidRPr="00943110">
        <w:rPr>
          <w:lang w:val="en-GB"/>
        </w:rPr>
        <w:t>TAIR10</w:t>
      </w:r>
      <w:proofErr w:type="spellEnd"/>
      <w:r w:rsidRPr="00943110">
        <w:rPr>
          <w:lang w:val="en-GB"/>
        </w:rPr>
        <w:t xml:space="preserve">, </w:t>
      </w:r>
      <w:r w:rsidRPr="00943110">
        <w:rPr>
          <w:i/>
          <w:lang w:val="en-GB"/>
        </w:rPr>
        <w:t>O. sativa</w:t>
      </w:r>
      <w:r w:rsidRPr="00943110">
        <w:rPr>
          <w:lang w:val="en-GB"/>
        </w:rPr>
        <w:t xml:space="preserve">: </w:t>
      </w:r>
      <w:proofErr w:type="spellStart"/>
      <w:r w:rsidRPr="00943110">
        <w:rPr>
          <w:lang w:val="en-GB"/>
        </w:rPr>
        <w:t>IRGSP</w:t>
      </w:r>
      <w:proofErr w:type="spellEnd"/>
      <w:r w:rsidRPr="00943110">
        <w:rPr>
          <w:lang w:val="en-GB"/>
        </w:rPr>
        <w:t xml:space="preserve">-1.0, </w:t>
      </w:r>
      <w:r w:rsidRPr="00943110">
        <w:rPr>
          <w:i/>
          <w:lang w:val="en-GB"/>
        </w:rPr>
        <w:t>Z. mays</w:t>
      </w:r>
      <w:r w:rsidRPr="00943110">
        <w:rPr>
          <w:lang w:val="en-GB"/>
        </w:rPr>
        <w:t xml:space="preserve">: </w:t>
      </w:r>
      <w:proofErr w:type="spellStart"/>
      <w:r w:rsidRPr="00943110">
        <w:rPr>
          <w:lang w:val="en-GB"/>
        </w:rPr>
        <w:t>RefGen</w:t>
      </w:r>
      <w:proofErr w:type="spellEnd"/>
      <w:r w:rsidRPr="00943110">
        <w:rPr>
          <w:lang w:val="en-GB"/>
        </w:rPr>
        <w:t xml:space="preserve"> </w:t>
      </w:r>
      <w:proofErr w:type="spellStart"/>
      <w:r w:rsidRPr="00943110">
        <w:rPr>
          <w:lang w:val="en-GB"/>
        </w:rPr>
        <w:t>v4</w:t>
      </w:r>
      <w:proofErr w:type="spellEnd"/>
      <w:r w:rsidRPr="00943110">
        <w:rPr>
          <w:lang w:val="en-GB"/>
        </w:rPr>
        <w:t>) using</w:t>
      </w:r>
      <w:ins w:id="1090" w:author="." w:date="2024-01-11T20:35:00Z">
        <w:r w:rsidR="001700C0">
          <w:rPr>
            <w:lang w:val="en-GB"/>
          </w:rPr>
          <w:t xml:space="preserve"> the</w:t>
        </w:r>
      </w:ins>
      <w:r w:rsidRPr="00943110">
        <w:rPr>
          <w:lang w:val="en-GB"/>
        </w:rPr>
        <w:t xml:space="preserve"> </w:t>
      </w:r>
      <w:proofErr w:type="spellStart"/>
      <w:r w:rsidRPr="00943110">
        <w:rPr>
          <w:lang w:val="en-GB"/>
        </w:rPr>
        <w:t>bowtie2</w:t>
      </w:r>
      <w:proofErr w:type="spellEnd"/>
      <w:r w:rsidRPr="00943110">
        <w:rPr>
          <w:lang w:val="en-GB"/>
        </w:rPr>
        <w:t xml:space="preserve"> algorithm </w:t>
      </w:r>
      <w:r w:rsidRPr="00943110">
        <w:rPr>
          <w:lang w:val="en-GB"/>
        </w:rPr>
      </w:r>
      <w:r w:rsidRPr="00943110">
        <w:rPr>
          <w:lang w:val="en-GB"/>
        </w:rPr>
        <w:instrText/>
      </w:r>
      <w:r w:rsidRPr="00943110">
        <w:rPr>
          <w:lang w:val="en-GB"/>
        </w:rPr>
      </w:r>
      <w:r w:rsidRPr="00943110">
        <w:rPr>
          <w:noProof/>
          <w:lang w:val="en-GB"/>
        </w:rPr>
        <w:t>(Langmead and Salzberg, 2012)</w:t>
      </w:r>
      <w:r w:rsidRPr="00943110">
        <w:rPr>
          <w:lang w:val="en-GB"/>
        </w:rPr>
      </w:r>
      <w:r w:rsidRPr="00943110">
        <w:rPr>
          <w:lang w:val="en-GB"/>
        </w:rPr>
        <w:t>. Mapped reads with</w:t>
      </w:r>
      <w:ins w:id="1091" w:author="." w:date="2024-01-11T20:35:00Z">
        <w:r w:rsidR="001700C0">
          <w:rPr>
            <w:lang w:val="en-GB"/>
          </w:rPr>
          <w:t xml:space="preserve"> a</w:t>
        </w:r>
      </w:ins>
      <w:r w:rsidRPr="00943110">
        <w:rPr>
          <w:lang w:val="en-GB"/>
        </w:rPr>
        <w:t xml:space="preserve"> </w:t>
      </w:r>
      <w:proofErr w:type="spellStart"/>
      <w:r w:rsidRPr="00943110">
        <w:rPr>
          <w:lang w:val="en-GB"/>
        </w:rPr>
        <w:t>MAPQ</w:t>
      </w:r>
      <w:proofErr w:type="spellEnd"/>
      <w:r w:rsidRPr="00943110">
        <w:rPr>
          <w:lang w:val="en-GB"/>
        </w:rPr>
        <w:t xml:space="preserve"> &gt; 30 were used to secur</w:t>
      </w:r>
      <w:ins w:id="1092" w:author="." w:date="2024-01-11T20:35:00Z">
        <w:r w:rsidR="001700C0">
          <w:rPr>
            <w:lang w:val="en-GB"/>
          </w:rPr>
          <w:t>e th</w:t>
        </w:r>
      </w:ins>
      <w:r w:rsidRPr="00943110">
        <w:rPr>
          <w:lang w:val="en-GB"/>
        </w:rPr>
        <w:t xml:space="preserve">e optimal quality of the data. Aligned reads were sorted using </w:t>
      </w:r>
      <w:proofErr w:type="spellStart"/>
      <w:r w:rsidRPr="00943110">
        <w:rPr>
          <w:lang w:val="en-GB"/>
        </w:rPr>
        <w:t>SAMtools</w:t>
      </w:r>
      <w:proofErr w:type="spellEnd"/>
      <w:r w:rsidRPr="00943110">
        <w:rPr>
          <w:lang w:val="en-GB"/>
        </w:rPr>
        <w:t xml:space="preserve"> </w:t>
      </w:r>
      <w:proofErr w:type="spellStart"/>
      <w:r w:rsidRPr="00943110">
        <w:rPr>
          <w:lang w:val="en-GB"/>
        </w:rPr>
        <w:t>v.1.9</w:t>
      </w:r>
      <w:proofErr w:type="spellEnd"/>
      <w:ins w:id="1093" w:author="." w:date="2024-01-12T09:28:00Z">
        <w:r w:rsidR="00E91842">
          <w:rPr>
            <w:lang w:val="en-GB"/>
          </w:rPr>
          <w:t>,</w:t>
        </w:r>
      </w:ins>
      <w:r w:rsidRPr="00943110">
        <w:rPr>
          <w:lang w:val="en-GB"/>
        </w:rPr>
        <w:t xml:space="preserve"> and duplicate reads were removed using Picard </w:t>
      </w:r>
      <w:proofErr w:type="spellStart"/>
      <w:r w:rsidRPr="00943110">
        <w:rPr>
          <w:lang w:val="en-GB"/>
        </w:rPr>
        <w:t>v.2.26</w:t>
      </w:r>
      <w:proofErr w:type="spellEnd"/>
      <w:r w:rsidRPr="00943110">
        <w:rPr>
          <w:lang w:val="en-GB"/>
        </w:rPr>
        <w:t xml:space="preserve"> (</w:t>
      </w:r>
      <w:hyperlink r:id="rId13" w:history="1">
        <w:r w:rsidRPr="00943110">
          <w:rPr>
            <w:rStyle w:val="Hyperlink"/>
            <w:lang w:val="en-GB"/>
          </w:rPr>
          <w:t>https://</w:t>
        </w:r>
        <w:proofErr w:type="spellStart"/>
        <w:r w:rsidRPr="00943110">
          <w:rPr>
            <w:rStyle w:val="Hyperlink"/>
            <w:lang w:val="en-GB"/>
          </w:rPr>
          <w:t>github.com</w:t>
        </w:r>
        <w:proofErr w:type="spellEnd"/>
        <w:r w:rsidRPr="00943110">
          <w:rPr>
            <w:rStyle w:val="Hyperlink"/>
            <w:lang w:val="en-GB"/>
          </w:rPr>
          <w:t>/</w:t>
        </w:r>
        <w:proofErr w:type="spellStart"/>
        <w:r w:rsidRPr="00943110">
          <w:rPr>
            <w:rStyle w:val="Hyperlink"/>
            <w:lang w:val="en-GB"/>
          </w:rPr>
          <w:t>broadinstitute</w:t>
        </w:r>
        <w:proofErr w:type="spellEnd"/>
        <w:r w:rsidRPr="00943110">
          <w:rPr>
            <w:rStyle w:val="Hyperlink"/>
            <w:lang w:val="en-GB"/>
          </w:rPr>
          <w:t>/</w:t>
        </w:r>
        <w:proofErr w:type="spellStart"/>
        <w:r w:rsidRPr="00943110">
          <w:rPr>
            <w:rStyle w:val="Hyperlink"/>
            <w:lang w:val="en-GB"/>
          </w:rPr>
          <w:t>picard</w:t>
        </w:r>
        <w:proofErr w:type="spellEnd"/>
      </w:hyperlink>
      <w:r w:rsidRPr="00943110">
        <w:rPr>
          <w:lang w:val="en-GB"/>
        </w:rPr>
        <w:t xml:space="preserve">). For all </w:t>
      </w:r>
      <w:del w:id="1094" w:author="." w:date="2024-01-12T09:28:00Z">
        <w:r w:rsidRPr="00943110" w:rsidDel="00E91842">
          <w:rPr>
            <w:lang w:val="en-GB"/>
          </w:rPr>
          <w:delText xml:space="preserve">the </w:delText>
        </w:r>
      </w:del>
      <w:r w:rsidRPr="00943110">
        <w:rPr>
          <w:lang w:val="en-GB"/>
        </w:rPr>
        <w:t>subsequent analys</w:t>
      </w:r>
      <w:del w:id="1095" w:author="." w:date="2024-01-11T20:35:00Z">
        <w:r w:rsidRPr="00943110" w:rsidDel="001700C0">
          <w:rPr>
            <w:lang w:val="en-GB"/>
          </w:rPr>
          <w:delText>i</w:delText>
        </w:r>
      </w:del>
      <w:ins w:id="1096" w:author="." w:date="2024-01-11T20:35:00Z">
        <w:r w:rsidR="001700C0">
          <w:rPr>
            <w:lang w:val="en-GB"/>
          </w:rPr>
          <w:t>e</w:t>
        </w:r>
      </w:ins>
      <w:r w:rsidRPr="00943110">
        <w:rPr>
          <w:lang w:val="en-GB"/>
        </w:rPr>
        <w:t>s</w:t>
      </w:r>
      <w:ins w:id="1097" w:author="." w:date="2024-01-11T20:35:00Z">
        <w:r w:rsidR="001700C0">
          <w:rPr>
            <w:lang w:val="en-GB"/>
          </w:rPr>
          <w:t>,</w:t>
        </w:r>
      </w:ins>
      <w:r w:rsidRPr="00943110">
        <w:rPr>
          <w:lang w:val="en-GB"/>
        </w:rPr>
        <w:t xml:space="preserve"> we performed peak calling (narrow and broad), signal track</w:t>
      </w:r>
      <w:del w:id="1098" w:author="." w:date="2024-01-12T09:28:00Z">
        <w:r w:rsidRPr="00943110" w:rsidDel="00E91842">
          <w:rPr>
            <w:lang w:val="en-GB"/>
          </w:rPr>
          <w:delText>s</w:delText>
        </w:r>
      </w:del>
      <w:r w:rsidRPr="00943110">
        <w:rPr>
          <w:lang w:val="en-GB"/>
        </w:rPr>
        <w:t xml:space="preserve"> building, correlation</w:t>
      </w:r>
      <w:ins w:id="1099" w:author="." w:date="2024-01-12T09:28:00Z">
        <w:r w:rsidR="00E91842">
          <w:rPr>
            <w:lang w:val="en-GB"/>
          </w:rPr>
          <w:t>,</w:t>
        </w:r>
      </w:ins>
      <w:r w:rsidRPr="00943110">
        <w:rPr>
          <w:lang w:val="en-GB"/>
        </w:rPr>
        <w:t xml:space="preserve"> and formatting with </w:t>
      </w:r>
      <w:proofErr w:type="spellStart"/>
      <w:r w:rsidRPr="00943110">
        <w:rPr>
          <w:lang w:val="en-GB"/>
        </w:rPr>
        <w:t>MACS2</w:t>
      </w:r>
      <w:proofErr w:type="spellEnd"/>
      <w:r w:rsidRPr="00943110">
        <w:rPr>
          <w:lang w:val="en-GB"/>
        </w:rPr>
        <w:t xml:space="preserve"> and </w:t>
      </w:r>
      <w:proofErr w:type="spellStart"/>
      <w:r w:rsidRPr="00943110">
        <w:rPr>
          <w:lang w:val="en-GB"/>
        </w:rPr>
        <w:t>deepTools</w:t>
      </w:r>
      <w:proofErr w:type="spellEnd"/>
      <w:r w:rsidRPr="00943110">
        <w:rPr>
          <w:lang w:val="en-GB"/>
        </w:rPr>
        <w:t xml:space="preserve"> </w:t>
      </w:r>
      <w:commentRangeStart w:id="1100"/>
      <w:r w:rsidRPr="00943110">
        <w:rPr>
          <w:lang w:val="en-GB"/>
        </w:rPr>
      </w:r>
      <w:r w:rsidRPr="00943110">
        <w:rPr>
          <w:lang w:val="en-GB"/>
        </w:rPr>
        <w:instrText/>
      </w:r>
      <w:r w:rsidRPr="00943110">
        <w:rPr>
          <w:lang w:val="en-GB"/>
        </w:rPr>
      </w:r>
      <w:del w:id="1101" w:author="." w:date="2024-01-12T10:02:00Z">
        <w:r w:rsidRPr="00943110" w:rsidDel="00D45726">
          <w:rPr>
            <w:noProof/>
            <w:lang w:val="en-GB"/>
          </w:rPr>
          <w:delText xml:space="preserve">(Ram et al., 2016; </w:delText>
        </w:r>
      </w:del>
      <w:ins w:id="1102" w:author="." w:date="2024-01-12T10:02:00Z">
        <w:r w:rsidR="00D45726">
          <w:rPr>
            <w:noProof/>
            <w:lang w:val="en-GB"/>
          </w:rPr>
          <w:t>(</w:t>
        </w:r>
      </w:ins>
      <w:r w:rsidRPr="00943110">
        <w:rPr>
          <w:noProof/>
          <w:lang w:val="en-GB"/>
        </w:rPr>
        <w:t>Zhang et al., 2008</w:t>
      </w:r>
      <w:ins w:id="1103" w:author="." w:date="2024-01-12T10:02:00Z">
        <w:r w:rsidR="00D45726">
          <w:rPr>
            <w:noProof/>
            <w:lang w:val="en-GB"/>
          </w:rPr>
          <w:t xml:space="preserve">; </w:t>
        </w:r>
        <w:r w:rsidR="00D45726" w:rsidRPr="00943110">
          <w:rPr>
            <w:noProof/>
            <w:lang w:val="en-GB"/>
          </w:rPr>
          <w:t>Ram et al., 2016</w:t>
        </w:r>
      </w:ins>
      <w:r w:rsidRPr="00943110">
        <w:rPr>
          <w:noProof/>
          <w:lang w:val="en-GB"/>
        </w:rPr>
        <w:t>)</w:t>
      </w:r>
      <w:r w:rsidRPr="00943110">
        <w:rPr>
          <w:lang w:val="en-GB"/>
        </w:rPr>
      </w:r>
      <w:commentRangeEnd w:id="1100"/>
      <w:r w:rsidR="00D45726">
        <w:rPr>
          <w:rStyle w:val="CommentReference"/>
        </w:rPr>
        <w:commentReference w:id="1100"/>
      </w:r>
      <w:r w:rsidRPr="00943110">
        <w:rPr>
          <w:lang w:val="en-GB"/>
        </w:rPr>
        <w:t xml:space="preserve">. </w:t>
      </w:r>
      <w:del w:id="1104" w:author="." w:date="2024-01-12T09:28:00Z">
        <w:r w:rsidRPr="00943110" w:rsidDel="00E91842">
          <w:rPr>
            <w:lang w:val="en-GB"/>
          </w:rPr>
          <w:delText>Very b</w:delText>
        </w:r>
      </w:del>
      <w:ins w:id="1105" w:author="." w:date="2024-01-12T09:28:00Z">
        <w:r w:rsidR="00E91842">
          <w:rPr>
            <w:lang w:val="en-GB"/>
          </w:rPr>
          <w:t>B</w:t>
        </w:r>
      </w:ins>
      <w:r w:rsidRPr="00943110">
        <w:rPr>
          <w:lang w:val="en-GB"/>
        </w:rPr>
        <w:t xml:space="preserve">riefly, the </w:t>
      </w:r>
      <w:r w:rsidRPr="00943110">
        <w:rPr>
          <w:i/>
          <w:lang w:val="en-GB"/>
        </w:rPr>
        <w:t>–g</w:t>
      </w:r>
      <w:r w:rsidRPr="00943110">
        <w:rPr>
          <w:lang w:val="en-GB"/>
        </w:rPr>
        <w:t xml:space="preserve"> argument was changed for each species (</w:t>
      </w:r>
      <w:r w:rsidRPr="00943110">
        <w:rPr>
          <w:i/>
          <w:lang w:val="en-GB"/>
        </w:rPr>
        <w:t>A. thaliana</w:t>
      </w:r>
      <w:r w:rsidRPr="00943110">
        <w:rPr>
          <w:lang w:val="en-GB"/>
        </w:rPr>
        <w:t xml:space="preserve">: 91254070, </w:t>
      </w:r>
      <w:r w:rsidRPr="00943110">
        <w:rPr>
          <w:i/>
          <w:lang w:val="en-GB"/>
        </w:rPr>
        <w:t>O. sativa</w:t>
      </w:r>
      <w:r w:rsidRPr="00943110">
        <w:rPr>
          <w:lang w:val="en-GB"/>
        </w:rPr>
        <w:t xml:space="preserve">: 215463918, </w:t>
      </w:r>
      <w:r w:rsidRPr="00943110">
        <w:rPr>
          <w:i/>
          <w:lang w:val="en-GB"/>
        </w:rPr>
        <w:t>Z. mays</w:t>
      </w:r>
      <w:r w:rsidRPr="00943110">
        <w:rPr>
          <w:lang w:val="en-GB"/>
        </w:rPr>
        <w:t>: 1975365725), FDR &lt; 0.1 was used for broad peak</w:t>
      </w:r>
      <w:del w:id="1106" w:author="." w:date="2024-01-11T20:35:00Z">
        <w:r w:rsidRPr="00943110" w:rsidDel="001700C0">
          <w:rPr>
            <w:lang w:val="en-GB"/>
          </w:rPr>
          <w:delText>s</w:delText>
        </w:r>
      </w:del>
      <w:r w:rsidRPr="00943110">
        <w:rPr>
          <w:lang w:val="en-GB"/>
        </w:rPr>
        <w:t xml:space="preserve"> calling</w:t>
      </w:r>
      <w:ins w:id="1107" w:author="." w:date="2024-01-11T20:35:00Z">
        <w:r w:rsidR="001700C0">
          <w:rPr>
            <w:lang w:val="en-GB"/>
          </w:rPr>
          <w:t>,</w:t>
        </w:r>
      </w:ins>
      <w:r w:rsidRPr="00943110">
        <w:rPr>
          <w:lang w:val="en-GB"/>
        </w:rPr>
        <w:t xml:space="preserve"> and the arguments </w:t>
      </w:r>
      <w:r w:rsidRPr="00943110">
        <w:rPr>
          <w:i/>
          <w:lang w:val="en-GB"/>
        </w:rPr>
        <w:t>--</w:t>
      </w:r>
      <w:proofErr w:type="spellStart"/>
      <w:r w:rsidRPr="00943110">
        <w:rPr>
          <w:i/>
          <w:lang w:val="en-GB"/>
        </w:rPr>
        <w:t>nomodel</w:t>
      </w:r>
      <w:proofErr w:type="spellEnd"/>
      <w:r w:rsidRPr="00943110">
        <w:rPr>
          <w:i/>
          <w:lang w:val="en-GB"/>
        </w:rPr>
        <w:t xml:space="preserve"> --shift 75 --</w:t>
      </w:r>
      <w:proofErr w:type="spellStart"/>
      <w:r w:rsidRPr="00943110">
        <w:rPr>
          <w:i/>
          <w:lang w:val="en-GB"/>
        </w:rPr>
        <w:t>extsize</w:t>
      </w:r>
      <w:proofErr w:type="spellEnd"/>
      <w:r w:rsidRPr="00943110">
        <w:rPr>
          <w:i/>
          <w:lang w:val="en-GB"/>
        </w:rPr>
        <w:t xml:space="preserve"> 150</w:t>
      </w:r>
      <w:r w:rsidRPr="00943110">
        <w:rPr>
          <w:lang w:val="en-GB"/>
        </w:rPr>
        <w:t xml:space="preserve"> were added for </w:t>
      </w:r>
      <w:proofErr w:type="spellStart"/>
      <w:r w:rsidRPr="00943110">
        <w:rPr>
          <w:lang w:val="en-GB"/>
        </w:rPr>
        <w:t>ATAC</w:t>
      </w:r>
      <w:proofErr w:type="spellEnd"/>
      <w:r w:rsidRPr="00943110">
        <w:rPr>
          <w:lang w:val="en-GB"/>
        </w:rPr>
        <w:t>- and DNase-</w:t>
      </w:r>
      <w:proofErr w:type="spellStart"/>
      <w:r w:rsidRPr="00943110">
        <w:rPr>
          <w:lang w:val="en-GB"/>
        </w:rPr>
        <w:t>seq</w:t>
      </w:r>
      <w:proofErr w:type="spellEnd"/>
      <w:r w:rsidRPr="00943110">
        <w:rPr>
          <w:lang w:val="en-GB"/>
        </w:rPr>
        <w:t xml:space="preserve"> file</w:t>
      </w:r>
      <w:del w:id="1108" w:author="." w:date="2024-01-11T20:35:00Z">
        <w:r w:rsidRPr="00943110" w:rsidDel="001700C0">
          <w:rPr>
            <w:lang w:val="en-GB"/>
          </w:rPr>
          <w:delText>s</w:delText>
        </w:r>
      </w:del>
      <w:r w:rsidRPr="00943110">
        <w:rPr>
          <w:lang w:val="en-GB"/>
        </w:rPr>
        <w:t xml:space="preserve"> processing. Additional information detailing intra</w:t>
      </w:r>
      <w:del w:id="1109" w:author="." w:date="2024-01-11T20:35:00Z">
        <w:r w:rsidRPr="00943110" w:rsidDel="001700C0">
          <w:rPr>
            <w:lang w:val="en-GB"/>
          </w:rPr>
          <w:delText>-</w:delText>
        </w:r>
      </w:del>
      <w:r w:rsidRPr="00943110">
        <w:rPr>
          <w:lang w:val="en-GB"/>
        </w:rPr>
        <w:t xml:space="preserve">species correlations and variance can be found in </w:t>
      </w:r>
      <w:r w:rsidR="00D45726" w:rsidRPr="00943110">
        <w:rPr>
          <w:b/>
          <w:bCs/>
          <w:lang w:val="en-GB"/>
        </w:rPr>
        <w:t xml:space="preserve">Supplementary </w:t>
      </w:r>
      <w:del w:id="1110" w:author="." w:date="2024-01-11T20:35:00Z">
        <w:r w:rsidRPr="00943110" w:rsidDel="001700C0">
          <w:rPr>
            <w:b/>
            <w:bCs/>
            <w:lang w:val="en-GB"/>
          </w:rPr>
          <w:delText>t</w:delText>
        </w:r>
      </w:del>
      <w:ins w:id="1111" w:author="." w:date="2024-01-11T20:35:00Z">
        <w:r w:rsidR="001700C0">
          <w:rPr>
            <w:b/>
            <w:bCs/>
            <w:lang w:val="en-GB"/>
          </w:rPr>
          <w:t>T</w:t>
        </w:r>
      </w:ins>
      <w:r w:rsidRPr="00943110">
        <w:rPr>
          <w:b/>
          <w:bCs/>
          <w:lang w:val="en-GB"/>
        </w:rPr>
        <w:t xml:space="preserve">able </w:t>
      </w:r>
      <w:proofErr w:type="spellStart"/>
      <w:r w:rsidRPr="00943110">
        <w:rPr>
          <w:b/>
          <w:bCs/>
          <w:lang w:val="en-GB"/>
        </w:rPr>
        <w:t>S1</w:t>
      </w:r>
      <w:proofErr w:type="spellEnd"/>
      <w:r w:rsidRPr="00943110">
        <w:rPr>
          <w:lang w:val="en-GB"/>
        </w:rPr>
        <w:t>. To guarantee the reproducibility of the analysis</w:t>
      </w:r>
      <w:ins w:id="1112" w:author="." w:date="2024-01-11T20:35:00Z">
        <w:r w:rsidR="001700C0">
          <w:rPr>
            <w:lang w:val="en-GB"/>
          </w:rPr>
          <w:t>,</w:t>
        </w:r>
      </w:ins>
      <w:r w:rsidRPr="00943110">
        <w:rPr>
          <w:lang w:val="en-GB"/>
        </w:rPr>
        <w:t xml:space="preserve"> a docker was created</w:t>
      </w:r>
      <w:ins w:id="1113" w:author="." w:date="2024-01-12T09:28:00Z">
        <w:r w:rsidR="00E91842">
          <w:rPr>
            <w:lang w:val="en-GB"/>
          </w:rPr>
          <w:t>,</w:t>
        </w:r>
      </w:ins>
      <w:r w:rsidRPr="00943110">
        <w:rPr>
          <w:lang w:val="en-GB"/>
        </w:rPr>
        <w:t xml:space="preserve"> and it is available at </w:t>
      </w:r>
      <w:hyperlink r:id="rId14" w:history="1">
        <w:r w:rsidRPr="00943110">
          <w:rPr>
            <w:rStyle w:val="Hyperlink"/>
            <w:lang w:val="en-GB"/>
          </w:rPr>
          <w:t>https://</w:t>
        </w:r>
        <w:proofErr w:type="spellStart"/>
        <w:r w:rsidRPr="00943110">
          <w:rPr>
            <w:rStyle w:val="Hyperlink"/>
            <w:lang w:val="en-GB"/>
          </w:rPr>
          <w:t>hub.docker.com</w:t>
        </w:r>
        <w:proofErr w:type="spellEnd"/>
        <w:r w:rsidRPr="00943110">
          <w:rPr>
            <w:rStyle w:val="Hyperlink"/>
            <w:lang w:val="en-GB"/>
          </w:rPr>
          <w:t>/r/</w:t>
        </w:r>
        <w:proofErr w:type="spellStart"/>
        <w:r w:rsidRPr="00943110">
          <w:rPr>
            <w:rStyle w:val="Hyperlink"/>
            <w:lang w:val="en-GB"/>
          </w:rPr>
          <w:t>rocesv</w:t>
        </w:r>
        <w:proofErr w:type="spellEnd"/>
        <w:r w:rsidRPr="00943110">
          <w:rPr>
            <w:rStyle w:val="Hyperlink"/>
            <w:lang w:val="en-GB"/>
          </w:rPr>
          <w:t>/</w:t>
        </w:r>
        <w:proofErr w:type="spellStart"/>
        <w:r w:rsidRPr="00943110">
          <w:rPr>
            <w:rStyle w:val="Hyperlink"/>
            <w:lang w:val="en-GB"/>
          </w:rPr>
          <w:t>plantina-chiplike</w:t>
        </w:r>
        <w:proofErr w:type="spellEnd"/>
      </w:hyperlink>
      <w:r w:rsidRPr="00943110">
        <w:rPr>
          <w:lang w:val="en-GB"/>
        </w:rPr>
        <w:t>.</w:t>
      </w:r>
    </w:p>
    <w:p w14:paraId="7FA1B587" w14:textId="524E98AB" w:rsidR="00FA6A90" w:rsidRPr="00943110" w:rsidRDefault="00FA6A90" w:rsidP="00FA6A90">
      <w:pPr>
        <w:pStyle w:val="Heading2"/>
        <w:rPr>
          <w:lang w:val="en-GB"/>
        </w:rPr>
      </w:pPr>
      <w:r w:rsidRPr="00943110">
        <w:rPr>
          <w:lang w:val="en-GB"/>
        </w:rPr>
        <w:t>Inter</w:t>
      </w:r>
      <w:del w:id="1114" w:author="." w:date="2024-01-11T20:35:00Z">
        <w:r w:rsidRPr="00943110" w:rsidDel="001700C0">
          <w:rPr>
            <w:lang w:val="en-GB"/>
          </w:rPr>
          <w:delText>-</w:delText>
        </w:r>
      </w:del>
      <w:r w:rsidRPr="00943110">
        <w:rPr>
          <w:lang w:val="en-GB"/>
        </w:rPr>
        <w:t>species chromatin state</w:t>
      </w:r>
      <w:del w:id="1115" w:author="." w:date="2024-01-12T09:28:00Z">
        <w:r w:rsidRPr="00943110" w:rsidDel="00E91842">
          <w:rPr>
            <w:lang w:val="en-GB"/>
          </w:rPr>
          <w:delText>s</w:delText>
        </w:r>
      </w:del>
      <w:r w:rsidRPr="00943110">
        <w:rPr>
          <w:lang w:val="en-GB"/>
        </w:rPr>
        <w:t xml:space="preserve"> definition and </w:t>
      </w:r>
      <w:proofErr w:type="gramStart"/>
      <w:r w:rsidRPr="00943110">
        <w:rPr>
          <w:lang w:val="en-GB"/>
        </w:rPr>
        <w:t>annotation</w:t>
      </w:r>
      <w:proofErr w:type="gramEnd"/>
    </w:p>
    <w:p w14:paraId="79BDFAAB" w14:textId="7AD0D77D" w:rsidR="00FA6A90" w:rsidRPr="00943110" w:rsidRDefault="00FA6A90" w:rsidP="00FA6A90">
      <w:pPr>
        <w:rPr>
          <w:lang w:val="en-GB"/>
        </w:rPr>
      </w:pPr>
      <w:r w:rsidRPr="00943110">
        <w:rPr>
          <w:lang w:val="en-GB"/>
        </w:rPr>
        <w:t xml:space="preserve">We applied </w:t>
      </w:r>
      <w:proofErr w:type="spellStart"/>
      <w:r w:rsidRPr="00943110">
        <w:rPr>
          <w:lang w:val="en-GB"/>
        </w:rPr>
        <w:t>hiHMM</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(Sohn et al., 2015)</w:t>
      </w:r>
      <w:r w:rsidRPr="00943110">
        <w:rPr>
          <w:lang w:val="en-GB"/>
        </w:rPr>
      </w:r>
      <w:r w:rsidRPr="00943110">
        <w:rPr>
          <w:lang w:val="en-GB"/>
        </w:rPr>
        <w:t xml:space="preserve"> to jointly infer multiple species</w:t>
      </w:r>
      <w:ins w:id="1116" w:author="." w:date="2024-01-12T10:10:00Z">
        <w:r w:rsidR="00D45726">
          <w:rPr>
            <w:lang w:val="en-GB"/>
          </w:rPr>
          <w:t xml:space="preserve"> of</w:t>
        </w:r>
      </w:ins>
      <w:r w:rsidRPr="00943110">
        <w:rPr>
          <w:lang w:val="en-GB"/>
        </w:rPr>
        <w:t xml:space="preserve"> </w:t>
      </w:r>
      <w:del w:id="1117" w:author="." w:date="2024-01-12T09:56:00Z">
        <w:r w:rsidRPr="00943110" w:rsidDel="00D45726">
          <w:rPr>
            <w:lang w:val="en-GB"/>
          </w:rPr>
          <w:delText>chromatin states (</w:delText>
        </w:r>
      </w:del>
      <w:proofErr w:type="spellStart"/>
      <w:r w:rsidRPr="00943110">
        <w:rPr>
          <w:lang w:val="en-GB"/>
        </w:rPr>
        <w:t>CS</w:t>
      </w:r>
      <w:ins w:id="1118" w:author="." w:date="2024-01-12T09:56:00Z">
        <w:r w:rsidR="00D45726">
          <w:rPr>
            <w:lang w:val="en-GB"/>
          </w:rPr>
          <w:t>s</w:t>
        </w:r>
      </w:ins>
      <w:proofErr w:type="spellEnd"/>
      <w:del w:id="1119" w:author="." w:date="2024-01-12T09:56:00Z">
        <w:r w:rsidRPr="00943110" w:rsidDel="00D45726">
          <w:rPr>
            <w:lang w:val="en-GB"/>
          </w:rPr>
          <w:delText>)</w:delText>
        </w:r>
      </w:del>
      <w:r w:rsidRPr="00943110">
        <w:rPr>
          <w:lang w:val="en-GB"/>
        </w:rPr>
        <w:t xml:space="preserve"> using common</w:t>
      </w:r>
      <w:del w:id="1120" w:author="." w:date="2024-01-11T20:35:00Z">
        <w:r w:rsidRPr="00943110" w:rsidDel="001700C0">
          <w:rPr>
            <w:lang w:val="en-GB"/>
          </w:rPr>
          <w:delText>s</w:delText>
        </w:r>
      </w:del>
      <w:r w:rsidRPr="00943110">
        <w:rPr>
          <w:lang w:val="en-GB"/>
        </w:rPr>
        <w:t xml:space="preserve"> chromatin modification</w:t>
      </w:r>
      <w:del w:id="1121" w:author="." w:date="2024-01-11T20:35:00Z">
        <w:r w:rsidRPr="00943110" w:rsidDel="001700C0">
          <w:rPr>
            <w:lang w:val="en-GB"/>
          </w:rPr>
          <w:delText>s</w:delText>
        </w:r>
      </w:del>
      <w:r w:rsidRPr="00943110">
        <w:rPr>
          <w:lang w:val="en-GB"/>
        </w:rPr>
        <w:t xml:space="preserve"> signal tracks from several tissues as input. Signal tracks consisted </w:t>
      </w:r>
      <w:del w:id="1122" w:author="." w:date="2024-01-11T20:35:00Z">
        <w:r w:rsidRPr="00943110" w:rsidDel="001700C0">
          <w:rPr>
            <w:lang w:val="en-GB"/>
          </w:rPr>
          <w:delText>in</w:delText>
        </w:r>
      </w:del>
      <w:ins w:id="1123" w:author="." w:date="2024-01-11T20:35:00Z">
        <w:r w:rsidR="001700C0">
          <w:rPr>
            <w:lang w:val="en-GB"/>
          </w:rPr>
          <w:t>of</w:t>
        </w:r>
      </w:ins>
      <w:r w:rsidRPr="00943110">
        <w:rPr>
          <w:lang w:val="en-GB"/>
        </w:rPr>
        <w:t xml:space="preserve"> scaled </w:t>
      </w:r>
      <w:proofErr w:type="spellStart"/>
      <w:r w:rsidRPr="00943110">
        <w:rPr>
          <w:lang w:val="en-GB"/>
        </w:rPr>
        <w:t>log2</w:t>
      </w:r>
      <w:proofErr w:type="spellEnd"/>
      <w:r w:rsidRPr="00943110">
        <w:rPr>
          <w:lang w:val="en-GB"/>
        </w:rPr>
        <w:t xml:space="preserve"> (fold enrichment + 0.5) values averaged in 200 bp bins in all three species</w:t>
      </w:r>
      <w:ins w:id="1124" w:author="." w:date="2024-01-12T10:11:00Z">
        <w:r w:rsidR="00D45726">
          <w:rPr>
            <w:lang w:val="en-GB"/>
          </w:rPr>
          <w:t>,</w:t>
        </w:r>
      </w:ins>
      <w:r w:rsidRPr="00943110">
        <w:rPr>
          <w:lang w:val="en-GB"/>
        </w:rPr>
        <w:t xml:space="preserve"> as described in the original application </w:t>
      </w:r>
      <w:r w:rsidRPr="00943110">
        <w:rPr>
          <w:lang w:val="en-GB"/>
        </w:rPr>
      </w:r>
      <w:r w:rsidRPr="00943110">
        <w:rPr>
          <w:lang w:val="en-GB"/>
        </w:rPr>
        <w:instrText/>
      </w:r>
      <w:r w:rsidRPr="00943110">
        <w:rPr>
          <w:lang w:val="en-GB"/>
        </w:rPr>
      </w:r>
      <w:r w:rsidRPr="00943110">
        <w:rPr>
          <w:noProof/>
          <w:lang w:val="en-GB"/>
        </w:rPr>
        <w:t>(Ho et al., 2014)</w:t>
      </w:r>
      <w:r w:rsidRPr="00943110">
        <w:rPr>
          <w:lang w:val="en-GB"/>
        </w:rPr>
      </w:r>
      <w:r w:rsidRPr="00943110">
        <w:rPr>
          <w:lang w:val="en-GB"/>
        </w:rPr>
        <w:t xml:space="preserve">. The analysis was restricted to nuclear chromosomes. </w:t>
      </w:r>
      <w:proofErr w:type="spellStart"/>
      <w:r w:rsidRPr="00943110">
        <w:rPr>
          <w:lang w:val="en-GB"/>
        </w:rPr>
        <w:t>hiHMM</w:t>
      </w:r>
      <w:proofErr w:type="spellEnd"/>
      <w:r w:rsidRPr="00943110">
        <w:rPr>
          <w:lang w:val="en-GB"/>
        </w:rPr>
        <w:t xml:space="preserve"> can handle an unbounded number of hidden states</w:t>
      </w:r>
      <w:ins w:id="1125" w:author="." w:date="2024-01-12T09:30:00Z">
        <w:r w:rsidR="00E91842">
          <w:rPr>
            <w:lang w:val="en-GB"/>
          </w:rPr>
          <w:t>; thus,</w:t>
        </w:r>
      </w:ins>
      <w:del w:id="1126" w:author="." w:date="2024-01-12T09:30:00Z">
        <w:r w:rsidRPr="00943110" w:rsidDel="00E91842">
          <w:rPr>
            <w:lang w:val="en-GB"/>
          </w:rPr>
          <w:delText xml:space="preserve"> so</w:delText>
        </w:r>
      </w:del>
      <w:r w:rsidRPr="00943110">
        <w:rPr>
          <w:lang w:val="en-GB"/>
        </w:rPr>
        <w:t xml:space="preserve"> the number of states is learned from the training data instead of a pre-specified value by the user. The model inferred</w:t>
      </w:r>
      <w:ins w:id="1127" w:author="." w:date="2024-01-12T10:11:00Z">
        <w:r w:rsidR="00D45726">
          <w:rPr>
            <w:lang w:val="en-GB"/>
          </w:rPr>
          <w:t xml:space="preserve"> that</w:t>
        </w:r>
      </w:ins>
      <w:r w:rsidRPr="00943110">
        <w:rPr>
          <w:lang w:val="en-GB"/>
        </w:rPr>
        <w:t xml:space="preserve"> </w:t>
      </w:r>
      <w:del w:id="1128" w:author="." w:date="2024-01-12T09:30:00Z">
        <w:r w:rsidRPr="00943110" w:rsidDel="00E91842">
          <w:rPr>
            <w:lang w:val="en-GB"/>
          </w:rPr>
          <w:delText xml:space="preserve">a total of </w:delText>
        </w:r>
      </w:del>
      <w:r w:rsidRPr="00943110">
        <w:rPr>
          <w:lang w:val="en-GB"/>
        </w:rPr>
        <w:t xml:space="preserve">15 </w:t>
      </w:r>
      <w:del w:id="1129" w:author="." w:date="2024-01-12T09:57:00Z">
        <w:r w:rsidRPr="00943110" w:rsidDel="00D45726">
          <w:rPr>
            <w:lang w:val="en-GB"/>
          </w:rPr>
          <w:delText>chromatin state</w:delText>
        </w:r>
      </w:del>
      <w:proofErr w:type="spellStart"/>
      <w:ins w:id="1130" w:author="." w:date="2024-01-12T09:57:00Z">
        <w:r w:rsidR="00D45726">
          <w:rPr>
            <w:lang w:val="en-GB"/>
          </w:rPr>
          <w:t>CS</w:t>
        </w:r>
      </w:ins>
      <w:r w:rsidRPr="00943110">
        <w:rPr>
          <w:lang w:val="en-GB"/>
        </w:rPr>
        <w:t>s</w:t>
      </w:r>
      <w:proofErr w:type="spellEnd"/>
      <w:r w:rsidRPr="00943110">
        <w:rPr>
          <w:lang w:val="en-GB"/>
        </w:rPr>
        <w:t xml:space="preserve"> with unmappable regions added </w:t>
      </w:r>
      <w:r w:rsidRPr="00943110">
        <w:rPr>
          <w:i/>
          <w:lang w:val="en-GB"/>
        </w:rPr>
        <w:t>a posteriori</w:t>
      </w:r>
      <w:r w:rsidRPr="00943110">
        <w:rPr>
          <w:lang w:val="en-GB"/>
        </w:rPr>
        <w:t xml:space="preserve"> as the </w:t>
      </w:r>
      <w:del w:id="1131" w:author="." w:date="2024-01-12T09:30:00Z">
        <w:r w:rsidRPr="00943110" w:rsidDel="00E91842">
          <w:rPr>
            <w:lang w:val="en-GB"/>
          </w:rPr>
          <w:delText xml:space="preserve">sixteenth </w:delText>
        </w:r>
      </w:del>
      <w:ins w:id="1132" w:author="." w:date="2024-01-12T09:30:00Z">
        <w:r w:rsidR="00E91842">
          <w:rPr>
            <w:lang w:val="en-GB"/>
          </w:rPr>
          <w:t>16th</w:t>
        </w:r>
        <w:r w:rsidR="00E91842" w:rsidRPr="00943110">
          <w:rPr>
            <w:lang w:val="en-GB"/>
          </w:rPr>
          <w:t xml:space="preserve"> </w:t>
        </w:r>
      </w:ins>
      <w:r w:rsidRPr="00943110">
        <w:rPr>
          <w:lang w:val="en-GB"/>
        </w:rPr>
        <w:t>state to avoid any bias in the segmentation. We defined</w:t>
      </w:r>
      <w:del w:id="1133" w:author="." w:date="2024-01-12T10:11:00Z">
        <w:r w:rsidRPr="00943110" w:rsidDel="00D45726">
          <w:rPr>
            <w:lang w:val="en-GB"/>
          </w:rPr>
          <w:delText xml:space="preserve"> the</w:delText>
        </w:r>
      </w:del>
      <w:r w:rsidRPr="00943110">
        <w:rPr>
          <w:lang w:val="en-GB"/>
        </w:rPr>
        <w:t xml:space="preserve"> </w:t>
      </w:r>
      <w:del w:id="1134" w:author="." w:date="2024-01-12T09:57:00Z">
        <w:r w:rsidRPr="00943110" w:rsidDel="00D45726">
          <w:rPr>
            <w:lang w:val="en-GB"/>
          </w:rPr>
          <w:delText>chromatin state</w:delText>
        </w:r>
      </w:del>
      <w:proofErr w:type="spellStart"/>
      <w:ins w:id="1135" w:author="." w:date="2024-01-12T09:57:00Z">
        <w:r w:rsidR="00D45726">
          <w:rPr>
            <w:lang w:val="en-GB"/>
          </w:rPr>
          <w:t>CS</w:t>
        </w:r>
      </w:ins>
      <w:r w:rsidRPr="00943110">
        <w:rPr>
          <w:lang w:val="en-GB"/>
        </w:rPr>
        <w:t>s</w:t>
      </w:r>
      <w:proofErr w:type="spellEnd"/>
      <w:r w:rsidRPr="00943110">
        <w:rPr>
          <w:lang w:val="en-GB"/>
        </w:rPr>
        <w:t xml:space="preserve"> based on the co-</w:t>
      </w:r>
      <w:del w:id="1136" w:author="." w:date="2024-01-12T09:48:00Z">
        <w:r w:rsidRPr="00943110" w:rsidDel="00D45726">
          <w:rPr>
            <w:lang w:val="en-GB"/>
          </w:rPr>
          <w:delText xml:space="preserve">localization </w:delText>
        </w:r>
      </w:del>
      <w:ins w:id="1137" w:author="." w:date="2024-01-12T09:48:00Z">
        <w:r w:rsidR="00D45726" w:rsidRPr="00943110">
          <w:rPr>
            <w:lang w:val="en-GB"/>
          </w:rPr>
          <w:t>locali</w:t>
        </w:r>
        <w:r w:rsidR="00D45726">
          <w:rPr>
            <w:lang w:val="en-GB"/>
          </w:rPr>
          <w:t>s</w:t>
        </w:r>
        <w:r w:rsidR="00D45726" w:rsidRPr="00943110">
          <w:rPr>
            <w:lang w:val="en-GB"/>
          </w:rPr>
          <w:t xml:space="preserve">ation </w:t>
        </w:r>
      </w:ins>
      <w:r w:rsidRPr="00943110">
        <w:rPr>
          <w:lang w:val="en-GB"/>
        </w:rPr>
        <w:t xml:space="preserve">of chromatin modifications and overlap enrichments of different genomic features using </w:t>
      </w:r>
      <w:proofErr w:type="spellStart"/>
      <w:r w:rsidRPr="00943110">
        <w:rPr>
          <w:lang w:val="en-GB"/>
        </w:rPr>
        <w:t>ChromHMM</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(Ernst and Kellis, 2017)</w:t>
      </w:r>
      <w:r w:rsidRPr="00943110">
        <w:rPr>
          <w:lang w:val="en-GB"/>
        </w:rPr>
      </w:r>
      <w:r w:rsidRPr="00943110">
        <w:rPr>
          <w:lang w:val="en-GB"/>
        </w:rPr>
        <w:t>.</w:t>
      </w:r>
    </w:p>
    <w:p w14:paraId="0846716E" w14:textId="33CD01E6" w:rsidR="00FA6A90" w:rsidRPr="00943110" w:rsidRDefault="00FA6A90" w:rsidP="00FA6A90">
      <w:pPr>
        <w:rPr>
          <w:lang w:val="en-GB"/>
        </w:rPr>
      </w:pPr>
      <w:r w:rsidRPr="00943110">
        <w:rPr>
          <w:lang w:val="en-GB"/>
        </w:rPr>
        <w:lastRenderedPageBreak/>
        <w:t>To further improve the interpretability of the states, additional annotation</w:t>
      </w:r>
      <w:ins w:id="1138" w:author="." w:date="2024-01-11T20:35:00Z">
        <w:r w:rsidR="001700C0">
          <w:rPr>
            <w:lang w:val="en-GB"/>
          </w:rPr>
          <w:t>s</w:t>
        </w:r>
      </w:ins>
      <w:r w:rsidRPr="00943110">
        <w:rPr>
          <w:lang w:val="en-GB"/>
        </w:rPr>
        <w:t xml:space="preserve"> and description</w:t>
      </w:r>
      <w:ins w:id="1139" w:author="." w:date="2024-01-11T20:35:00Z">
        <w:r w:rsidR="001700C0">
          <w:rPr>
            <w:lang w:val="en-GB"/>
          </w:rPr>
          <w:t>s</w:t>
        </w:r>
      </w:ins>
      <w:r w:rsidRPr="00943110">
        <w:rPr>
          <w:lang w:val="en-GB"/>
        </w:rPr>
        <w:t xml:space="preserve"> w</w:t>
      </w:r>
      <w:del w:id="1140" w:author="." w:date="2024-01-11T20:35:00Z">
        <w:r w:rsidRPr="00943110" w:rsidDel="001700C0">
          <w:rPr>
            <w:lang w:val="en-GB"/>
          </w:rPr>
          <w:delText>as</w:delText>
        </w:r>
      </w:del>
      <w:ins w:id="1141" w:author="." w:date="2024-01-11T20:35:00Z">
        <w:r w:rsidR="001700C0">
          <w:rPr>
            <w:lang w:val="en-GB"/>
          </w:rPr>
          <w:t>ere</w:t>
        </w:r>
      </w:ins>
      <w:r w:rsidRPr="00943110">
        <w:rPr>
          <w:lang w:val="en-GB"/>
        </w:rPr>
        <w:t xml:space="preserve"> performed. The annotation was based on significant overlap enrichments using the LOLA package </w:t>
      </w:r>
      <w:r w:rsidRPr="00943110">
        <w:rPr>
          <w:lang w:val="en-GB"/>
        </w:rPr>
      </w:r>
      <w:r w:rsidRPr="00943110">
        <w:rPr>
          <w:lang w:val="en-GB"/>
        </w:rPr>
        <w:instrText/>
      </w:r>
      <w:r w:rsidRPr="00943110">
        <w:rPr>
          <w:lang w:val="en-GB"/>
        </w:rPr>
      </w:r>
      <w:r w:rsidRPr="00943110">
        <w:rPr>
          <w:noProof/>
          <w:lang w:val="en-GB"/>
        </w:rPr>
        <w:t>(Sheffield and Bock, 2016)</w:t>
      </w:r>
      <w:r w:rsidRPr="00943110">
        <w:rPr>
          <w:lang w:val="en-GB"/>
        </w:rPr>
      </w:r>
      <w:r w:rsidRPr="00943110">
        <w:rPr>
          <w:lang w:val="en-GB"/>
        </w:rPr>
        <w:t xml:space="preserve"> and was divided </w:t>
      </w:r>
      <w:ins w:id="1142" w:author="." w:date="2024-01-12T09:30:00Z">
        <w:r w:rsidR="00E91842">
          <w:rPr>
            <w:lang w:val="en-GB"/>
          </w:rPr>
          <w:t>as follows</w:t>
        </w:r>
      </w:ins>
      <w:del w:id="1143" w:author="." w:date="2024-01-12T09:30:00Z">
        <w:r w:rsidRPr="00943110" w:rsidDel="00E91842">
          <w:rPr>
            <w:lang w:val="en-GB"/>
          </w:rPr>
          <w:delText>in</w:delText>
        </w:r>
      </w:del>
      <w:r w:rsidRPr="00943110">
        <w:rPr>
          <w:lang w:val="en-GB"/>
        </w:rPr>
        <w:t xml:space="preserve">: 1) </w:t>
      </w:r>
      <w:del w:id="1144" w:author="." w:date="2024-01-12T09:30:00Z">
        <w:r w:rsidRPr="00943110" w:rsidDel="00E91842">
          <w:rPr>
            <w:lang w:val="en-GB"/>
          </w:rPr>
          <w:delText>Assesment</w:delText>
        </w:r>
      </w:del>
      <w:ins w:id="1145" w:author="." w:date="2024-01-12T09:30:00Z">
        <w:r w:rsidR="00E91842">
          <w:rPr>
            <w:lang w:val="en-GB"/>
          </w:rPr>
          <w:t>a</w:t>
        </w:r>
        <w:r w:rsidR="00E91842" w:rsidRPr="00943110">
          <w:rPr>
            <w:lang w:val="en-GB"/>
          </w:rPr>
          <w:t>ssessment</w:t>
        </w:r>
      </w:ins>
      <w:r w:rsidRPr="00943110">
        <w:rPr>
          <w:lang w:val="en-GB"/>
        </w:rPr>
        <w:t xml:space="preserve"> of the presence of other epigenomic features employing non-common </w:t>
      </w:r>
      <w:proofErr w:type="spellStart"/>
      <w:r w:rsidRPr="00943110">
        <w:rPr>
          <w:lang w:val="en-GB"/>
        </w:rPr>
        <w:t>liftover</w:t>
      </w:r>
      <w:proofErr w:type="spellEnd"/>
      <w:del w:id="1146" w:author="." w:date="2024-01-12T09:31:00Z">
        <w:r w:rsidRPr="00943110" w:rsidDel="00E91842">
          <w:rPr>
            <w:lang w:val="en-GB"/>
          </w:rPr>
          <w:delText>ed</w:delText>
        </w:r>
      </w:del>
      <w:r w:rsidRPr="00943110">
        <w:rPr>
          <w:lang w:val="en-GB"/>
        </w:rPr>
        <w:t xml:space="preserve"> information in </w:t>
      </w:r>
      <w:proofErr w:type="spellStart"/>
      <w:r w:rsidRPr="00943110">
        <w:rPr>
          <w:lang w:val="en-GB"/>
        </w:rPr>
        <w:t>PCSD</w:t>
      </w:r>
      <w:proofErr w:type="spellEnd"/>
      <w:ins w:id="1147" w:author="." w:date="2024-01-12T09:31:00Z">
        <w:r w:rsidR="00E91842">
          <w:rPr>
            <w:lang w:val="en-GB"/>
          </w:rPr>
          <w:t>;</w:t>
        </w:r>
      </w:ins>
      <w:del w:id="1148" w:author="." w:date="2024-01-12T09:31:00Z">
        <w:r w:rsidRPr="00943110" w:rsidDel="00E91842">
          <w:rPr>
            <w:lang w:val="en-GB"/>
          </w:rPr>
          <w:delText>.</w:delText>
        </w:r>
      </w:del>
      <w:r w:rsidRPr="00943110">
        <w:rPr>
          <w:lang w:val="en-GB"/>
        </w:rPr>
        <w:t xml:space="preserve"> 2) </w:t>
      </w:r>
      <w:del w:id="1149" w:author="." w:date="2024-01-12T09:31:00Z">
        <w:r w:rsidRPr="00943110" w:rsidDel="00E91842">
          <w:rPr>
            <w:lang w:val="en-GB"/>
          </w:rPr>
          <w:delText>C</w:delText>
        </w:r>
      </w:del>
      <w:ins w:id="1150" w:author="." w:date="2024-01-12T09:31:00Z">
        <w:r w:rsidR="00E91842">
          <w:rPr>
            <w:lang w:val="en-GB"/>
          </w:rPr>
          <w:t>c</w:t>
        </w:r>
      </w:ins>
      <w:r w:rsidRPr="00943110">
        <w:rPr>
          <w:lang w:val="en-GB"/>
        </w:rPr>
        <w:t xml:space="preserve">onservation covered by </w:t>
      </w:r>
      <w:proofErr w:type="spellStart"/>
      <w:r w:rsidRPr="00943110">
        <w:rPr>
          <w:lang w:val="en-GB"/>
        </w:rPr>
        <w:t>PhastCons</w:t>
      </w:r>
      <w:proofErr w:type="spellEnd"/>
      <w:r w:rsidRPr="00943110">
        <w:rPr>
          <w:lang w:val="en-GB"/>
        </w:rPr>
        <w:t xml:space="preserve"> elements in </w:t>
      </w:r>
      <w:proofErr w:type="spellStart"/>
      <w:r w:rsidRPr="00943110">
        <w:rPr>
          <w:lang w:val="en-GB"/>
        </w:rPr>
        <w:t>PlantRegMap</w:t>
      </w:r>
      <w:proofErr w:type="spellEnd"/>
      <w:r w:rsidRPr="00943110">
        <w:rPr>
          <w:lang w:val="en-GB"/>
        </w:rPr>
        <w:t xml:space="preserve"> and pairwise </w:t>
      </w:r>
      <w:proofErr w:type="spellStart"/>
      <w:r w:rsidRPr="00943110">
        <w:rPr>
          <w:lang w:val="en-GB"/>
        </w:rPr>
        <w:t>CNEs</w:t>
      </w:r>
      <w:proofErr w:type="spellEnd"/>
      <w:del w:id="1151" w:author="." w:date="2024-01-12T09:31:00Z">
        <w:r w:rsidRPr="00943110" w:rsidDel="00E91842">
          <w:rPr>
            <w:lang w:val="en-GB"/>
          </w:rPr>
          <w:delText>.</w:delText>
        </w:r>
      </w:del>
      <w:ins w:id="1152" w:author="." w:date="2024-01-12T09:31:00Z">
        <w:r w:rsidR="00E91842">
          <w:rPr>
            <w:lang w:val="en-GB"/>
          </w:rPr>
          <w:t>;</w:t>
        </w:r>
      </w:ins>
      <w:r w:rsidRPr="00943110">
        <w:rPr>
          <w:lang w:val="en-GB"/>
        </w:rPr>
        <w:t xml:space="preserve"> 3) </w:t>
      </w:r>
      <w:ins w:id="1153" w:author="." w:date="2024-01-12T09:31:00Z">
        <w:r w:rsidR="00E91842">
          <w:rPr>
            <w:lang w:val="en-GB"/>
          </w:rPr>
          <w:t>t</w:t>
        </w:r>
      </w:ins>
      <w:del w:id="1154" w:author="." w:date="2024-01-12T09:31:00Z">
        <w:r w:rsidRPr="00943110" w:rsidDel="00E91842">
          <w:rPr>
            <w:lang w:val="en-GB"/>
          </w:rPr>
          <w:delText>T</w:delText>
        </w:r>
      </w:del>
      <w:r w:rsidRPr="00943110">
        <w:rPr>
          <w:lang w:val="en-GB"/>
        </w:rPr>
        <w:t xml:space="preserve">ranscription factor binding motifs collected in </w:t>
      </w:r>
      <w:proofErr w:type="spellStart"/>
      <w:r w:rsidRPr="00943110">
        <w:rPr>
          <w:lang w:val="en-GB"/>
        </w:rPr>
        <w:t>PlantRegMap</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(Tian et al., 2020)</w:t>
      </w:r>
      <w:r w:rsidRPr="00943110">
        <w:rPr>
          <w:lang w:val="en-GB"/>
        </w:rPr>
      </w:r>
      <w:ins w:id="1155" w:author="." w:date="2024-01-12T09:31:00Z">
        <w:r w:rsidR="00E91842">
          <w:rPr>
            <w:lang w:val="en-GB"/>
          </w:rPr>
          <w:t>;</w:t>
        </w:r>
      </w:ins>
      <w:del w:id="1156" w:author="." w:date="2024-01-12T09:31:00Z">
        <w:r w:rsidRPr="00943110" w:rsidDel="00E91842">
          <w:rPr>
            <w:lang w:val="en-GB"/>
          </w:rPr>
          <w:delText>.</w:delText>
        </w:r>
      </w:del>
      <w:r w:rsidRPr="00943110">
        <w:rPr>
          <w:lang w:val="en-GB"/>
        </w:rPr>
        <w:t xml:space="preserve"> 4) </w:t>
      </w:r>
      <w:del w:id="1157" w:author="." w:date="2024-01-12T09:31:00Z">
        <w:r w:rsidRPr="00943110" w:rsidDel="00E91842">
          <w:rPr>
            <w:lang w:val="en-GB"/>
          </w:rPr>
          <w:delText>G</w:delText>
        </w:r>
      </w:del>
      <w:ins w:id="1158" w:author="." w:date="2024-01-12T09:31:00Z">
        <w:r w:rsidR="00E91842">
          <w:rPr>
            <w:lang w:val="en-GB"/>
          </w:rPr>
          <w:t>g</w:t>
        </w:r>
      </w:ins>
      <w:r w:rsidRPr="00943110">
        <w:rPr>
          <w:lang w:val="en-GB"/>
        </w:rPr>
        <w:t xml:space="preserve">enetic variability represented by significant SNPs compiled in GWAS-ATLAS and </w:t>
      </w:r>
      <w:proofErr w:type="spellStart"/>
      <w:r w:rsidRPr="00943110">
        <w:rPr>
          <w:lang w:val="en-GB"/>
        </w:rPr>
        <w:t>AraGWAS</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w:t>
      </w:r>
      <w:del w:id="1159" w:author="." w:date="2024-01-12T10:03:00Z">
        <w:r w:rsidRPr="00943110" w:rsidDel="00D45726">
          <w:rPr>
            <w:noProof/>
            <w:lang w:val="en-GB"/>
          </w:rPr>
          <w:delText xml:space="preserve">Liu et al., 2023; </w:delText>
        </w:r>
      </w:del>
      <w:r w:rsidRPr="00943110">
        <w:rPr>
          <w:noProof/>
          <w:lang w:val="en-GB"/>
        </w:rPr>
        <w:t>Togninalli et al., 2020</w:t>
      </w:r>
      <w:ins w:id="1160" w:author="." w:date="2024-01-12T10:03:00Z">
        <w:r w:rsidR="00D45726">
          <w:rPr>
            <w:noProof/>
            <w:lang w:val="en-GB"/>
          </w:rPr>
          <w:t xml:space="preserve">; </w:t>
        </w:r>
        <w:r w:rsidR="00D45726" w:rsidRPr="00943110">
          <w:rPr>
            <w:noProof/>
            <w:lang w:val="en-GB"/>
          </w:rPr>
          <w:t>Liu et al., 2023</w:t>
        </w:r>
      </w:ins>
      <w:r w:rsidRPr="00943110">
        <w:rPr>
          <w:noProof/>
          <w:lang w:val="en-GB"/>
        </w:rPr>
        <w:t>)</w:t>
      </w:r>
      <w:r w:rsidRPr="00943110">
        <w:rPr>
          <w:lang w:val="en-GB"/>
        </w:rPr>
      </w:r>
      <w:r w:rsidRPr="00943110">
        <w:rPr>
          <w:lang w:val="en-GB"/>
        </w:rPr>
        <w:t xml:space="preserve">. The description involved KEGG-Orthology(KO)/Gene-Ontology(GO) enrichments using </w:t>
      </w:r>
      <w:proofErr w:type="spellStart"/>
      <w:r w:rsidRPr="00943110">
        <w:rPr>
          <w:lang w:val="en-GB"/>
        </w:rPr>
        <w:t>clusterProfiler</w:t>
      </w:r>
      <w:proofErr w:type="spellEnd"/>
      <w:r w:rsidRPr="00943110">
        <w:rPr>
          <w:lang w:val="en-GB"/>
        </w:rPr>
        <w:t>/</w:t>
      </w:r>
      <w:proofErr w:type="spellStart"/>
      <w:r w:rsidRPr="00943110">
        <w:rPr>
          <w:lang w:val="en-GB"/>
        </w:rPr>
        <w:t>REVIGO</w:t>
      </w:r>
      <w:proofErr w:type="spellEnd"/>
      <w:r w:rsidRPr="00943110">
        <w:rPr>
          <w:lang w:val="en-GB"/>
        </w:rPr>
        <w:t>, respectively, and gene biotype-</w:t>
      </w:r>
      <w:proofErr w:type="spellStart"/>
      <w:r w:rsidRPr="00943110">
        <w:rPr>
          <w:lang w:val="en-GB"/>
        </w:rPr>
        <w:t>orthology</w:t>
      </w:r>
      <w:proofErr w:type="spellEnd"/>
      <w:r w:rsidRPr="00943110">
        <w:rPr>
          <w:lang w:val="en-GB"/>
        </w:rPr>
        <w:t xml:space="preserve"> correspondence using </w:t>
      </w:r>
      <w:proofErr w:type="spellStart"/>
      <w:r w:rsidRPr="00943110">
        <w:rPr>
          <w:lang w:val="en-GB"/>
        </w:rPr>
        <w:t>inParanoid</w:t>
      </w:r>
      <w:proofErr w:type="spellEnd"/>
      <w:r w:rsidRPr="00943110">
        <w:rPr>
          <w:lang w:val="en-GB"/>
        </w:rPr>
        <w:t xml:space="preserve"> information stored in </w:t>
      </w:r>
      <w:proofErr w:type="spellStart"/>
      <w:r w:rsidRPr="00943110">
        <w:rPr>
          <w:lang w:val="en-GB"/>
        </w:rPr>
        <w:t>Phytozome</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(Goodstein et al., 2012)</w:t>
      </w:r>
      <w:r w:rsidRPr="00943110">
        <w:rPr>
          <w:lang w:val="en-GB"/>
        </w:rPr>
      </w:r>
      <w:r w:rsidRPr="00943110">
        <w:rPr>
          <w:lang w:val="en-GB"/>
        </w:rPr>
        <w:t>.</w:t>
      </w:r>
    </w:p>
    <w:p w14:paraId="117A2D74" w14:textId="15810941" w:rsidR="00FA6A90" w:rsidRPr="00943110" w:rsidRDefault="00FA6A90" w:rsidP="00FA6A90">
      <w:pPr>
        <w:pStyle w:val="Heading2"/>
        <w:rPr>
          <w:lang w:val="en-GB"/>
        </w:rPr>
      </w:pPr>
      <w:r w:rsidRPr="00943110">
        <w:rPr>
          <w:lang w:val="en-GB"/>
        </w:rPr>
        <w:t>Modelling paralogs</w:t>
      </w:r>
      <w:ins w:id="1161" w:author="." w:date="2024-01-11T20:36:00Z">
        <w:r w:rsidR="001700C0">
          <w:rPr>
            <w:lang w:val="en-GB"/>
          </w:rPr>
          <w:t>’</w:t>
        </w:r>
      </w:ins>
      <w:r w:rsidRPr="00943110">
        <w:rPr>
          <w:lang w:val="en-GB"/>
        </w:rPr>
        <w:t xml:space="preserve"> degree</w:t>
      </w:r>
      <w:ins w:id="1162" w:author="." w:date="2024-01-12T10:11:00Z">
        <w:r w:rsidR="00D45726">
          <w:rPr>
            <w:lang w:val="en-GB"/>
          </w:rPr>
          <w:t>s</w:t>
        </w:r>
      </w:ins>
      <w:r w:rsidRPr="00943110">
        <w:rPr>
          <w:lang w:val="en-GB"/>
        </w:rPr>
        <w:t xml:space="preserve"> of functional divergence</w:t>
      </w:r>
    </w:p>
    <w:p w14:paraId="172E803A" w14:textId="3B0DD92E" w:rsidR="00FA6A90" w:rsidRPr="00943110" w:rsidRDefault="00FA6A90" w:rsidP="00FA6A90">
      <w:pPr>
        <w:rPr>
          <w:lang w:val="en-GB"/>
        </w:rPr>
      </w:pPr>
      <w:r w:rsidRPr="00943110">
        <w:rPr>
          <w:lang w:val="en-GB"/>
        </w:rPr>
        <w:t xml:space="preserve">We reproduced two published models that predict genetic redundancy in </w:t>
      </w:r>
      <w:r w:rsidRPr="00943110">
        <w:rPr>
          <w:i/>
          <w:lang w:val="en-GB"/>
        </w:rPr>
        <w:t xml:space="preserve">A. thaliana </w:t>
      </w:r>
      <w:r w:rsidRPr="00943110">
        <w:rPr>
          <w:lang w:val="en-GB"/>
        </w:rPr>
        <w:t xml:space="preserve">paralogs </w:t>
      </w:r>
      <w:r w:rsidRPr="00943110">
        <w:rPr>
          <w:lang w:val="en-GB"/>
        </w:rPr>
      </w:r>
      <w:r w:rsidRPr="00943110">
        <w:rPr>
          <w:lang w:val="en-GB"/>
        </w:rPr>
        <w:instrText/>
      </w:r>
      <w:r w:rsidRPr="00943110">
        <w:rPr>
          <w:lang w:val="en-GB"/>
        </w:rPr>
      </w:r>
      <w:r w:rsidRPr="00943110">
        <w:rPr>
          <w:noProof/>
          <w:lang w:val="en-GB"/>
        </w:rPr>
        <w:t>(Cusack et al., 2021; Ezoe et al., 2021)</w:t>
      </w:r>
      <w:r w:rsidRPr="00943110">
        <w:rPr>
          <w:lang w:val="en-GB"/>
        </w:rPr>
      </w:r>
      <w:ins w:id="1163" w:author="." w:date="2024-01-12T09:32:00Z">
        <w:r w:rsidR="00E91842">
          <w:rPr>
            <w:lang w:val="en-GB"/>
          </w:rPr>
          <w:t>,</w:t>
        </w:r>
      </w:ins>
      <w:r w:rsidRPr="00943110">
        <w:rPr>
          <w:lang w:val="en-GB"/>
        </w:rPr>
        <w:t xml:space="preserve"> including our inter</w:t>
      </w:r>
      <w:del w:id="1164" w:author="." w:date="2024-01-11T20:36:00Z">
        <w:r w:rsidRPr="00943110" w:rsidDel="001700C0">
          <w:rPr>
            <w:lang w:val="en-GB"/>
          </w:rPr>
          <w:delText>-</w:delText>
        </w:r>
      </w:del>
      <w:r w:rsidRPr="00943110">
        <w:rPr>
          <w:lang w:val="en-GB"/>
        </w:rPr>
        <w:t xml:space="preserve">species </w:t>
      </w:r>
      <w:del w:id="1165" w:author="." w:date="2024-01-12T09:32:00Z">
        <w:r w:rsidRPr="00943110" w:rsidDel="00E91842">
          <w:rPr>
            <w:lang w:val="en-GB"/>
          </w:rPr>
          <w:delText>chromatin state</w:delText>
        </w:r>
      </w:del>
      <w:ins w:id="1166" w:author="." w:date="2024-01-12T09:32:00Z">
        <w:r w:rsidR="00E91842">
          <w:rPr>
            <w:lang w:val="en-GB"/>
          </w:rPr>
          <w:t>CS</w:t>
        </w:r>
      </w:ins>
      <w:del w:id="1167" w:author="." w:date="2024-01-12T09:32:00Z">
        <w:r w:rsidRPr="00943110" w:rsidDel="00E91842">
          <w:rPr>
            <w:lang w:val="en-GB"/>
          </w:rPr>
          <w:delText>s</w:delText>
        </w:r>
      </w:del>
      <w:r w:rsidRPr="00943110">
        <w:rPr>
          <w:lang w:val="en-GB"/>
        </w:rPr>
        <w:t xml:space="preserve"> distance metrics. To define state distance metrics, we first binned different genomic features (promoters and genes) into a fixed number of windows and computed both</w:t>
      </w:r>
      <w:del w:id="1168" w:author="." w:date="2024-01-11T20:36:00Z">
        <w:r w:rsidRPr="00943110" w:rsidDel="001700C0">
          <w:rPr>
            <w:lang w:val="en-GB"/>
          </w:rPr>
          <w:delText>,</w:delText>
        </w:r>
      </w:del>
      <w:r w:rsidRPr="00943110">
        <w:rPr>
          <w:lang w:val="en-GB"/>
        </w:rPr>
        <w:t xml:space="preserve"> presence (1 = present; 0 = absent) and frequency (% of bp covered in a window) vectors for each state and gene. Additionally, we</w:t>
      </w:r>
      <w:del w:id="1169" w:author="." w:date="2024-01-12T10:11:00Z">
        <w:r w:rsidRPr="00943110" w:rsidDel="00D45726">
          <w:rPr>
            <w:lang w:val="en-GB"/>
          </w:rPr>
          <w:delText xml:space="preserve"> also</w:delText>
        </w:r>
      </w:del>
      <w:r w:rsidRPr="00943110">
        <w:rPr>
          <w:lang w:val="en-GB"/>
        </w:rPr>
        <w:t xml:space="preserve"> included a third type of vector</w:t>
      </w:r>
      <w:ins w:id="1170" w:author="." w:date="2024-01-11T20:36:00Z">
        <w:r w:rsidR="001700C0">
          <w:rPr>
            <w:lang w:val="en-GB"/>
          </w:rPr>
          <w:t>,</w:t>
        </w:r>
      </w:ins>
      <w:r w:rsidRPr="00943110">
        <w:rPr>
          <w:lang w:val="en-GB"/>
        </w:rPr>
        <w:t xml:space="preserve"> </w:t>
      </w:r>
      <w:del w:id="1171" w:author="." w:date="2024-01-11T20:36:00Z">
        <w:r w:rsidRPr="00943110" w:rsidDel="001700C0">
          <w:rPr>
            <w:lang w:val="en-GB"/>
          </w:rPr>
          <w:delText>be</w:delText>
        </w:r>
      </w:del>
      <w:ins w:id="1172" w:author="." w:date="2024-01-11T20:36:00Z">
        <w:r w:rsidR="001700C0">
          <w:rPr>
            <w:lang w:val="en-GB"/>
          </w:rPr>
          <w:t>w</w:t>
        </w:r>
      </w:ins>
      <w:r w:rsidRPr="00943110">
        <w:rPr>
          <w:lang w:val="en-GB"/>
        </w:rPr>
        <w:t>i</w:t>
      </w:r>
      <w:del w:id="1173" w:author="." w:date="2024-01-11T20:36:00Z">
        <w:r w:rsidRPr="00943110" w:rsidDel="001700C0">
          <w:rPr>
            <w:lang w:val="en-GB"/>
          </w:rPr>
          <w:delText>ng</w:delText>
        </w:r>
      </w:del>
      <w:ins w:id="1174" w:author="." w:date="2024-01-11T20:36:00Z">
        <w:r w:rsidR="001700C0">
          <w:rPr>
            <w:lang w:val="en-GB"/>
          </w:rPr>
          <w:t>th</w:t>
        </w:r>
      </w:ins>
      <w:r w:rsidRPr="00943110">
        <w:rPr>
          <w:lang w:val="en-GB"/>
        </w:rPr>
        <w:t xml:space="preserve"> each element</w:t>
      </w:r>
      <w:ins w:id="1175" w:author="." w:date="2024-01-11T20:36:00Z">
        <w:r w:rsidR="001700C0">
          <w:rPr>
            <w:lang w:val="en-GB"/>
          </w:rPr>
          <w:t xml:space="preserve"> having</w:t>
        </w:r>
      </w:ins>
      <w:r w:rsidRPr="00943110">
        <w:rPr>
          <w:lang w:val="en-GB"/>
        </w:rPr>
        <w:t xml:space="preserve"> the frequency of a particular state over a non-binned genomic feature. Lastly, distinct distance metrics were calculated between genes of the same paralog pair</w:t>
      </w:r>
      <w:ins w:id="1176" w:author="." w:date="2024-01-12T10:11:00Z">
        <w:r w:rsidR="00D45726">
          <w:rPr>
            <w:lang w:val="en-GB"/>
          </w:rPr>
          <w:t>,</w:t>
        </w:r>
      </w:ins>
      <w:r w:rsidRPr="00943110">
        <w:rPr>
          <w:lang w:val="en-GB"/>
        </w:rPr>
        <w:t xml:space="preserve"> comparing equivalent vectors using</w:t>
      </w:r>
      <w:ins w:id="1177" w:author="." w:date="2024-01-11T20:36:00Z">
        <w:r w:rsidR="001700C0">
          <w:rPr>
            <w:lang w:val="en-GB"/>
          </w:rPr>
          <w:t xml:space="preserve"> the</w:t>
        </w:r>
      </w:ins>
      <w:r w:rsidRPr="00943110">
        <w:rPr>
          <w:lang w:val="en-GB"/>
        </w:rPr>
        <w:t xml:space="preserve"> </w:t>
      </w:r>
      <w:proofErr w:type="spellStart"/>
      <w:r w:rsidRPr="00943110">
        <w:rPr>
          <w:lang w:val="en-GB"/>
        </w:rPr>
        <w:t>philentropy</w:t>
      </w:r>
      <w:proofErr w:type="spellEnd"/>
      <w:r w:rsidRPr="00943110">
        <w:rPr>
          <w:lang w:val="en-GB"/>
        </w:rPr>
        <w:t xml:space="preserve"> package </w:t>
      </w:r>
      <w:r w:rsidRPr="00943110">
        <w:rPr>
          <w:lang w:val="en-GB"/>
        </w:rPr>
      </w:r>
      <w:r w:rsidRPr="00943110">
        <w:rPr>
          <w:lang w:val="en-GB"/>
        </w:rPr>
        <w:instrText/>
      </w:r>
      <w:r w:rsidRPr="00943110">
        <w:rPr>
          <w:lang w:val="en-GB"/>
        </w:rPr>
      </w:r>
      <w:r w:rsidRPr="00943110">
        <w:rPr>
          <w:noProof/>
          <w:lang w:val="en-GB"/>
        </w:rPr>
        <w:t>(Drost, 2018)</w:t>
      </w:r>
      <w:r w:rsidRPr="00943110">
        <w:rPr>
          <w:lang w:val="en-GB"/>
        </w:rPr>
      </w:r>
      <w:r w:rsidRPr="00943110">
        <w:rPr>
          <w:lang w:val="en-GB"/>
        </w:rPr>
        <w:t>.</w:t>
      </w:r>
    </w:p>
    <w:p w14:paraId="6DF9F6AD" w14:textId="2218421D" w:rsidR="00FA6A90" w:rsidRPr="00943110" w:rsidRDefault="00FA6A90" w:rsidP="00FA6A90">
      <w:pPr>
        <w:rPr>
          <w:lang w:val="en-GB"/>
        </w:rPr>
      </w:pPr>
      <w:r w:rsidRPr="00943110">
        <w:rPr>
          <w:lang w:val="en-GB"/>
        </w:rPr>
        <w:t>To reproduce both studies</w:t>
      </w:r>
      <w:ins w:id="1178" w:author="." w:date="2024-01-11T20:36:00Z">
        <w:r w:rsidR="001700C0">
          <w:rPr>
            <w:lang w:val="en-GB"/>
          </w:rPr>
          <w:t>,</w:t>
        </w:r>
      </w:ins>
      <w:r w:rsidRPr="00943110">
        <w:rPr>
          <w:lang w:val="en-GB"/>
        </w:rPr>
        <w:t xml:space="preserve"> we followed the workflow originally </w:t>
      </w:r>
      <w:ins w:id="1179" w:author="." w:date="2024-01-11T20:36:00Z">
        <w:r w:rsidR="001700C0">
          <w:rPr>
            <w:lang w:val="en-GB"/>
          </w:rPr>
          <w:t>e</w:t>
        </w:r>
      </w:ins>
      <w:r w:rsidRPr="00943110">
        <w:rPr>
          <w:lang w:val="en-GB"/>
        </w:rPr>
        <w:t>stablished for the best</w:t>
      </w:r>
      <w:del w:id="1180" w:author="." w:date="2024-01-12T10:11:00Z">
        <w:r w:rsidRPr="00943110" w:rsidDel="00D45726">
          <w:rPr>
            <w:lang w:val="en-GB"/>
          </w:rPr>
          <w:delText xml:space="preserve"> </w:delText>
        </w:r>
      </w:del>
      <w:ins w:id="1181" w:author="." w:date="2024-01-12T10:11:00Z">
        <w:r w:rsidR="00D45726">
          <w:rPr>
            <w:lang w:val="en-GB"/>
          </w:rPr>
          <w:t>-</w:t>
        </w:r>
      </w:ins>
      <w:r w:rsidRPr="00943110">
        <w:rPr>
          <w:lang w:val="en-GB"/>
        </w:rPr>
        <w:t xml:space="preserve">performing model. In brief, for the model described by </w:t>
      </w:r>
      <w:proofErr w:type="spellStart"/>
      <w:r w:rsidRPr="00943110">
        <w:rPr>
          <w:lang w:val="en-GB"/>
        </w:rPr>
        <w:t>Ezoe</w:t>
      </w:r>
      <w:proofErr w:type="spellEnd"/>
      <w:r w:rsidRPr="00943110">
        <w:rPr>
          <w:lang w:val="en-GB"/>
        </w:rPr>
        <w:t>, Shirai and Hanada</w:t>
      </w:r>
      <w:del w:id="1182" w:author="." w:date="2024-01-12T10:03:00Z">
        <w:r w:rsidRPr="00943110" w:rsidDel="00D45726">
          <w:rPr>
            <w:lang w:val="en-GB"/>
          </w:rPr>
          <w:delText>,</w:delText>
        </w:r>
      </w:del>
      <w:r w:rsidRPr="00943110">
        <w:rPr>
          <w:lang w:val="en-GB"/>
        </w:rPr>
        <w:t xml:space="preserve"> </w:t>
      </w:r>
      <w:ins w:id="1183" w:author="." w:date="2024-01-12T10:03:00Z">
        <w:r w:rsidR="00D45726">
          <w:rPr>
            <w:lang w:val="en-GB"/>
          </w:rPr>
          <w:t>(</w:t>
        </w:r>
      </w:ins>
      <w:r w:rsidRPr="00943110">
        <w:rPr>
          <w:lang w:val="en-GB"/>
        </w:rPr>
        <w:t>2021</w:t>
      </w:r>
      <w:ins w:id="1184" w:author="." w:date="2024-01-12T10:03:00Z">
        <w:r w:rsidR="00D45726">
          <w:rPr>
            <w:lang w:val="en-GB"/>
          </w:rPr>
          <w:t>)</w:t>
        </w:r>
      </w:ins>
      <w:r w:rsidRPr="00943110">
        <w:rPr>
          <w:lang w:val="en-GB"/>
        </w:rPr>
        <w:t xml:space="preserve"> feature selection was executed by two-tailed Wilcoxon rank sum test p-values between pairs labe</w:t>
      </w:r>
      <w:ins w:id="1185" w:author="." w:date="2024-01-11T20:36:00Z">
        <w:r w:rsidR="001700C0">
          <w:rPr>
            <w:lang w:val="en-GB"/>
          </w:rPr>
          <w:t>l</w:t>
        </w:r>
      </w:ins>
      <w:r w:rsidRPr="00943110">
        <w:rPr>
          <w:lang w:val="en-GB"/>
        </w:rPr>
        <w:t>led as redundant or divergent</w:t>
      </w:r>
      <w:ins w:id="1186" w:author="." w:date="2024-01-12T09:33:00Z">
        <w:r w:rsidR="00E91842">
          <w:rPr>
            <w:lang w:val="en-GB"/>
          </w:rPr>
          <w:t>,</w:t>
        </w:r>
      </w:ins>
      <w:r w:rsidRPr="00943110">
        <w:rPr>
          <w:lang w:val="en-GB"/>
        </w:rPr>
        <w:t xml:space="preserve"> followed by logistic regression relative importance to examine the explanatory weights of the best variables. </w:t>
      </w:r>
      <w:del w:id="1187" w:author="." w:date="2024-01-12T09:33:00Z">
        <w:r w:rsidRPr="00943110" w:rsidDel="00E91842">
          <w:rPr>
            <w:lang w:val="en-GB"/>
          </w:rPr>
          <w:delText>Due to the fact that</w:delText>
        </w:r>
      </w:del>
      <w:ins w:id="1188" w:author="." w:date="2024-01-12T09:33:00Z">
        <w:r w:rsidR="00E91842" w:rsidRPr="00943110">
          <w:rPr>
            <w:lang w:val="en-GB"/>
          </w:rPr>
          <w:t>Since</w:t>
        </w:r>
      </w:ins>
      <w:r w:rsidRPr="00943110">
        <w:rPr>
          <w:lang w:val="en-GB"/>
        </w:rPr>
        <w:t xml:space="preserve"> this model is designed to perform genome-wide predictions and </w:t>
      </w:r>
      <w:del w:id="1189" w:author="." w:date="2024-01-12T09:33:00Z">
        <w:r w:rsidRPr="00943110" w:rsidDel="00E91842">
          <w:rPr>
            <w:lang w:val="en-GB"/>
          </w:rPr>
          <w:delText xml:space="preserve">that </w:delText>
        </w:r>
      </w:del>
      <w:r w:rsidRPr="00943110">
        <w:rPr>
          <w:lang w:val="en-GB"/>
        </w:rPr>
        <w:t xml:space="preserve">only some of the distance state metrics could be informative, a small number of features </w:t>
      </w:r>
      <w:del w:id="1190" w:author="." w:date="2024-01-11T20:36:00Z">
        <w:r w:rsidRPr="00943110" w:rsidDel="001700C0">
          <w:rPr>
            <w:lang w:val="en-GB"/>
          </w:rPr>
          <w:delText>is</w:delText>
        </w:r>
      </w:del>
      <w:ins w:id="1191" w:author="." w:date="2024-01-11T20:36:00Z">
        <w:r w:rsidR="001700C0">
          <w:rPr>
            <w:lang w:val="en-GB"/>
          </w:rPr>
          <w:t>are</w:t>
        </w:r>
      </w:ins>
      <w:r w:rsidRPr="00943110">
        <w:rPr>
          <w:lang w:val="en-GB"/>
        </w:rPr>
        <w:t xml:space="preserve"> desirable. We combined the information of the best</w:t>
      </w:r>
      <w:del w:id="1192" w:author="." w:date="2024-01-12T10:11:00Z">
        <w:r w:rsidRPr="00943110" w:rsidDel="00D45726">
          <w:rPr>
            <w:lang w:val="en-GB"/>
          </w:rPr>
          <w:delText xml:space="preserve"> </w:delText>
        </w:r>
      </w:del>
      <w:ins w:id="1193" w:author="." w:date="2024-01-12T10:11:00Z">
        <w:r w:rsidR="00D45726">
          <w:rPr>
            <w:lang w:val="en-GB"/>
          </w:rPr>
          <w:t>-</w:t>
        </w:r>
      </w:ins>
      <w:r w:rsidRPr="00943110">
        <w:rPr>
          <w:lang w:val="en-GB"/>
        </w:rPr>
        <w:t>scored features into a single metric defined as</w:t>
      </w:r>
      <w:ins w:id="1194" w:author="." w:date="2024-01-11T20:37:00Z">
        <w:r w:rsidR="001700C0">
          <w:rPr>
            <w:lang w:val="en-GB"/>
          </w:rPr>
          <w:t xml:space="preserve"> the</w:t>
        </w:r>
      </w:ins>
      <w:r w:rsidRPr="00943110">
        <w:rPr>
          <w:lang w:val="en-GB"/>
        </w:rPr>
        <w:t xml:space="preserve"> custom chromatin state metric (</w:t>
      </w:r>
      <w:proofErr w:type="spellStart"/>
      <w:r w:rsidRPr="00943110">
        <w:rPr>
          <w:lang w:val="en-GB"/>
        </w:rPr>
        <w:t>CCSM</w:t>
      </w:r>
      <w:proofErr w:type="spellEnd"/>
      <w:r w:rsidRPr="00943110">
        <w:rPr>
          <w:lang w:val="en-GB"/>
        </w:rPr>
        <w:t>) (</w:t>
      </w:r>
      <w:r w:rsidR="00D45726" w:rsidRPr="00943110">
        <w:rPr>
          <w:b/>
          <w:lang w:val="en-GB"/>
        </w:rPr>
        <w:t>Supplementary Table</w:t>
      </w:r>
      <w:r w:rsidRPr="00943110">
        <w:rPr>
          <w:b/>
          <w:lang w:val="en-GB"/>
        </w:rPr>
        <w:t xml:space="preserve"> </w:t>
      </w:r>
      <w:proofErr w:type="spellStart"/>
      <w:r w:rsidRPr="00943110">
        <w:rPr>
          <w:b/>
          <w:lang w:val="en-GB"/>
        </w:rPr>
        <w:t>S3</w:t>
      </w:r>
      <w:proofErr w:type="spellEnd"/>
      <w:r w:rsidRPr="00943110">
        <w:rPr>
          <w:lang w:val="en-GB"/>
        </w:rPr>
        <w:t>). To compare the performance of logistic regression models using different set</w:t>
      </w:r>
      <w:ins w:id="1195" w:author="." w:date="2024-01-11T20:37:00Z">
        <w:r w:rsidR="001700C0">
          <w:rPr>
            <w:lang w:val="en-GB"/>
          </w:rPr>
          <w:t>s</w:t>
        </w:r>
      </w:ins>
      <w:r w:rsidRPr="00943110">
        <w:rPr>
          <w:lang w:val="en-GB"/>
        </w:rPr>
        <w:t xml:space="preserve"> of features</w:t>
      </w:r>
      <w:ins w:id="1196" w:author="." w:date="2024-01-11T20:37:00Z">
        <w:r w:rsidR="001700C0">
          <w:rPr>
            <w:lang w:val="en-GB"/>
          </w:rPr>
          <w:t>,</w:t>
        </w:r>
      </w:ins>
      <w:r w:rsidRPr="00943110">
        <w:rPr>
          <w:lang w:val="en-GB"/>
        </w:rPr>
        <w:t xml:space="preserve"> we calculated the AUC-ROC and AU-PRC values. All the analys</w:t>
      </w:r>
      <w:del w:id="1197" w:author="." w:date="2024-01-11T20:37:00Z">
        <w:r w:rsidRPr="00943110" w:rsidDel="001700C0">
          <w:rPr>
            <w:lang w:val="en-GB"/>
          </w:rPr>
          <w:delText>i</w:delText>
        </w:r>
      </w:del>
      <w:ins w:id="1198" w:author="." w:date="2024-01-11T20:37:00Z">
        <w:r w:rsidR="001700C0">
          <w:rPr>
            <w:lang w:val="en-GB"/>
          </w:rPr>
          <w:t>e</w:t>
        </w:r>
      </w:ins>
      <w:r w:rsidRPr="00943110">
        <w:rPr>
          <w:lang w:val="en-GB"/>
        </w:rPr>
        <w:t>s were conducted in</w:t>
      </w:r>
      <w:ins w:id="1199" w:author="." w:date="2024-01-11T20:37:00Z">
        <w:r w:rsidR="001700C0">
          <w:rPr>
            <w:lang w:val="en-GB"/>
          </w:rPr>
          <w:t xml:space="preserve"> the</w:t>
        </w:r>
      </w:ins>
      <w:r w:rsidRPr="00943110">
        <w:rPr>
          <w:lang w:val="en-GB"/>
        </w:rPr>
        <w:t xml:space="preserve"> R software environment (</w:t>
      </w:r>
      <w:r w:rsidR="00000000"/>
      <w:r w:rsidR="00000000">
        <w:instrText/>
      </w:r>
      <w:r w:rsidR="00000000"/>
      <w:r w:rsidRPr="00943110">
        <w:rPr>
          <w:rStyle w:val="Hyperlink"/>
          <w:lang w:val="en-GB"/>
        </w:rPr>
        <w:t>Team R Development Core</w:t>
      </w:r>
      <w:ins w:id="1200" w:author="." w:date="2024-01-12T10:03:00Z">
        <w:r w:rsidR="00D45726">
          <w:rPr>
            <w:rStyle w:val="Hyperlink"/>
            <w:lang w:val="en-GB"/>
          </w:rPr>
          <w:t>,</w:t>
        </w:r>
      </w:ins>
      <w:r w:rsidRPr="00943110">
        <w:rPr>
          <w:rStyle w:val="Hyperlink"/>
          <w:lang w:val="en-GB"/>
        </w:rPr>
        <w:t xml:space="preserve"> 2013</w:t>
      </w:r>
      <w:r w:rsidR="00000000">
        <w:rPr>
          <w:rStyle w:val="Hyperlink"/>
          <w:lang w:val="en-GB"/>
        </w:rPr>
      </w:r>
      <w:r w:rsidRPr="00943110">
        <w:rPr>
          <w:lang w:val="en-GB"/>
        </w:rPr>
        <w:t>).</w:t>
      </w:r>
    </w:p>
    <w:p w14:paraId="2979413C" w14:textId="09736F74" w:rsidR="00FA6A90" w:rsidRPr="00943110" w:rsidRDefault="00FA6A90" w:rsidP="00FA6A90">
      <w:pPr>
        <w:rPr>
          <w:lang w:val="en-GB"/>
        </w:rPr>
      </w:pPr>
      <w:del w:id="1201" w:author="." w:date="2024-01-12T09:34:00Z">
        <w:r w:rsidRPr="00943110" w:rsidDel="00E91842">
          <w:rPr>
            <w:lang w:val="en-GB"/>
          </w:rPr>
          <w:delText>On the other hand</w:delText>
        </w:r>
      </w:del>
      <w:ins w:id="1202" w:author="." w:date="2024-01-12T09:34:00Z">
        <w:r w:rsidR="00E91842">
          <w:rPr>
            <w:lang w:val="en-GB"/>
          </w:rPr>
          <w:t>However</w:t>
        </w:r>
      </w:ins>
      <w:r w:rsidRPr="00943110">
        <w:rPr>
          <w:lang w:val="en-GB"/>
        </w:rPr>
        <w:t xml:space="preserve">, in the model developed by </w:t>
      </w:r>
      <w:r w:rsidRPr="00943110">
        <w:rPr>
          <w:lang w:val="en-GB"/>
        </w:rPr>
      </w:r>
      <w:r w:rsidRPr="00943110">
        <w:rPr>
          <w:lang w:val="en-GB"/>
        </w:rPr>
        <w:instrText/>
      </w:r>
      <w:r w:rsidRPr="00943110">
        <w:rPr>
          <w:lang w:val="en-GB"/>
        </w:rPr>
      </w:r>
      <w:r w:rsidRPr="00943110">
        <w:rPr>
          <w:noProof/>
          <w:lang w:val="en-GB"/>
        </w:rPr>
        <w:t>Cusack et al.</w:t>
      </w:r>
      <w:del w:id="1203" w:author="." w:date="2024-01-12T09:34:00Z">
        <w:r w:rsidRPr="00943110" w:rsidDel="00E91842">
          <w:rPr>
            <w:noProof/>
            <w:lang w:val="en-GB"/>
          </w:rPr>
          <w:delText>,</w:delText>
        </w:r>
      </w:del>
      <w:r w:rsidRPr="00943110">
        <w:rPr>
          <w:noProof/>
          <w:lang w:val="en-GB"/>
        </w:rPr>
        <w:t xml:space="preserve"> </w:t>
      </w:r>
      <w:ins w:id="1204" w:author="." w:date="2024-01-12T09:34:00Z">
        <w:r w:rsidR="00E91842">
          <w:rPr>
            <w:noProof/>
            <w:lang w:val="en-GB"/>
          </w:rPr>
          <w:t>(</w:t>
        </w:r>
      </w:ins>
      <w:r w:rsidRPr="00943110">
        <w:rPr>
          <w:noProof/>
          <w:lang w:val="en-GB"/>
        </w:rPr>
        <w:t>2021</w:t>
      </w:r>
      <w:r w:rsidRPr="00943110">
        <w:rPr>
          <w:lang w:val="en-GB"/>
        </w:rPr>
      </w:r>
      <w:ins w:id="1205" w:author="." w:date="2024-01-12T09:34:00Z">
        <w:r w:rsidR="00E91842">
          <w:rPr>
            <w:lang w:val="en-GB"/>
          </w:rPr>
          <w:t>),</w:t>
        </w:r>
      </w:ins>
      <w:r w:rsidRPr="00943110">
        <w:rPr>
          <w:lang w:val="en-GB"/>
        </w:rPr>
        <w:t xml:space="preserve"> multiple transformations and interpretations of the same feature were included</w:t>
      </w:r>
      <w:ins w:id="1206" w:author="." w:date="2024-01-12T09:34:00Z">
        <w:r w:rsidR="00E91842">
          <w:rPr>
            <w:lang w:val="en-GB"/>
          </w:rPr>
          <w:t>; thus,</w:t>
        </w:r>
      </w:ins>
      <w:r w:rsidRPr="00943110">
        <w:rPr>
          <w:lang w:val="en-GB"/>
        </w:rPr>
        <w:t xml:space="preserve"> </w:t>
      </w:r>
      <w:del w:id="1207" w:author="." w:date="2024-01-12T09:34:00Z">
        <w:r w:rsidRPr="00943110" w:rsidDel="00E91842">
          <w:rPr>
            <w:lang w:val="en-GB"/>
          </w:rPr>
          <w:delText xml:space="preserve">so </w:delText>
        </w:r>
      </w:del>
      <w:r w:rsidRPr="00943110">
        <w:rPr>
          <w:lang w:val="en-GB"/>
        </w:rPr>
        <w:t xml:space="preserve">all </w:t>
      </w:r>
      <w:del w:id="1208" w:author="." w:date="2024-01-12T09:34:00Z">
        <w:r w:rsidRPr="00943110" w:rsidDel="00E91842">
          <w:rPr>
            <w:lang w:val="en-GB"/>
          </w:rPr>
          <w:delText xml:space="preserve">the </w:delText>
        </w:r>
      </w:del>
      <w:r w:rsidRPr="00943110">
        <w:rPr>
          <w:lang w:val="en-GB"/>
        </w:rPr>
        <w:t xml:space="preserve">distance state metrics were </w:t>
      </w:r>
      <w:r w:rsidRPr="00943110">
        <w:rPr>
          <w:lang w:val="en-GB"/>
        </w:rPr>
        <w:lastRenderedPageBreak/>
        <w:t>considered. Only the available extreme (</w:t>
      </w:r>
      <w:proofErr w:type="spellStart"/>
      <w:r w:rsidRPr="00943110">
        <w:rPr>
          <w:lang w:val="en-GB"/>
        </w:rPr>
        <w:t>RD4</w:t>
      </w:r>
      <w:proofErr w:type="spellEnd"/>
      <w:r w:rsidRPr="00943110">
        <w:rPr>
          <w:lang w:val="en-GB"/>
        </w:rPr>
        <w:t>) and inclusive (</w:t>
      </w:r>
      <w:proofErr w:type="spellStart"/>
      <w:r w:rsidRPr="00943110">
        <w:rPr>
          <w:lang w:val="en-GB"/>
        </w:rPr>
        <w:t>RD9</w:t>
      </w:r>
      <w:proofErr w:type="spellEnd"/>
      <w:r w:rsidRPr="00943110">
        <w:rPr>
          <w:lang w:val="en-GB"/>
        </w:rPr>
        <w:t>) redundancy gene pair sets were analy</w:t>
      </w:r>
      <w:del w:id="1209" w:author="." w:date="2024-01-11T20:37:00Z">
        <w:r w:rsidRPr="00943110" w:rsidDel="001700C0">
          <w:rPr>
            <w:lang w:val="en-GB"/>
          </w:rPr>
          <w:delText>z</w:delText>
        </w:r>
      </w:del>
      <w:ins w:id="1210" w:author="." w:date="2024-01-11T20:37:00Z">
        <w:r w:rsidR="001700C0">
          <w:rPr>
            <w:lang w:val="en-GB"/>
          </w:rPr>
          <w:t>s</w:t>
        </w:r>
      </w:ins>
      <w:r w:rsidRPr="00943110">
        <w:rPr>
          <w:lang w:val="en-GB"/>
        </w:rPr>
        <w:t>ed</w:t>
      </w:r>
      <w:ins w:id="1211" w:author="." w:date="2024-01-11T20:37:00Z">
        <w:r w:rsidR="001700C0">
          <w:rPr>
            <w:lang w:val="en-GB"/>
          </w:rPr>
          <w:t>,</w:t>
        </w:r>
      </w:ins>
      <w:r w:rsidRPr="00943110">
        <w:rPr>
          <w:lang w:val="en-GB"/>
        </w:rPr>
        <w:t xml:space="preserve"> deleting variables identified as </w:t>
      </w:r>
      <w:proofErr w:type="spellStart"/>
      <w:r w:rsidRPr="00943110">
        <w:rPr>
          <w:lang w:val="en-GB"/>
        </w:rPr>
        <w:t>mispredictors</w:t>
      </w:r>
      <w:proofErr w:type="spellEnd"/>
      <w:r w:rsidRPr="00943110">
        <w:rPr>
          <w:lang w:val="en-GB"/>
        </w:rPr>
        <w:t xml:space="preserve"> in the main article. Non-redundant gene pairs were randomly </w:t>
      </w:r>
      <w:proofErr w:type="spellStart"/>
      <w:r w:rsidRPr="00943110">
        <w:rPr>
          <w:lang w:val="en-GB"/>
        </w:rPr>
        <w:t>downsampled</w:t>
      </w:r>
      <w:proofErr w:type="spellEnd"/>
      <w:r w:rsidRPr="00943110">
        <w:rPr>
          <w:lang w:val="en-GB"/>
        </w:rPr>
        <w:t xml:space="preserve"> to generate balanced cross-validation sets. Feature selection was executed </w:t>
      </w:r>
      <w:del w:id="1212" w:author="." w:date="2024-01-11T20:37:00Z">
        <w:r w:rsidRPr="00943110" w:rsidDel="001700C0">
          <w:rPr>
            <w:lang w:val="en-GB"/>
          </w:rPr>
          <w:delText>by</w:delText>
        </w:r>
      </w:del>
      <w:ins w:id="1213" w:author="." w:date="2024-01-11T20:37:00Z">
        <w:r w:rsidR="001700C0">
          <w:rPr>
            <w:lang w:val="en-GB"/>
          </w:rPr>
          <w:t>using</w:t>
        </w:r>
      </w:ins>
      <w:r w:rsidRPr="00943110">
        <w:rPr>
          <w:lang w:val="en-GB"/>
        </w:rPr>
        <w:t xml:space="preserve"> random forest top 200 best transformed variables (determined by</w:t>
      </w:r>
      <w:del w:id="1214" w:author="." w:date="2024-01-12T10:11:00Z">
        <w:r w:rsidRPr="00943110" w:rsidDel="00D45726">
          <w:rPr>
            <w:lang w:val="en-GB"/>
          </w:rPr>
          <w:delText xml:space="preserve"> the</w:delText>
        </w:r>
      </w:del>
      <w:r w:rsidRPr="00943110">
        <w:rPr>
          <w:lang w:val="en-GB"/>
        </w:rPr>
        <w:t xml:space="preserve"> feature importance) for sets without (</w:t>
      </w:r>
      <w:proofErr w:type="spellStart"/>
      <w:r w:rsidRPr="00943110">
        <w:rPr>
          <w:lang w:val="en-GB"/>
        </w:rPr>
        <w:t>RD4</w:t>
      </w:r>
      <w:proofErr w:type="spellEnd"/>
      <w:del w:id="1215" w:author="." w:date="2024-01-12T09:34:00Z">
        <w:r w:rsidRPr="00943110" w:rsidDel="00E91842">
          <w:rPr>
            <w:lang w:val="en-GB"/>
          </w:rPr>
          <w:delText>-</w:delText>
        </w:r>
      </w:del>
      <w:ins w:id="1216" w:author="." w:date="2024-01-12T09:34:00Z">
        <w:r w:rsidR="00E91842">
          <w:rPr>
            <w:lang w:val="en-GB"/>
          </w:rPr>
          <w:t>–</w:t>
        </w:r>
      </w:ins>
      <w:proofErr w:type="spellStart"/>
      <w:r w:rsidRPr="00943110">
        <w:rPr>
          <w:lang w:val="en-GB"/>
        </w:rPr>
        <w:t>RD9</w:t>
      </w:r>
      <w:proofErr w:type="spellEnd"/>
      <w:r w:rsidRPr="00943110">
        <w:rPr>
          <w:lang w:val="en-GB"/>
        </w:rPr>
        <w:t>) and with (</w:t>
      </w:r>
      <w:proofErr w:type="spellStart"/>
      <w:r w:rsidRPr="00943110">
        <w:rPr>
          <w:lang w:val="en-GB"/>
        </w:rPr>
        <w:t>RD4C</w:t>
      </w:r>
      <w:proofErr w:type="spellEnd"/>
      <w:del w:id="1217" w:author="." w:date="2024-01-12T09:35:00Z">
        <w:r w:rsidRPr="00943110" w:rsidDel="00E91842">
          <w:rPr>
            <w:lang w:val="en-GB"/>
          </w:rPr>
          <w:delText>-</w:delText>
        </w:r>
      </w:del>
      <w:ins w:id="1218" w:author="." w:date="2024-01-12T09:35:00Z">
        <w:r w:rsidR="00E91842">
          <w:rPr>
            <w:lang w:val="en-GB"/>
          </w:rPr>
          <w:t>–</w:t>
        </w:r>
      </w:ins>
      <w:proofErr w:type="spellStart"/>
      <w:r w:rsidRPr="00943110">
        <w:rPr>
          <w:lang w:val="en-GB"/>
        </w:rPr>
        <w:t>RD9C</w:t>
      </w:r>
      <w:proofErr w:type="spellEnd"/>
      <w:r w:rsidRPr="00943110">
        <w:rPr>
          <w:lang w:val="en-GB"/>
        </w:rPr>
        <w:t>) chromatin information. The C value for</w:t>
      </w:r>
      <w:ins w:id="1219" w:author="." w:date="2024-01-11T20:37:00Z">
        <w:r w:rsidR="001700C0">
          <w:rPr>
            <w:lang w:val="en-GB"/>
          </w:rPr>
          <w:t xml:space="preserve"> the</w:t>
        </w:r>
      </w:ins>
      <w:r w:rsidRPr="00943110">
        <w:rPr>
          <w:lang w:val="en-GB"/>
        </w:rPr>
        <w:t xml:space="preserve"> </w:t>
      </w:r>
      <w:proofErr w:type="spellStart"/>
      <w:r w:rsidRPr="00943110">
        <w:rPr>
          <w:lang w:val="en-GB"/>
        </w:rPr>
        <w:t>SVM</w:t>
      </w:r>
      <w:proofErr w:type="spellEnd"/>
      <w:r w:rsidRPr="00943110">
        <w:rPr>
          <w:lang w:val="en-GB"/>
        </w:rPr>
        <w:t xml:space="preserve"> algorithm was set as </w:t>
      </w:r>
      <w:ins w:id="1220" w:author="." w:date="2024-01-12T09:35:00Z">
        <w:r w:rsidR="00E91842">
          <w:rPr>
            <w:lang w:val="en-GB"/>
          </w:rPr>
          <w:t xml:space="preserve">a </w:t>
        </w:r>
      </w:ins>
      <w:r w:rsidRPr="00943110">
        <w:rPr>
          <w:lang w:val="en-GB"/>
        </w:rPr>
        <w:t>hyperparame</w:t>
      </w:r>
      <w:del w:id="1221" w:author="." w:date="2024-01-12T09:35:00Z">
        <w:r w:rsidRPr="00943110" w:rsidDel="00E91842">
          <w:rPr>
            <w:lang w:val="en-GB"/>
          </w:rPr>
          <w:delText>n</w:delText>
        </w:r>
      </w:del>
      <w:r w:rsidRPr="00943110">
        <w:rPr>
          <w:lang w:val="en-GB"/>
        </w:rPr>
        <w:t>ter during</w:t>
      </w:r>
      <w:del w:id="1222" w:author="." w:date="2024-01-11T20:37:00Z">
        <w:r w:rsidRPr="00943110" w:rsidDel="001700C0">
          <w:rPr>
            <w:lang w:val="en-GB"/>
          </w:rPr>
          <w:delText xml:space="preserve"> the</w:delText>
        </w:r>
      </w:del>
      <w:r w:rsidRPr="00943110">
        <w:rPr>
          <w:lang w:val="en-GB"/>
        </w:rPr>
        <w:t xml:space="preserve"> tu</w:t>
      </w:r>
      <w:del w:id="1223" w:author="." w:date="2024-01-12T09:35:00Z">
        <w:r w:rsidRPr="00943110" w:rsidDel="00E91842">
          <w:rPr>
            <w:lang w:val="en-GB"/>
          </w:rPr>
          <w:delText>n</w:delText>
        </w:r>
      </w:del>
      <w:r w:rsidRPr="00943110">
        <w:rPr>
          <w:lang w:val="en-GB"/>
        </w:rPr>
        <w:t xml:space="preserve">ning. To measure </w:t>
      </w:r>
      <w:proofErr w:type="spellStart"/>
      <w:r w:rsidRPr="00943110">
        <w:rPr>
          <w:lang w:val="en-GB"/>
        </w:rPr>
        <w:t>SVM</w:t>
      </w:r>
      <w:proofErr w:type="spellEnd"/>
      <w:r w:rsidRPr="00943110">
        <w:rPr>
          <w:lang w:val="en-GB"/>
        </w:rPr>
        <w:t xml:space="preserve"> performance using different feature sets</w:t>
      </w:r>
      <w:ins w:id="1224" w:author="." w:date="2024-01-11T20:37:00Z">
        <w:r w:rsidR="001700C0">
          <w:rPr>
            <w:lang w:val="en-GB"/>
          </w:rPr>
          <w:t>,</w:t>
        </w:r>
      </w:ins>
      <w:r w:rsidRPr="00943110">
        <w:rPr>
          <w:lang w:val="en-GB"/>
        </w:rPr>
        <w:t xml:space="preserve"> we calculated AUC-ROC and AU-PRC values. All</w:t>
      </w:r>
      <w:del w:id="1225" w:author="." w:date="2024-01-11T20:37:00Z">
        <w:r w:rsidRPr="00943110" w:rsidDel="001700C0">
          <w:rPr>
            <w:lang w:val="en-GB"/>
          </w:rPr>
          <w:delText xml:space="preserve"> the</w:delText>
        </w:r>
      </w:del>
      <w:r w:rsidRPr="00943110">
        <w:rPr>
          <w:lang w:val="en-GB"/>
        </w:rPr>
        <w:t xml:space="preserve"> analyses were conducted using the pipeline implemented and developed by the authors (</w:t>
      </w:r>
      <w:hyperlink r:id="rId15" w:history="1">
        <w:r w:rsidRPr="00943110">
          <w:rPr>
            <w:rStyle w:val="Hyperlink"/>
            <w:lang w:val="en-GB"/>
          </w:rPr>
          <w:t>https://</w:t>
        </w:r>
        <w:proofErr w:type="spellStart"/>
        <w:r w:rsidRPr="00943110">
          <w:rPr>
            <w:rStyle w:val="Hyperlink"/>
            <w:lang w:val="en-GB"/>
          </w:rPr>
          <w:t>github.com</w:t>
        </w:r>
        <w:proofErr w:type="spellEnd"/>
        <w:r w:rsidRPr="00943110">
          <w:rPr>
            <w:rStyle w:val="Hyperlink"/>
            <w:lang w:val="en-GB"/>
          </w:rPr>
          <w:t>/</w:t>
        </w:r>
        <w:proofErr w:type="spellStart"/>
        <w:r w:rsidRPr="00943110">
          <w:rPr>
            <w:rStyle w:val="Hyperlink"/>
            <w:lang w:val="en-GB"/>
          </w:rPr>
          <w:t>ShiuLab</w:t>
        </w:r>
        <w:proofErr w:type="spellEnd"/>
        <w:r w:rsidRPr="00943110">
          <w:rPr>
            <w:rStyle w:val="Hyperlink"/>
            <w:lang w:val="en-GB"/>
          </w:rPr>
          <w:t>/ML-Pipeline</w:t>
        </w:r>
      </w:hyperlink>
      <w:r w:rsidRPr="00943110">
        <w:rPr>
          <w:lang w:val="en-GB"/>
        </w:rPr>
        <w:t>).</w:t>
      </w:r>
    </w:p>
    <w:p w14:paraId="2BC87456" w14:textId="77777777" w:rsidR="00FA6A90" w:rsidRPr="00943110" w:rsidRDefault="00FA6A90" w:rsidP="00FA6A90">
      <w:pPr>
        <w:pStyle w:val="Heading2"/>
        <w:rPr>
          <w:lang w:val="en-GB"/>
        </w:rPr>
      </w:pPr>
      <w:r w:rsidRPr="00943110">
        <w:rPr>
          <w:lang w:val="en-GB"/>
        </w:rPr>
        <w:t>Genome-wide redundancy predictions</w:t>
      </w:r>
    </w:p>
    <w:p w14:paraId="4423E367" w14:textId="3CDF2EB4" w:rsidR="00FA6A90" w:rsidRPr="00943110" w:rsidRDefault="00FA6A90" w:rsidP="00FA6A90">
      <w:pPr>
        <w:rPr>
          <w:lang w:val="en-GB"/>
        </w:rPr>
      </w:pPr>
      <w:r w:rsidRPr="00943110">
        <w:rPr>
          <w:lang w:val="en-GB"/>
        </w:rPr>
        <w:t>To generate genome-wide predictions</w:t>
      </w:r>
      <w:ins w:id="1226" w:author="." w:date="2024-01-11T20:37:00Z">
        <w:r w:rsidR="001700C0">
          <w:rPr>
            <w:lang w:val="en-GB"/>
          </w:rPr>
          <w:t>,</w:t>
        </w:r>
      </w:ins>
      <w:r w:rsidRPr="00943110">
        <w:rPr>
          <w:lang w:val="en-GB"/>
        </w:rPr>
        <w:t xml:space="preserve"> we used the best</w:t>
      </w:r>
      <w:del w:id="1227" w:author="." w:date="2024-01-12T10:11:00Z">
        <w:r w:rsidRPr="00943110" w:rsidDel="00D45726">
          <w:rPr>
            <w:lang w:val="en-GB"/>
          </w:rPr>
          <w:delText xml:space="preserve"> </w:delText>
        </w:r>
      </w:del>
      <w:ins w:id="1228" w:author="." w:date="2024-01-12T10:11:00Z">
        <w:r w:rsidR="00D45726">
          <w:rPr>
            <w:lang w:val="en-GB"/>
          </w:rPr>
          <w:t>-</w:t>
        </w:r>
      </w:ins>
      <w:r w:rsidRPr="00943110">
        <w:rPr>
          <w:lang w:val="en-GB"/>
        </w:rPr>
        <w:t>performing model from the first pipeline described above. The stringent threshold for identifying high and low diversified pairs with the logistic regression formula (</w:t>
      </w:r>
      <w:commentRangeStart w:id="1229"/>
      <w:proofErr w:type="spellStart"/>
      <w:r w:rsidRPr="00943110">
        <w:rPr>
          <w:lang w:val="en-GB"/>
        </w:rPr>
        <w:t>DFD</w:t>
      </w:r>
      <w:proofErr w:type="spellEnd"/>
      <w:ins w:id="1230" w:author="." w:date="2024-01-12T09:35:00Z">
        <w:r w:rsidR="00E91842">
          <w:rPr>
            <w:lang w:val="en-GB"/>
          </w:rPr>
          <w:t xml:space="preserve"> </w:t>
        </w:r>
      </w:ins>
      <w:r w:rsidRPr="00943110">
        <w:rPr>
          <w:lang w:val="en-GB"/>
        </w:rPr>
        <w:t>=</w:t>
      </w:r>
      <w:ins w:id="1231" w:author="." w:date="2024-01-12T09:35:00Z">
        <w:r w:rsidR="00E91842">
          <w:rPr>
            <w:lang w:val="en-GB"/>
          </w:rPr>
          <w:t xml:space="preserve"> </w:t>
        </w:r>
      </w:ins>
      <w:r w:rsidRPr="00943110">
        <w:rPr>
          <w:lang w:val="en-GB"/>
        </w:rPr>
        <w:t>degree of functional divergence</w:t>
      </w:r>
      <w:commentRangeEnd w:id="1229"/>
      <w:r w:rsidR="00E91842">
        <w:rPr>
          <w:rStyle w:val="CommentReference"/>
        </w:rPr>
        <w:commentReference w:id="1229"/>
      </w:r>
      <w:r w:rsidRPr="00943110">
        <w:rPr>
          <w:lang w:val="en-GB"/>
        </w:rPr>
        <w:t>) was defined by</w:t>
      </w:r>
      <w:ins w:id="1232" w:author="." w:date="2024-01-11T20:37:00Z">
        <w:r w:rsidR="001700C0">
          <w:rPr>
            <w:lang w:val="en-GB"/>
          </w:rPr>
          <w:t xml:space="preserve"> a</w:t>
        </w:r>
      </w:ins>
      <w:r w:rsidRPr="00943110">
        <w:rPr>
          <w:lang w:val="en-GB"/>
        </w:rPr>
        <w:t xml:space="preserve"> 100 cross-validation test where the FDR was under 5</w:t>
      </w:r>
      <w:del w:id="1233" w:author="." w:date="2024-01-11T20:37:00Z">
        <w:r w:rsidRPr="00943110" w:rsidDel="001700C0">
          <w:rPr>
            <w:lang w:val="en-GB"/>
          </w:rPr>
          <w:delText xml:space="preserve"> </w:delText>
        </w:r>
      </w:del>
      <w:r w:rsidRPr="00943110">
        <w:rPr>
          <w:lang w:val="en-GB"/>
        </w:rPr>
        <w:t xml:space="preserve">%. As a result, high/low divergent pairs have &gt;0.5/&lt;0.5 and &gt;0.93/&lt;0.46 </w:t>
      </w:r>
      <w:proofErr w:type="spellStart"/>
      <w:r w:rsidRPr="00943110">
        <w:rPr>
          <w:lang w:val="en-GB"/>
        </w:rPr>
        <w:t>DFD</w:t>
      </w:r>
      <w:proofErr w:type="spellEnd"/>
      <w:r w:rsidRPr="00943110">
        <w:rPr>
          <w:lang w:val="en-GB"/>
        </w:rPr>
        <w:t xml:space="preserve"> values with relaxed and stringent thresholds, respectively. </w:t>
      </w:r>
      <w:commentRangeStart w:id="1234"/>
      <w:r w:rsidRPr="00943110">
        <w:rPr>
          <w:i/>
          <w:lang w:val="en-GB"/>
        </w:rPr>
        <w:t>A</w:t>
      </w:r>
      <w:del w:id="1235" w:author="." w:date="2024-01-12T09:36:00Z">
        <w:r w:rsidRPr="00943110" w:rsidDel="00E91842">
          <w:rPr>
            <w:i/>
            <w:lang w:val="en-GB"/>
          </w:rPr>
          <w:delText>.</w:delText>
        </w:r>
      </w:del>
      <w:ins w:id="1236" w:author="." w:date="2024-01-12T09:36:00Z">
        <w:r w:rsidR="00E91842">
          <w:rPr>
            <w:i/>
            <w:lang w:val="en-GB"/>
          </w:rPr>
          <w:t>rabidopsis</w:t>
        </w:r>
      </w:ins>
      <w:r w:rsidRPr="00943110">
        <w:rPr>
          <w:i/>
          <w:lang w:val="en-GB"/>
        </w:rPr>
        <w:t xml:space="preserve"> </w:t>
      </w:r>
      <w:commentRangeEnd w:id="1234"/>
      <w:r w:rsidR="00E91842">
        <w:rPr>
          <w:rStyle w:val="CommentReference"/>
        </w:rPr>
        <w:commentReference w:id="1234"/>
      </w:r>
      <w:r w:rsidRPr="00943110">
        <w:rPr>
          <w:i/>
          <w:lang w:val="en-GB"/>
        </w:rPr>
        <w:t xml:space="preserve">thaliana </w:t>
      </w:r>
      <w:r w:rsidRPr="00943110">
        <w:rPr>
          <w:lang w:val="en-GB"/>
        </w:rPr>
        <w:t>genes (longest sequence) were used as queries to search for self-match homolog</w:t>
      </w:r>
      <w:del w:id="1237" w:author="." w:date="2024-01-12T09:36:00Z">
        <w:r w:rsidRPr="00943110" w:rsidDel="00E91842">
          <w:rPr>
            <w:lang w:val="en-GB"/>
          </w:rPr>
          <w:delText>o</w:delText>
        </w:r>
      </w:del>
      <w:r w:rsidRPr="00943110">
        <w:rPr>
          <w:lang w:val="en-GB"/>
        </w:rPr>
        <w:t>u</w:t>
      </w:r>
      <w:ins w:id="1238" w:author="." w:date="2024-01-12T09:36:00Z">
        <w:r w:rsidR="00E91842">
          <w:rPr>
            <w:lang w:val="en-GB"/>
          </w:rPr>
          <w:t>e</w:t>
        </w:r>
      </w:ins>
      <w:r w:rsidRPr="00943110">
        <w:rPr>
          <w:lang w:val="en-GB"/>
        </w:rPr>
        <w:t xml:space="preserve">s with DIAMOND </w:t>
      </w:r>
      <w:proofErr w:type="spellStart"/>
      <w:r w:rsidRPr="00943110">
        <w:rPr>
          <w:lang w:val="en-GB"/>
        </w:rPr>
        <w:t>v2</w:t>
      </w:r>
      <w:proofErr w:type="spellEnd"/>
      <w:r w:rsidRPr="00943110">
        <w:rPr>
          <w:lang w:val="en-GB"/>
        </w:rPr>
        <w:t xml:space="preserve"> (E-value=</w:t>
      </w:r>
      <w:proofErr w:type="spellStart"/>
      <w:r w:rsidRPr="00943110">
        <w:rPr>
          <w:lang w:val="en-GB"/>
        </w:rPr>
        <w:t>1e</w:t>
      </w:r>
      <w:proofErr w:type="spellEnd"/>
      <w:r w:rsidRPr="00943110">
        <w:rPr>
          <w:lang w:val="en-GB"/>
        </w:rPr>
        <w:t xml:space="preserve">-04) </w:t>
      </w:r>
      <w:r w:rsidRPr="00943110">
        <w:rPr>
          <w:lang w:val="en-GB"/>
        </w:rPr>
      </w:r>
      <w:r w:rsidRPr="00943110">
        <w:rPr>
          <w:lang w:val="en-GB"/>
        </w:rPr>
        <w:instrText/>
      </w:r>
      <w:r w:rsidRPr="00943110">
        <w:rPr>
          <w:lang w:val="en-GB"/>
        </w:rPr>
      </w:r>
      <w:r w:rsidRPr="00943110">
        <w:rPr>
          <w:noProof/>
          <w:lang w:val="en-GB"/>
        </w:rPr>
        <w:t>(Buchfink, Reuter, and Drost, 2021)</w:t>
      </w:r>
      <w:r w:rsidRPr="00943110">
        <w:rPr>
          <w:lang w:val="en-GB"/>
        </w:rPr>
      </w:r>
      <w:r w:rsidRPr="00943110">
        <w:rPr>
          <w:lang w:val="en-GB"/>
        </w:rPr>
        <w:t>. We only focused on pairs with the best hits, &gt;</w:t>
      </w:r>
      <w:del w:id="1239" w:author="." w:date="2024-01-12T09:36:00Z">
        <w:r w:rsidRPr="00943110" w:rsidDel="00E91842">
          <w:rPr>
            <w:lang w:val="en-GB"/>
          </w:rPr>
          <w:delText xml:space="preserve"> </w:delText>
        </w:r>
      </w:del>
      <w:r w:rsidRPr="00943110">
        <w:rPr>
          <w:lang w:val="en-GB"/>
        </w:rPr>
        <w:t>30</w:t>
      </w:r>
      <w:del w:id="1240" w:author="." w:date="2024-01-12T09:36:00Z">
        <w:r w:rsidRPr="00943110" w:rsidDel="00E91842">
          <w:rPr>
            <w:lang w:val="en-GB"/>
          </w:rPr>
          <w:delText xml:space="preserve"> </w:delText>
        </w:r>
      </w:del>
      <w:r w:rsidRPr="00943110">
        <w:rPr>
          <w:lang w:val="en-GB"/>
        </w:rPr>
        <w:t>% identity and &gt;</w:t>
      </w:r>
      <w:del w:id="1241" w:author="." w:date="2024-01-12T09:36:00Z">
        <w:r w:rsidRPr="00943110" w:rsidDel="00E91842">
          <w:rPr>
            <w:lang w:val="en-GB"/>
          </w:rPr>
          <w:delText xml:space="preserve"> </w:delText>
        </w:r>
      </w:del>
      <w:r w:rsidRPr="00943110">
        <w:rPr>
          <w:lang w:val="en-GB"/>
        </w:rPr>
        <w:t>50</w:t>
      </w:r>
      <w:del w:id="1242" w:author="." w:date="2024-01-12T09:36:00Z">
        <w:r w:rsidRPr="00943110" w:rsidDel="00E91842">
          <w:rPr>
            <w:lang w:val="en-GB"/>
          </w:rPr>
          <w:delText xml:space="preserve"> </w:delText>
        </w:r>
      </w:del>
      <w:r w:rsidRPr="00943110">
        <w:rPr>
          <w:lang w:val="en-GB"/>
        </w:rPr>
        <w:t xml:space="preserve">% coverage. We identified 7852 pairs, of which 1444/6898 were predicted as high and 723/954 as low diversified duplicates with strict/relaxed thresholds, respectively. Ka/Ks (number of nonsynonymous/synonymous substitutions per nonsynonymous/synonymous site) and the similarity of expression patterns (Re) were calculated as described by </w:t>
      </w:r>
      <w:proofErr w:type="spellStart"/>
      <w:r w:rsidRPr="00943110">
        <w:rPr>
          <w:lang w:val="en-GB"/>
        </w:rPr>
        <w:t>Ezoe</w:t>
      </w:r>
      <w:proofErr w:type="spellEnd"/>
      <w:r w:rsidRPr="00943110">
        <w:rPr>
          <w:lang w:val="en-GB"/>
        </w:rPr>
        <w:t>, Shirai and Hanada</w:t>
      </w:r>
      <w:del w:id="1243" w:author="." w:date="2024-01-11T20:37:00Z">
        <w:r w:rsidRPr="00943110" w:rsidDel="001700C0">
          <w:rPr>
            <w:lang w:val="en-GB"/>
          </w:rPr>
          <w:delText>,</w:delText>
        </w:r>
      </w:del>
      <w:r w:rsidRPr="00943110">
        <w:rPr>
          <w:lang w:val="en-GB"/>
        </w:rPr>
        <w:t xml:space="preserve"> </w:t>
      </w:r>
      <w:ins w:id="1244" w:author="." w:date="2024-01-11T20:37:00Z">
        <w:r w:rsidR="001700C0">
          <w:rPr>
            <w:lang w:val="en-GB"/>
          </w:rPr>
          <w:t>(</w:t>
        </w:r>
      </w:ins>
      <w:r w:rsidRPr="00943110">
        <w:rPr>
          <w:lang w:val="en-GB"/>
        </w:rPr>
        <w:t>2021</w:t>
      </w:r>
      <w:ins w:id="1245" w:author="." w:date="2024-01-11T20:37:00Z">
        <w:r w:rsidR="001700C0">
          <w:rPr>
            <w:lang w:val="en-GB"/>
          </w:rPr>
          <w:t>)</w:t>
        </w:r>
      </w:ins>
      <w:r w:rsidRPr="00943110">
        <w:rPr>
          <w:lang w:val="en-GB"/>
        </w:rPr>
        <w:t>. An additional table is provided with filters</w:t>
      </w:r>
      <w:ins w:id="1246" w:author="." w:date="2024-01-12T09:37:00Z">
        <w:r w:rsidR="00E91842">
          <w:rPr>
            <w:lang w:val="en-GB"/>
          </w:rPr>
          <w:t>,</w:t>
        </w:r>
      </w:ins>
      <w:r w:rsidRPr="00943110">
        <w:rPr>
          <w:lang w:val="en-GB"/>
        </w:rPr>
        <w:t xml:space="preserve"> such as</w:t>
      </w:r>
      <w:ins w:id="1247" w:author="." w:date="2024-01-11T20:37:00Z">
        <w:r w:rsidR="001700C0">
          <w:rPr>
            <w:lang w:val="en-GB"/>
          </w:rPr>
          <w:t xml:space="preserve"> the</w:t>
        </w:r>
      </w:ins>
      <w:r w:rsidRPr="00943110">
        <w:rPr>
          <w:lang w:val="en-GB"/>
        </w:rPr>
        <w:t xml:space="preserve"> same second closest paralog and expression </w:t>
      </w:r>
      <w:del w:id="1248" w:author="." w:date="2024-01-12T10:11:00Z">
        <w:r w:rsidRPr="00943110" w:rsidDel="00D45726">
          <w:rPr>
            <w:lang w:val="en-GB"/>
          </w:rPr>
          <w:delText xml:space="preserve">in </w:delText>
        </w:r>
      </w:del>
      <w:ins w:id="1249" w:author="." w:date="2024-01-12T10:11:00Z">
        <w:r w:rsidR="00D45726">
          <w:rPr>
            <w:lang w:val="en-GB"/>
          </w:rPr>
          <w:t>under</w:t>
        </w:r>
        <w:r w:rsidR="00D45726" w:rsidRPr="00943110">
          <w:rPr>
            <w:lang w:val="en-GB"/>
          </w:rPr>
          <w:t xml:space="preserve"> </w:t>
        </w:r>
      </w:ins>
      <w:r w:rsidRPr="00943110">
        <w:rPr>
          <w:lang w:val="en-GB"/>
        </w:rPr>
        <w:t>stress and</w:t>
      </w:r>
      <w:ins w:id="1250" w:author="." w:date="2024-01-12T10:12:00Z">
        <w:r w:rsidR="00D45726">
          <w:rPr>
            <w:lang w:val="en-GB"/>
          </w:rPr>
          <w:t xml:space="preserve"> in the</w:t>
        </w:r>
      </w:ins>
      <w:r w:rsidRPr="00943110">
        <w:rPr>
          <w:lang w:val="en-GB"/>
        </w:rPr>
        <w:t xml:space="preserve"> seedling stages</w:t>
      </w:r>
      <w:ins w:id="1251" w:author="." w:date="2024-01-12T09:37:00Z">
        <w:r w:rsidR="00E91842">
          <w:rPr>
            <w:lang w:val="en-GB"/>
          </w:rPr>
          <w:t>,</w:t>
        </w:r>
      </w:ins>
      <w:r w:rsidRPr="00943110">
        <w:rPr>
          <w:lang w:val="en-GB"/>
        </w:rPr>
        <w:t xml:space="preserve"> to assist experimental validation in future studies (</w:t>
      </w:r>
      <w:r w:rsidR="00D45726" w:rsidRPr="00943110">
        <w:rPr>
          <w:b/>
          <w:lang w:val="en-GB"/>
        </w:rPr>
        <w:t xml:space="preserve">Supplementary Table </w:t>
      </w:r>
      <w:proofErr w:type="spellStart"/>
      <w:r w:rsidRPr="00943110">
        <w:rPr>
          <w:b/>
          <w:lang w:val="en-GB"/>
        </w:rPr>
        <w:t>S3</w:t>
      </w:r>
      <w:proofErr w:type="spellEnd"/>
      <w:r w:rsidRPr="00943110">
        <w:rPr>
          <w:lang w:val="en-GB"/>
        </w:rPr>
        <w:t>).</w:t>
      </w:r>
    </w:p>
    <w:p w14:paraId="2FD7D04B" w14:textId="77777777" w:rsidR="00FA6A90" w:rsidRPr="00943110" w:rsidRDefault="00FA6A90" w:rsidP="00FA6A90">
      <w:pPr>
        <w:pStyle w:val="Heading2"/>
        <w:rPr>
          <w:lang w:val="en-GB"/>
        </w:rPr>
      </w:pPr>
      <w:r w:rsidRPr="00943110">
        <w:rPr>
          <w:lang w:val="en-GB"/>
        </w:rPr>
        <w:t>Experimental validation of potential divergent paralogs</w:t>
      </w:r>
    </w:p>
    <w:p w14:paraId="055E99FA" w14:textId="241C5B2B" w:rsidR="00FA6A90" w:rsidRPr="00943110" w:rsidRDefault="00FA6A90" w:rsidP="00FA6A90">
      <w:pPr>
        <w:rPr>
          <w:lang w:val="en-GB"/>
        </w:rPr>
      </w:pPr>
      <w:r w:rsidRPr="00943110">
        <w:rPr>
          <w:lang w:val="en-GB"/>
        </w:rPr>
        <w:t xml:space="preserve">The </w:t>
      </w:r>
      <w:r w:rsidRPr="00943110">
        <w:rPr>
          <w:i/>
          <w:lang w:val="en-GB"/>
        </w:rPr>
        <w:t>A. thaliana</w:t>
      </w:r>
      <w:r w:rsidRPr="00943110">
        <w:rPr>
          <w:lang w:val="en-GB"/>
        </w:rPr>
        <w:t xml:space="preserve"> T-DNA insertion line </w:t>
      </w:r>
      <w:proofErr w:type="spellStart"/>
      <w:r w:rsidRPr="00943110">
        <w:rPr>
          <w:i/>
          <w:lang w:val="en-GB"/>
        </w:rPr>
        <w:t>aox1a</w:t>
      </w:r>
      <w:proofErr w:type="spellEnd"/>
      <w:r w:rsidRPr="00943110">
        <w:rPr>
          <w:i/>
          <w:lang w:val="en-GB"/>
        </w:rPr>
        <w:t xml:space="preserve"> </w:t>
      </w:r>
      <w:r w:rsidRPr="00943110">
        <w:rPr>
          <w:lang w:val="en-GB"/>
        </w:rPr>
        <w:t>(</w:t>
      </w:r>
      <w:proofErr w:type="spellStart"/>
      <w:r w:rsidRPr="00943110">
        <w:rPr>
          <w:lang w:val="en-GB"/>
        </w:rPr>
        <w:t>SALK_084897</w:t>
      </w:r>
      <w:proofErr w:type="spellEnd"/>
      <w:r w:rsidRPr="00943110">
        <w:rPr>
          <w:lang w:val="en-GB"/>
        </w:rPr>
        <w:t>) was previously described as</w:t>
      </w:r>
      <w:ins w:id="1252" w:author="." w:date="2024-01-12T09:37:00Z">
        <w:r w:rsidR="00E91842">
          <w:rPr>
            <w:lang w:val="en-GB"/>
          </w:rPr>
          <w:t xml:space="preserve"> a</w:t>
        </w:r>
      </w:ins>
      <w:r w:rsidRPr="00943110">
        <w:rPr>
          <w:lang w:val="en-GB"/>
        </w:rPr>
        <w:t xml:space="preserve"> knockout and</w:t>
      </w:r>
      <w:del w:id="1253" w:author="." w:date="2024-01-12T10:12:00Z">
        <w:r w:rsidRPr="00943110" w:rsidDel="00D45726">
          <w:rPr>
            <w:lang w:val="en-GB"/>
          </w:rPr>
          <w:delText xml:space="preserve"> was</w:delText>
        </w:r>
      </w:del>
      <w:r w:rsidRPr="00943110">
        <w:rPr>
          <w:lang w:val="en-GB"/>
        </w:rPr>
        <w:t xml:space="preserve"> validated by genotyping before us</w:t>
      </w:r>
      <w:del w:id="1254" w:author="." w:date="2024-01-12T09:37:00Z">
        <w:r w:rsidRPr="00943110" w:rsidDel="00E91842">
          <w:rPr>
            <w:lang w:val="en-GB"/>
          </w:rPr>
          <w:delText>ing</w:delText>
        </w:r>
      </w:del>
      <w:ins w:id="1255" w:author="." w:date="2024-01-12T09:37:00Z">
        <w:r w:rsidR="00E91842">
          <w:rPr>
            <w:lang w:val="en-GB"/>
          </w:rPr>
          <w:t>e</w:t>
        </w:r>
      </w:ins>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(Fuchs et al., 2022)</w:t>
      </w:r>
      <w:r w:rsidRPr="00943110">
        <w:rPr>
          <w:lang w:val="en-GB"/>
        </w:rPr>
      </w:r>
      <w:r w:rsidRPr="00943110">
        <w:rPr>
          <w:lang w:val="en-GB"/>
        </w:rPr>
        <w:t>. We characteri</w:t>
      </w:r>
      <w:del w:id="1256" w:author="." w:date="2024-01-11T20:37:00Z">
        <w:r w:rsidRPr="00943110" w:rsidDel="001700C0">
          <w:rPr>
            <w:lang w:val="en-GB"/>
          </w:rPr>
          <w:delText>z</w:delText>
        </w:r>
      </w:del>
      <w:ins w:id="1257" w:author="." w:date="2024-01-11T20:37:00Z">
        <w:r w:rsidR="001700C0">
          <w:rPr>
            <w:lang w:val="en-GB"/>
          </w:rPr>
          <w:t>s</w:t>
        </w:r>
      </w:ins>
      <w:r w:rsidRPr="00943110">
        <w:rPr>
          <w:lang w:val="en-GB"/>
        </w:rPr>
        <w:t>ed</w:t>
      </w:r>
      <w:ins w:id="1258" w:author="." w:date="2024-01-11T20:37:00Z">
        <w:r w:rsidR="001700C0">
          <w:rPr>
            <w:lang w:val="en-GB"/>
          </w:rPr>
          <w:t xml:space="preserve"> the</w:t>
        </w:r>
      </w:ins>
      <w:r w:rsidRPr="00943110">
        <w:rPr>
          <w:lang w:val="en-GB"/>
        </w:rPr>
        <w:t xml:space="preserve"> </w:t>
      </w:r>
      <w:proofErr w:type="spellStart"/>
      <w:r w:rsidRPr="00943110">
        <w:rPr>
          <w:i/>
          <w:lang w:val="en-GB"/>
        </w:rPr>
        <w:t>aox1c</w:t>
      </w:r>
      <w:proofErr w:type="spellEnd"/>
      <w:r w:rsidRPr="00943110">
        <w:rPr>
          <w:i/>
          <w:lang w:val="en-GB"/>
        </w:rPr>
        <w:t xml:space="preserve"> </w:t>
      </w:r>
      <w:r w:rsidRPr="00943110">
        <w:rPr>
          <w:lang w:val="en-GB"/>
        </w:rPr>
        <w:t>(</w:t>
      </w:r>
      <w:proofErr w:type="spellStart"/>
      <w:r w:rsidRPr="00943110">
        <w:rPr>
          <w:lang w:val="en-GB"/>
        </w:rPr>
        <w:t>Sail_420_A04</w:t>
      </w:r>
      <w:proofErr w:type="spellEnd"/>
      <w:r w:rsidRPr="00943110">
        <w:rPr>
          <w:lang w:val="en-GB"/>
        </w:rPr>
        <w:t xml:space="preserve">) and </w:t>
      </w:r>
      <w:proofErr w:type="spellStart"/>
      <w:r w:rsidRPr="00943110">
        <w:rPr>
          <w:i/>
          <w:lang w:val="en-GB"/>
        </w:rPr>
        <w:t>aox1d</w:t>
      </w:r>
      <w:proofErr w:type="spellEnd"/>
      <w:r w:rsidRPr="00943110">
        <w:rPr>
          <w:i/>
          <w:lang w:val="en-GB"/>
        </w:rPr>
        <w:t xml:space="preserve"> </w:t>
      </w:r>
      <w:r w:rsidRPr="00943110">
        <w:rPr>
          <w:lang w:val="en-GB"/>
        </w:rPr>
        <w:t>(</w:t>
      </w:r>
      <w:proofErr w:type="spellStart"/>
      <w:r w:rsidRPr="00943110">
        <w:rPr>
          <w:lang w:val="en-GB"/>
        </w:rPr>
        <w:t>SM_3_24421</w:t>
      </w:r>
      <w:proofErr w:type="spellEnd"/>
      <w:r w:rsidRPr="00943110">
        <w:rPr>
          <w:lang w:val="en-GB"/>
        </w:rPr>
        <w:t>) insertion lines as homozygous and knockout by genotyping and RT-PCR analysis, respectively. Briefly, RNA was extracted as described by Valledor et al</w:t>
      </w:r>
      <w:del w:id="1259" w:author="." w:date="2024-01-11T20:37:00Z">
        <w:r w:rsidRPr="00943110" w:rsidDel="001700C0">
          <w:rPr>
            <w:lang w:val="en-GB"/>
          </w:rPr>
          <w:delText>,</w:delText>
        </w:r>
      </w:del>
      <w:ins w:id="1260" w:author="." w:date="2024-01-11T20:37:00Z">
        <w:r w:rsidR="001700C0">
          <w:rPr>
            <w:lang w:val="en-GB"/>
          </w:rPr>
          <w:t>.</w:t>
        </w:r>
      </w:ins>
      <w:r w:rsidRPr="00943110">
        <w:rPr>
          <w:lang w:val="en-GB"/>
        </w:rPr>
        <w:t xml:space="preserve"> </w:t>
      </w:r>
      <w:ins w:id="1261" w:author="." w:date="2024-01-11T20:37:00Z">
        <w:r w:rsidR="001700C0">
          <w:rPr>
            <w:lang w:val="en-GB"/>
          </w:rPr>
          <w:t>(</w:t>
        </w:r>
      </w:ins>
      <w:r w:rsidRPr="00943110">
        <w:rPr>
          <w:lang w:val="en-GB"/>
        </w:rPr>
        <w:t>2014</w:t>
      </w:r>
      <w:ins w:id="1262" w:author="." w:date="2024-01-11T20:37:00Z">
        <w:r w:rsidR="001700C0">
          <w:rPr>
            <w:lang w:val="en-GB"/>
          </w:rPr>
          <w:t>)</w:t>
        </w:r>
      </w:ins>
      <w:r w:rsidRPr="00943110">
        <w:rPr>
          <w:lang w:val="en-GB"/>
        </w:rPr>
        <w:t xml:space="preserve"> and quantified by a </w:t>
      </w:r>
      <w:commentRangeStart w:id="1263"/>
      <w:r w:rsidRPr="00943110">
        <w:rPr>
          <w:lang w:val="en-GB"/>
        </w:rPr>
        <w:t>Navi UV/Vis Nano Spectrophotometer</w:t>
      </w:r>
      <w:commentRangeEnd w:id="1263"/>
      <w:r w:rsidR="00E91842">
        <w:rPr>
          <w:rStyle w:val="CommentReference"/>
        </w:rPr>
        <w:commentReference w:id="1263"/>
      </w:r>
      <w:del w:id="1264" w:author="." w:date="2024-01-11T20:37:00Z">
        <w:r w:rsidRPr="00943110" w:rsidDel="001700C0">
          <w:rPr>
            <w:lang w:val="en-GB"/>
          </w:rPr>
          <w:delText>,</w:delText>
        </w:r>
      </w:del>
      <w:ins w:id="1265" w:author="." w:date="2024-01-11T20:37:00Z">
        <w:r w:rsidR="001700C0">
          <w:rPr>
            <w:lang w:val="en-GB"/>
          </w:rPr>
          <w:t>;</w:t>
        </w:r>
      </w:ins>
      <w:r w:rsidRPr="00943110">
        <w:rPr>
          <w:lang w:val="en-GB"/>
        </w:rPr>
        <w:t xml:space="preserve"> integrity was evaluated by agarose gel electrophoresis. cDNA was obtained from 500 ng of RNA using the </w:t>
      </w:r>
      <w:proofErr w:type="spellStart"/>
      <w:r w:rsidRPr="00943110">
        <w:rPr>
          <w:lang w:val="en-GB"/>
        </w:rPr>
        <w:t>RevertAid</w:t>
      </w:r>
      <w:proofErr w:type="spellEnd"/>
      <w:r w:rsidRPr="00943110">
        <w:rPr>
          <w:lang w:val="en-GB"/>
        </w:rPr>
        <w:t xml:space="preserve"> kit (</w:t>
      </w:r>
      <w:commentRangeStart w:id="1266"/>
      <w:proofErr w:type="spellStart"/>
      <w:r w:rsidRPr="00943110">
        <w:rPr>
          <w:lang w:val="en-GB"/>
        </w:rPr>
        <w:t>ThermoFisher</w:t>
      </w:r>
      <w:proofErr w:type="spellEnd"/>
      <w:ins w:id="1267" w:author="." w:date="2024-01-11T20:37:00Z">
        <w:r w:rsidR="001700C0">
          <w:rPr>
            <w:lang w:val="en-GB"/>
          </w:rPr>
          <w:t xml:space="preserve"> </w:t>
        </w:r>
      </w:ins>
      <w:r w:rsidRPr="00943110">
        <w:rPr>
          <w:lang w:val="en-GB"/>
        </w:rPr>
        <w:t>Scientific</w:t>
      </w:r>
      <w:commentRangeEnd w:id="1266"/>
      <w:r w:rsidR="00D45726">
        <w:rPr>
          <w:rStyle w:val="CommentReference"/>
        </w:rPr>
        <w:commentReference w:id="1266"/>
      </w:r>
      <w:r w:rsidRPr="00943110">
        <w:rPr>
          <w:lang w:val="en-GB"/>
        </w:rPr>
        <w:t xml:space="preserve">), where random hexamers were used as primers following the </w:t>
      </w:r>
      <w:r w:rsidRPr="00943110">
        <w:rPr>
          <w:lang w:val="en-GB"/>
        </w:rPr>
        <w:lastRenderedPageBreak/>
        <w:t>manufacturer's instructions. RT-PCR analysis reported these lines as knockouts because no amplification was detected in the mutants (all primers</w:t>
      </w:r>
      <w:ins w:id="1268" w:author="." w:date="2024-01-12T10:12:00Z">
        <w:r w:rsidR="00D45726">
          <w:rPr>
            <w:lang w:val="en-GB"/>
          </w:rPr>
          <w:t xml:space="preserve"> are</w:t>
        </w:r>
      </w:ins>
      <w:r w:rsidRPr="00943110">
        <w:rPr>
          <w:lang w:val="en-GB"/>
        </w:rPr>
        <w:t xml:space="preserve"> available in </w:t>
      </w:r>
      <w:del w:id="1269" w:author="." w:date="2024-01-11T20:37:00Z">
        <w:r w:rsidRPr="00943110" w:rsidDel="001700C0">
          <w:rPr>
            <w:b/>
            <w:lang w:val="en-GB"/>
          </w:rPr>
          <w:delText>s</w:delText>
        </w:r>
      </w:del>
      <w:ins w:id="1270" w:author="." w:date="2024-01-11T20:37:00Z">
        <w:r w:rsidR="001700C0">
          <w:rPr>
            <w:b/>
            <w:lang w:val="en-GB"/>
          </w:rPr>
          <w:t>S</w:t>
        </w:r>
      </w:ins>
      <w:r w:rsidRPr="00943110">
        <w:rPr>
          <w:b/>
          <w:lang w:val="en-GB"/>
        </w:rPr>
        <w:t xml:space="preserve">upplementary </w:t>
      </w:r>
      <w:del w:id="1271" w:author="." w:date="2024-01-11T20:37:00Z">
        <w:r w:rsidRPr="00943110" w:rsidDel="001700C0">
          <w:rPr>
            <w:b/>
            <w:lang w:val="en-GB"/>
          </w:rPr>
          <w:delText>t</w:delText>
        </w:r>
      </w:del>
      <w:ins w:id="1272" w:author="." w:date="2024-01-11T20:37:00Z">
        <w:r w:rsidR="001700C0">
          <w:rPr>
            <w:b/>
            <w:lang w:val="en-GB"/>
          </w:rPr>
          <w:t>T</w:t>
        </w:r>
      </w:ins>
      <w:r w:rsidRPr="00943110">
        <w:rPr>
          <w:b/>
          <w:lang w:val="en-GB"/>
        </w:rPr>
        <w:t xml:space="preserve">able </w:t>
      </w:r>
      <w:proofErr w:type="spellStart"/>
      <w:r w:rsidRPr="00943110">
        <w:rPr>
          <w:b/>
          <w:lang w:val="en-GB"/>
        </w:rPr>
        <w:t>S3</w:t>
      </w:r>
      <w:proofErr w:type="spellEnd"/>
      <w:r w:rsidRPr="00943110">
        <w:rPr>
          <w:lang w:val="en-GB"/>
        </w:rPr>
        <w:t>).</w:t>
      </w:r>
    </w:p>
    <w:p w14:paraId="1945BF4C" w14:textId="2785EEE5" w:rsidR="00FA6A90" w:rsidRPr="00943110" w:rsidRDefault="00FA6A90" w:rsidP="00FA6A90">
      <w:pPr>
        <w:rPr>
          <w:lang w:val="en-GB"/>
        </w:rPr>
      </w:pPr>
      <w:r w:rsidRPr="00943110">
        <w:rPr>
          <w:lang w:val="en-GB"/>
        </w:rPr>
        <w:t xml:space="preserve">For stress evaluation, </w:t>
      </w:r>
      <w:proofErr w:type="spellStart"/>
      <w:r w:rsidRPr="00943110">
        <w:rPr>
          <w:i/>
          <w:lang w:val="en-GB"/>
        </w:rPr>
        <w:t>aox1a</w:t>
      </w:r>
      <w:proofErr w:type="spellEnd"/>
      <w:r w:rsidRPr="00943110">
        <w:rPr>
          <w:lang w:val="en-GB"/>
        </w:rPr>
        <w:t xml:space="preserve">, </w:t>
      </w:r>
      <w:proofErr w:type="spellStart"/>
      <w:r w:rsidRPr="00943110">
        <w:rPr>
          <w:i/>
          <w:lang w:val="en-GB"/>
        </w:rPr>
        <w:t>aox1c</w:t>
      </w:r>
      <w:proofErr w:type="spellEnd"/>
      <w:r w:rsidRPr="00943110">
        <w:rPr>
          <w:lang w:val="en-GB"/>
        </w:rPr>
        <w:t xml:space="preserve"> and </w:t>
      </w:r>
      <w:proofErr w:type="spellStart"/>
      <w:r w:rsidRPr="00943110">
        <w:rPr>
          <w:i/>
          <w:lang w:val="en-GB"/>
        </w:rPr>
        <w:t>aox1d</w:t>
      </w:r>
      <w:proofErr w:type="spellEnd"/>
      <w:r w:rsidRPr="00943110">
        <w:rPr>
          <w:lang w:val="en-GB"/>
        </w:rPr>
        <w:t xml:space="preserve"> seeds were surface</w:t>
      </w:r>
      <w:del w:id="1273" w:author="." w:date="2024-01-12T09:39:00Z">
        <w:r w:rsidRPr="00943110" w:rsidDel="00D45726">
          <w:rPr>
            <w:lang w:val="en-GB"/>
          </w:rPr>
          <w:delText>-</w:delText>
        </w:r>
      </w:del>
      <w:ins w:id="1274" w:author="." w:date="2024-01-12T09:39:00Z">
        <w:r w:rsidR="00D45726">
          <w:rPr>
            <w:lang w:val="en-GB"/>
          </w:rPr>
          <w:t xml:space="preserve"> </w:t>
        </w:r>
      </w:ins>
      <w:r w:rsidRPr="00943110">
        <w:rPr>
          <w:lang w:val="en-GB"/>
        </w:rPr>
        <w:t>sterili</w:t>
      </w:r>
      <w:del w:id="1275" w:author="." w:date="2024-01-11T20:38:00Z">
        <w:r w:rsidRPr="00943110" w:rsidDel="001700C0">
          <w:rPr>
            <w:lang w:val="en-GB"/>
          </w:rPr>
          <w:delText>z</w:delText>
        </w:r>
      </w:del>
      <w:ins w:id="1276" w:author="." w:date="2024-01-11T20:38:00Z">
        <w:r w:rsidR="001700C0">
          <w:rPr>
            <w:lang w:val="en-GB"/>
          </w:rPr>
          <w:t>s</w:t>
        </w:r>
      </w:ins>
      <w:r w:rsidRPr="00943110">
        <w:rPr>
          <w:lang w:val="en-GB"/>
        </w:rPr>
        <w:t>ed in</w:t>
      </w:r>
      <w:del w:id="1277" w:author="." w:date="2024-01-12T09:39:00Z">
        <w:r w:rsidRPr="00943110" w:rsidDel="00D45726">
          <w:rPr>
            <w:lang w:val="en-GB"/>
          </w:rPr>
          <w:delText xml:space="preserve"> a</w:delText>
        </w:r>
      </w:del>
      <w:r w:rsidRPr="00943110">
        <w:rPr>
          <w:lang w:val="en-GB"/>
        </w:rPr>
        <w:t xml:space="preserve"> </w:t>
      </w:r>
      <w:commentRangeStart w:id="1278"/>
      <w:r w:rsidRPr="00943110">
        <w:rPr>
          <w:lang w:val="en-GB"/>
        </w:rPr>
        <w:t>2.8</w:t>
      </w:r>
      <w:del w:id="1279" w:author="." w:date="2024-01-11T20:38:00Z">
        <w:r w:rsidRPr="00943110" w:rsidDel="001700C0">
          <w:rPr>
            <w:lang w:val="en-GB"/>
          </w:rPr>
          <w:delText xml:space="preserve"> </w:delText>
        </w:r>
      </w:del>
      <w:r w:rsidRPr="00943110">
        <w:rPr>
          <w:lang w:val="en-GB"/>
        </w:rPr>
        <w:t xml:space="preserve">% </w:t>
      </w:r>
      <w:commentRangeEnd w:id="1278"/>
      <w:r w:rsidR="001700C0">
        <w:rPr>
          <w:rStyle w:val="CommentReference"/>
        </w:rPr>
        <w:commentReference w:id="1278"/>
      </w:r>
      <w:r w:rsidRPr="00943110">
        <w:rPr>
          <w:lang w:val="en-GB"/>
        </w:rPr>
        <w:t xml:space="preserve">hypochlorite solution and washed several times with sterile water; they were stratified for 3 days at </w:t>
      </w:r>
      <w:commentRangeStart w:id="1280"/>
      <w:proofErr w:type="spellStart"/>
      <w:r w:rsidRPr="00943110">
        <w:rPr>
          <w:lang w:val="en-GB"/>
        </w:rPr>
        <w:t>4</w:t>
      </w:r>
      <w:ins w:id="1281" w:author="." w:date="2024-01-11T20:38:00Z">
        <w:r w:rsidR="001700C0">
          <w:rPr>
            <w:lang w:val="en-GB"/>
          </w:rPr>
          <w:t>°</w:t>
        </w:r>
      </w:ins>
      <w:del w:id="1282" w:author="." w:date="2024-01-11T20:38:00Z">
        <w:r w:rsidRPr="00943110" w:rsidDel="001700C0">
          <w:rPr>
            <w:lang w:val="en-GB"/>
          </w:rPr>
          <w:delText xml:space="preserve"> º</w:delText>
        </w:r>
      </w:del>
      <w:r w:rsidRPr="00943110">
        <w:rPr>
          <w:lang w:val="en-GB"/>
        </w:rPr>
        <w:t>C</w:t>
      </w:r>
      <w:proofErr w:type="spellEnd"/>
      <w:r w:rsidRPr="00943110">
        <w:rPr>
          <w:lang w:val="en-GB"/>
        </w:rPr>
        <w:t xml:space="preserve"> </w:t>
      </w:r>
      <w:commentRangeEnd w:id="1280"/>
      <w:r w:rsidR="001700C0">
        <w:rPr>
          <w:rStyle w:val="CommentReference"/>
        </w:rPr>
        <w:commentReference w:id="1280"/>
      </w:r>
      <w:r w:rsidRPr="00943110">
        <w:rPr>
          <w:lang w:val="en-GB"/>
        </w:rPr>
        <w:t xml:space="preserve">in darkness. The in vitro culture of seeds was carried out in </w:t>
      </w:r>
      <w:commentRangeStart w:id="1283"/>
      <w:r w:rsidRPr="00943110">
        <w:rPr>
          <w:lang w:val="en-GB"/>
        </w:rPr>
        <w:t>12</w:t>
      </w:r>
      <w:del w:id="1284" w:author="." w:date="2024-01-11T20:38:00Z">
        <w:r w:rsidRPr="00943110" w:rsidDel="001700C0">
          <w:rPr>
            <w:lang w:val="en-GB"/>
          </w:rPr>
          <w:delText>x</w:delText>
        </w:r>
      </w:del>
      <w:ins w:id="1285" w:author="." w:date="2024-01-11T20:38:00Z">
        <w:r w:rsidR="001700C0">
          <w:rPr>
            <w:lang w:val="en-GB"/>
          </w:rPr>
          <w:t xml:space="preserve"> × </w:t>
        </w:r>
      </w:ins>
      <w:r w:rsidRPr="00943110">
        <w:rPr>
          <w:lang w:val="en-GB"/>
        </w:rPr>
        <w:t xml:space="preserve">12 </w:t>
      </w:r>
      <w:commentRangeEnd w:id="1283"/>
      <w:r w:rsidR="00D45726">
        <w:rPr>
          <w:rStyle w:val="CommentReference"/>
        </w:rPr>
        <w:commentReference w:id="1283"/>
      </w:r>
      <w:r w:rsidRPr="00943110">
        <w:rPr>
          <w:lang w:val="en-GB"/>
        </w:rPr>
        <w:t>plates (Greiner) containing 50 m</w:t>
      </w:r>
      <w:ins w:id="1286" w:author="." w:date="2024-01-12T09:39:00Z">
        <w:r w:rsidR="00D45726">
          <w:rPr>
            <w:lang w:val="en-GB"/>
          </w:rPr>
          <w:t>L</w:t>
        </w:r>
      </w:ins>
      <w:del w:id="1287" w:author="." w:date="2024-01-12T09:39:00Z">
        <w:r w:rsidRPr="00943110" w:rsidDel="00D45726">
          <w:rPr>
            <w:lang w:val="en-GB"/>
          </w:rPr>
          <w:delText>l</w:delText>
        </w:r>
      </w:del>
      <w:r w:rsidRPr="00943110">
        <w:rPr>
          <w:lang w:val="en-GB"/>
        </w:rPr>
        <w:t xml:space="preserve"> of </w:t>
      </w:r>
      <w:commentRangeStart w:id="1288"/>
      <w:r w:rsidRPr="00943110">
        <w:rPr>
          <w:lang w:val="en-GB"/>
        </w:rPr>
        <w:t xml:space="preserve">MS </w:t>
      </w:r>
      <w:commentRangeEnd w:id="1288"/>
      <w:r w:rsidR="00D45726">
        <w:rPr>
          <w:rStyle w:val="CommentReference"/>
        </w:rPr>
        <w:commentReference w:id="1288"/>
      </w:r>
      <w:r w:rsidRPr="00943110">
        <w:rPr>
          <w:lang w:val="en-GB"/>
        </w:rPr>
        <w:t xml:space="preserve">medium, </w:t>
      </w:r>
      <w:ins w:id="1289" w:author="." w:date="2024-01-12T09:40:00Z">
        <w:r w:rsidR="00D45726" w:rsidRPr="00943110">
          <w:rPr>
            <w:lang w:val="en-GB"/>
          </w:rPr>
          <w:t>pH</w:t>
        </w:r>
        <w:r w:rsidR="00D45726" w:rsidRPr="00943110">
          <w:rPr>
            <w:lang w:val="en-GB"/>
          </w:rPr>
          <w:t xml:space="preserve"> </w:t>
        </w:r>
      </w:ins>
      <w:r w:rsidRPr="00943110">
        <w:rPr>
          <w:lang w:val="en-GB"/>
        </w:rPr>
        <w:t>5.8</w:t>
      </w:r>
      <w:del w:id="1290" w:author="." w:date="2024-01-12T09:40:00Z">
        <w:r w:rsidRPr="00943110" w:rsidDel="00D45726">
          <w:rPr>
            <w:lang w:val="en-GB"/>
          </w:rPr>
          <w:delText xml:space="preserve"> pH</w:delText>
        </w:r>
      </w:del>
      <w:r w:rsidRPr="00943110">
        <w:rPr>
          <w:lang w:val="en-GB"/>
        </w:rPr>
        <w:t>, 1</w:t>
      </w:r>
      <w:del w:id="1291" w:author="." w:date="2024-01-12T09:40:00Z">
        <w:r w:rsidRPr="00943110" w:rsidDel="00D45726">
          <w:rPr>
            <w:lang w:val="en-GB"/>
          </w:rPr>
          <w:delText xml:space="preserve"> </w:delText>
        </w:r>
      </w:del>
      <w:r w:rsidRPr="00943110">
        <w:rPr>
          <w:lang w:val="en-GB"/>
        </w:rPr>
        <w:t>% (w/v) sucrose and 0.8</w:t>
      </w:r>
      <w:del w:id="1292" w:author="." w:date="2024-01-12T09:40:00Z">
        <w:r w:rsidRPr="00943110" w:rsidDel="00D45726">
          <w:rPr>
            <w:lang w:val="en-GB"/>
          </w:rPr>
          <w:delText xml:space="preserve"> </w:delText>
        </w:r>
      </w:del>
      <w:r w:rsidRPr="00943110">
        <w:rPr>
          <w:lang w:val="en-GB"/>
        </w:rPr>
        <w:t>% (w/v) agar</w:t>
      </w:r>
      <w:ins w:id="1293" w:author="." w:date="2024-01-12T09:40:00Z">
        <w:r w:rsidR="00D45726">
          <w:rPr>
            <w:lang w:val="en-GB"/>
          </w:rPr>
          <w:t>,</w:t>
        </w:r>
      </w:ins>
      <w:r w:rsidRPr="00943110">
        <w:rPr>
          <w:lang w:val="en-GB"/>
        </w:rPr>
        <w:t xml:space="preserve"> and they were vertically placed under</w:t>
      </w:r>
      <w:ins w:id="1294" w:author="." w:date="2024-01-11T20:38:00Z">
        <w:r w:rsidR="001700C0">
          <w:rPr>
            <w:lang w:val="en-GB"/>
          </w:rPr>
          <w:t xml:space="preserve"> a</w:t>
        </w:r>
      </w:ins>
      <w:r w:rsidRPr="00943110">
        <w:rPr>
          <w:lang w:val="en-GB"/>
        </w:rPr>
        <w:t xml:space="preserve"> long-day photoperiod (16 h light </w:t>
      </w:r>
      <w:proofErr w:type="spellStart"/>
      <w:r w:rsidRPr="00943110">
        <w:rPr>
          <w:lang w:val="en-GB"/>
        </w:rPr>
        <w:t>21</w:t>
      </w:r>
      <w:del w:id="1295" w:author="." w:date="2024-01-11T20:38:00Z">
        <w:r w:rsidRPr="00943110" w:rsidDel="001700C0">
          <w:rPr>
            <w:lang w:val="en-GB"/>
          </w:rPr>
          <w:delText xml:space="preserve"> º</w:delText>
        </w:r>
      </w:del>
      <w:ins w:id="1296" w:author="." w:date="2024-01-11T20:38:00Z">
        <w:r w:rsidR="001700C0">
          <w:rPr>
            <w:lang w:val="en-GB"/>
          </w:rPr>
          <w:t>°</w:t>
        </w:r>
      </w:ins>
      <w:r w:rsidRPr="00943110">
        <w:rPr>
          <w:lang w:val="en-GB"/>
        </w:rPr>
        <w:t>C</w:t>
      </w:r>
      <w:proofErr w:type="spellEnd"/>
      <w:r w:rsidRPr="00943110">
        <w:rPr>
          <w:lang w:val="en-GB"/>
        </w:rPr>
        <w:t xml:space="preserve">, 8 h dark </w:t>
      </w:r>
      <w:proofErr w:type="spellStart"/>
      <w:r w:rsidRPr="00943110">
        <w:rPr>
          <w:lang w:val="en-GB"/>
        </w:rPr>
        <w:t>18</w:t>
      </w:r>
      <w:del w:id="1297" w:author="." w:date="2024-01-11T20:39:00Z">
        <w:r w:rsidRPr="00943110" w:rsidDel="001700C0">
          <w:rPr>
            <w:lang w:val="en-GB"/>
          </w:rPr>
          <w:delText xml:space="preserve"> </w:delText>
        </w:r>
      </w:del>
      <w:del w:id="1298" w:author="." w:date="2024-01-11T20:38:00Z">
        <w:r w:rsidRPr="00943110" w:rsidDel="001700C0">
          <w:rPr>
            <w:lang w:val="en-GB"/>
          </w:rPr>
          <w:delText>º</w:delText>
        </w:r>
      </w:del>
      <w:ins w:id="1299" w:author="." w:date="2024-01-11T20:39:00Z">
        <w:r w:rsidR="001700C0">
          <w:rPr>
            <w:lang w:val="en-GB"/>
          </w:rPr>
          <w:t>°</w:t>
        </w:r>
      </w:ins>
      <w:r w:rsidRPr="00943110">
        <w:rPr>
          <w:lang w:val="en-GB"/>
        </w:rPr>
        <w:t>C</w:t>
      </w:r>
      <w:proofErr w:type="spellEnd"/>
      <w:r w:rsidRPr="00943110">
        <w:rPr>
          <w:lang w:val="en-GB"/>
        </w:rPr>
        <w:t xml:space="preserve">) for control conditions. To avoid a position effect, the four genotypes (Col-0 as </w:t>
      </w:r>
      <w:del w:id="1300" w:author="." w:date="2024-01-12T09:40:00Z">
        <w:r w:rsidRPr="00943110" w:rsidDel="00D45726">
          <w:rPr>
            <w:lang w:val="en-GB"/>
          </w:rPr>
          <w:delText>wildtype</w:delText>
        </w:r>
      </w:del>
      <w:ins w:id="1301" w:author="." w:date="2024-01-12T09:40:00Z">
        <w:r w:rsidR="00D45726">
          <w:rPr>
            <w:lang w:val="en-GB"/>
          </w:rPr>
          <w:t>WT</w:t>
        </w:r>
      </w:ins>
      <w:r w:rsidRPr="00943110">
        <w:rPr>
          <w:lang w:val="en-GB"/>
        </w:rPr>
        <w:t xml:space="preserve">, </w:t>
      </w:r>
      <w:proofErr w:type="spellStart"/>
      <w:r w:rsidRPr="00943110">
        <w:rPr>
          <w:i/>
          <w:lang w:val="en-GB"/>
        </w:rPr>
        <w:t>aox1a</w:t>
      </w:r>
      <w:proofErr w:type="spellEnd"/>
      <w:r w:rsidRPr="00943110">
        <w:rPr>
          <w:lang w:val="en-GB"/>
        </w:rPr>
        <w:t>,</w:t>
      </w:r>
      <w:r w:rsidRPr="00943110">
        <w:rPr>
          <w:i/>
          <w:lang w:val="en-GB"/>
        </w:rPr>
        <w:t xml:space="preserve"> </w:t>
      </w:r>
      <w:proofErr w:type="spellStart"/>
      <w:r w:rsidRPr="00943110">
        <w:rPr>
          <w:i/>
          <w:lang w:val="en-GB"/>
        </w:rPr>
        <w:t>aox1c</w:t>
      </w:r>
      <w:proofErr w:type="spellEnd"/>
      <w:r w:rsidRPr="00943110">
        <w:rPr>
          <w:lang w:val="en-GB"/>
        </w:rPr>
        <w:t xml:space="preserve"> and </w:t>
      </w:r>
      <w:proofErr w:type="spellStart"/>
      <w:r w:rsidRPr="00943110">
        <w:rPr>
          <w:i/>
          <w:lang w:val="en-GB"/>
        </w:rPr>
        <w:t>aox1d</w:t>
      </w:r>
      <w:proofErr w:type="spellEnd"/>
      <w:r w:rsidRPr="00943110">
        <w:rPr>
          <w:lang w:val="en-GB"/>
        </w:rPr>
        <w:t xml:space="preserve">) </w:t>
      </w:r>
      <w:proofErr w:type="gramStart"/>
      <w:r w:rsidRPr="00943110">
        <w:rPr>
          <w:lang w:val="en-GB"/>
        </w:rPr>
        <w:t>were located in</w:t>
      </w:r>
      <w:proofErr w:type="gramEnd"/>
      <w:r w:rsidRPr="00943110">
        <w:rPr>
          <w:lang w:val="en-GB"/>
        </w:rPr>
        <w:t xml:space="preserve"> every plate position by rotating sectors in different plates. For the combined drought-heat stress, 2.5</w:t>
      </w:r>
      <w:del w:id="1302" w:author="." w:date="2024-01-11T20:39:00Z">
        <w:r w:rsidRPr="00943110" w:rsidDel="001700C0">
          <w:rPr>
            <w:lang w:val="en-GB"/>
          </w:rPr>
          <w:delText xml:space="preserve"> </w:delText>
        </w:r>
      </w:del>
      <w:r w:rsidRPr="00943110">
        <w:rPr>
          <w:lang w:val="en-GB"/>
        </w:rPr>
        <w:t xml:space="preserve">% </w:t>
      </w:r>
      <w:proofErr w:type="spellStart"/>
      <w:r w:rsidRPr="00943110">
        <w:rPr>
          <w:lang w:val="en-GB"/>
        </w:rPr>
        <w:t>PEG8000</w:t>
      </w:r>
      <w:proofErr w:type="spellEnd"/>
      <w:r w:rsidRPr="00943110">
        <w:rPr>
          <w:lang w:val="en-GB"/>
        </w:rPr>
        <w:t xml:space="preserve"> (</w:t>
      </w:r>
      <w:proofErr w:type="spellStart"/>
      <w:r w:rsidRPr="00943110">
        <w:rPr>
          <w:lang w:val="en-GB"/>
        </w:rPr>
        <w:t>ThermoFisher</w:t>
      </w:r>
      <w:proofErr w:type="spellEnd"/>
      <w:ins w:id="1303" w:author="." w:date="2024-01-11T20:39:00Z">
        <w:r w:rsidR="001700C0">
          <w:rPr>
            <w:lang w:val="en-GB"/>
          </w:rPr>
          <w:t xml:space="preserve"> </w:t>
        </w:r>
      </w:ins>
      <w:r w:rsidRPr="00943110">
        <w:rPr>
          <w:lang w:val="en-GB"/>
        </w:rPr>
        <w:t xml:space="preserve">Scientific) was added to the initial plates and seedlings were subjected to </w:t>
      </w:r>
      <w:del w:id="1304" w:author="." w:date="2024-01-12T09:41:00Z">
        <w:r w:rsidRPr="00943110" w:rsidDel="00D45726">
          <w:rPr>
            <w:lang w:val="en-GB"/>
          </w:rPr>
          <w:delText xml:space="preserve">1 h </w:delText>
        </w:r>
      </w:del>
      <w:proofErr w:type="spellStart"/>
      <w:r w:rsidRPr="00943110">
        <w:rPr>
          <w:lang w:val="en-GB"/>
        </w:rPr>
        <w:t>37</w:t>
      </w:r>
      <w:del w:id="1305" w:author="." w:date="2024-01-11T20:39:00Z">
        <w:r w:rsidRPr="00943110" w:rsidDel="001700C0">
          <w:rPr>
            <w:lang w:val="en-GB"/>
          </w:rPr>
          <w:delText xml:space="preserve"> º</w:delText>
        </w:r>
      </w:del>
      <w:ins w:id="1306" w:author="." w:date="2024-01-11T20:39:00Z">
        <w:r w:rsidR="001700C0">
          <w:rPr>
            <w:lang w:val="en-GB"/>
          </w:rPr>
          <w:t>°</w:t>
        </w:r>
      </w:ins>
      <w:r w:rsidRPr="00943110">
        <w:rPr>
          <w:lang w:val="en-GB"/>
        </w:rPr>
        <w:t>C</w:t>
      </w:r>
      <w:proofErr w:type="spellEnd"/>
      <w:r w:rsidRPr="00943110">
        <w:rPr>
          <w:lang w:val="en-GB"/>
        </w:rPr>
        <w:t xml:space="preserve"> stress</w:t>
      </w:r>
      <w:ins w:id="1307" w:author="." w:date="2024-01-12T09:41:00Z">
        <w:r w:rsidR="00D45726">
          <w:rPr>
            <w:lang w:val="en-GB"/>
          </w:rPr>
          <w:t xml:space="preserve"> for </w:t>
        </w:r>
        <w:r w:rsidR="00D45726" w:rsidRPr="00943110">
          <w:rPr>
            <w:lang w:val="en-GB"/>
          </w:rPr>
          <w:t>1 h</w:t>
        </w:r>
      </w:ins>
      <w:r w:rsidRPr="00943110">
        <w:rPr>
          <w:lang w:val="en-GB"/>
        </w:rPr>
        <w:t xml:space="preserve"> every day at the same hour, gradually increasing and decreasing </w:t>
      </w:r>
      <w:ins w:id="1308" w:author="." w:date="2024-01-12T09:41:00Z">
        <w:r w:rsidR="00D45726">
          <w:rPr>
            <w:lang w:val="en-GB"/>
          </w:rPr>
          <w:t xml:space="preserve">the </w:t>
        </w:r>
      </w:ins>
      <w:r w:rsidRPr="00943110">
        <w:rPr>
          <w:lang w:val="en-GB"/>
        </w:rPr>
        <w:t xml:space="preserve">temperature. For the antimycin A (AA) treatment, 50 </w:t>
      </w:r>
      <w:proofErr w:type="spellStart"/>
      <w:r w:rsidRPr="00943110">
        <w:rPr>
          <w:lang w:val="en-GB"/>
        </w:rPr>
        <w:t>μM</w:t>
      </w:r>
      <w:proofErr w:type="spellEnd"/>
      <w:r w:rsidRPr="00943110">
        <w:rPr>
          <w:lang w:val="en-GB"/>
        </w:rPr>
        <w:t xml:space="preserve"> AA (Sigma-Aldrich) was added to the initial plates; control conditions were se</w:t>
      </w:r>
      <w:del w:id="1309" w:author="." w:date="2024-01-11T20:39:00Z">
        <w:r w:rsidRPr="00943110" w:rsidDel="001700C0">
          <w:rPr>
            <w:lang w:val="en-GB"/>
          </w:rPr>
          <w:delText>t</w:delText>
        </w:r>
      </w:del>
      <w:r w:rsidRPr="00943110">
        <w:rPr>
          <w:lang w:val="en-GB"/>
        </w:rPr>
        <w:t>t</w:t>
      </w:r>
      <w:del w:id="1310" w:author="." w:date="2024-01-11T20:39:00Z">
        <w:r w:rsidRPr="00943110" w:rsidDel="001700C0">
          <w:rPr>
            <w:lang w:val="en-GB"/>
          </w:rPr>
          <w:delText>ed</w:delText>
        </w:r>
      </w:del>
      <w:r w:rsidRPr="00943110">
        <w:rPr>
          <w:lang w:val="en-GB"/>
        </w:rPr>
        <w:t xml:space="preserve"> as a mock due to AA being dissolved in ethanol. Phenotypic monitoring was conducted 5 days after germination by scanning culture plates with high-resolution scans (</w:t>
      </w:r>
      <w:proofErr w:type="spellStart"/>
      <w:r w:rsidRPr="00943110">
        <w:rPr>
          <w:lang w:val="en-GB"/>
        </w:rPr>
        <w:t>EpsonPerfectionV600</w:t>
      </w:r>
      <w:proofErr w:type="spellEnd"/>
      <w:r w:rsidRPr="00943110">
        <w:rPr>
          <w:lang w:val="en-GB"/>
        </w:rPr>
        <w:t xml:space="preserve">); hypocotyl and root lengths were measured with ImageJ software </w:t>
      </w:r>
      <w:r w:rsidRPr="00943110">
        <w:rPr>
          <w:lang w:val="en-GB"/>
        </w:rPr>
      </w:r>
      <w:r w:rsidRPr="00943110">
        <w:rPr>
          <w:lang w:val="en-GB"/>
        </w:rPr>
        <w:instrText/>
      </w:r>
      <w:r w:rsidRPr="00943110">
        <w:rPr>
          <w:lang w:val="en-GB"/>
        </w:rPr>
      </w:r>
      <w:r w:rsidRPr="00943110">
        <w:rPr>
          <w:noProof/>
          <w:lang w:val="en-GB"/>
        </w:rPr>
        <w:t>(Schneider, Rasband, and Eliceiri, 2012)</w:t>
      </w:r>
      <w:r w:rsidRPr="00943110">
        <w:rPr>
          <w:lang w:val="en-GB"/>
        </w:rPr>
      </w:r>
      <w:r w:rsidRPr="00943110">
        <w:rPr>
          <w:lang w:val="en-GB"/>
        </w:rPr>
        <w:t xml:space="preserve"> </w:t>
      </w:r>
      <w:del w:id="1311" w:author="." w:date="2024-01-12T09:41:00Z">
        <w:r w:rsidRPr="00943110" w:rsidDel="00D45726">
          <w:rPr>
            <w:lang w:val="en-GB"/>
          </w:rPr>
          <w:delText xml:space="preserve">for </w:delText>
        </w:r>
      </w:del>
      <w:ins w:id="1312" w:author="." w:date="2024-01-12T09:41:00Z">
        <w:r w:rsidR="00D45726">
          <w:rPr>
            <w:lang w:val="en-GB"/>
          </w:rPr>
          <w:t>in</w:t>
        </w:r>
        <w:r w:rsidR="00D45726" w:rsidRPr="00943110">
          <w:rPr>
            <w:lang w:val="en-GB"/>
          </w:rPr>
          <w:t xml:space="preserve"> </w:t>
        </w:r>
      </w:ins>
      <w:r w:rsidRPr="00943110">
        <w:rPr>
          <w:lang w:val="en-GB"/>
        </w:rPr>
        <w:t xml:space="preserve">at least </w:t>
      </w:r>
      <w:del w:id="1313" w:author="." w:date="2024-01-12T09:41:00Z">
        <w:r w:rsidRPr="00943110" w:rsidDel="00D45726">
          <w:rPr>
            <w:lang w:val="en-GB"/>
          </w:rPr>
          <w:delText xml:space="preserve">twelve </w:delText>
        </w:r>
      </w:del>
      <w:ins w:id="1314" w:author="." w:date="2024-01-12T09:41:00Z">
        <w:r w:rsidR="00D45726">
          <w:rPr>
            <w:lang w:val="en-GB"/>
          </w:rPr>
          <w:t>12</w:t>
        </w:r>
        <w:r w:rsidR="00D45726" w:rsidRPr="00943110">
          <w:rPr>
            <w:lang w:val="en-GB"/>
          </w:rPr>
          <w:t xml:space="preserve"> </w:t>
        </w:r>
      </w:ins>
      <w:r w:rsidRPr="00943110">
        <w:rPr>
          <w:lang w:val="en-GB"/>
        </w:rPr>
        <w:t>biological replicates. Furthermore</w:t>
      </w:r>
      <w:ins w:id="1315" w:author="." w:date="2024-01-11T20:39:00Z">
        <w:r w:rsidR="001700C0">
          <w:rPr>
            <w:lang w:val="en-GB"/>
          </w:rPr>
          <w:t>,</w:t>
        </w:r>
      </w:ins>
      <w:r w:rsidRPr="00943110">
        <w:rPr>
          <w:lang w:val="en-GB"/>
        </w:rPr>
        <w:t xml:space="preserve"> 3,3-Diaminobenzidine (DAB) staining (Sigma-Aldrich) was performed 5 days after germination for at least 3 biological replicates per treatment, following the protocol described by </w:t>
      </w:r>
      <w:r w:rsidRPr="00943110">
        <w:rPr>
          <w:lang w:val="en-GB"/>
        </w:rPr>
      </w:r>
      <w:r w:rsidRPr="00943110">
        <w:rPr>
          <w:lang w:val="en-GB"/>
        </w:rPr>
        <w:instrText/>
      </w:r>
      <w:r w:rsidRPr="00943110">
        <w:rPr>
          <w:lang w:val="en-GB"/>
        </w:rPr>
      </w:r>
      <w:r w:rsidRPr="00943110">
        <w:rPr>
          <w:noProof/>
          <w:lang w:val="en-GB"/>
        </w:rPr>
        <w:t>Daudi and</w:t>
      </w:r>
      <w:ins w:id="1316" w:author="." w:date="2024-01-12T09:41:00Z">
        <w:r w:rsidR="00D45726">
          <w:rPr>
            <w:noProof/>
            <w:lang w:val="en-GB"/>
          </w:rPr>
          <w:t xml:space="preserve"> </w:t>
        </w:r>
      </w:ins>
      <w:del w:id="1317" w:author="." w:date="2024-01-12T09:41:00Z">
        <w:r w:rsidRPr="00943110" w:rsidDel="00D45726">
          <w:rPr>
            <w:noProof/>
            <w:lang w:val="en-GB"/>
          </w:rPr>
          <w:delText xml:space="preserve"> A. </w:delText>
        </w:r>
      </w:del>
      <w:r w:rsidRPr="00943110">
        <w:rPr>
          <w:noProof/>
          <w:lang w:val="en-GB"/>
        </w:rPr>
        <w:t>O’Brien</w:t>
      </w:r>
      <w:del w:id="1318" w:author="." w:date="2024-01-12T09:41:00Z">
        <w:r w:rsidRPr="00943110" w:rsidDel="00D45726">
          <w:rPr>
            <w:noProof/>
            <w:lang w:val="en-GB"/>
          </w:rPr>
          <w:delText>,</w:delText>
        </w:r>
      </w:del>
      <w:r w:rsidRPr="00943110">
        <w:rPr>
          <w:noProof/>
          <w:lang w:val="en-GB"/>
        </w:rPr>
        <w:t xml:space="preserve"> </w:t>
      </w:r>
      <w:ins w:id="1319" w:author="." w:date="2024-01-12T09:41:00Z">
        <w:r w:rsidR="00D45726">
          <w:rPr>
            <w:noProof/>
            <w:lang w:val="en-GB"/>
          </w:rPr>
          <w:t>(</w:t>
        </w:r>
      </w:ins>
      <w:r w:rsidRPr="00943110">
        <w:rPr>
          <w:noProof/>
          <w:lang w:val="en-GB"/>
        </w:rPr>
        <w:t>2012</w:t>
      </w:r>
      <w:r w:rsidRPr="00943110">
        <w:rPr>
          <w:lang w:val="en-GB"/>
        </w:rPr>
      </w:r>
      <w:ins w:id="1320" w:author="." w:date="2024-01-12T09:41:00Z">
        <w:r w:rsidR="00D45726">
          <w:rPr>
            <w:lang w:val="en-GB"/>
          </w:rPr>
          <w:t>)</w:t>
        </w:r>
      </w:ins>
      <w:r w:rsidRPr="00943110">
        <w:rPr>
          <w:lang w:val="en-GB"/>
        </w:rPr>
        <w:t xml:space="preserve">; DAB quantification was carried out </w:t>
      </w:r>
      <w:del w:id="1321" w:author="." w:date="2024-01-12T09:42:00Z">
        <w:r w:rsidRPr="00943110" w:rsidDel="00D45726">
          <w:rPr>
            <w:lang w:val="en-GB"/>
          </w:rPr>
          <w:delText xml:space="preserve">by </w:delText>
        </w:r>
      </w:del>
      <w:ins w:id="1322" w:author="." w:date="2024-01-12T09:42:00Z">
        <w:r w:rsidR="00D45726">
          <w:rPr>
            <w:lang w:val="en-GB"/>
          </w:rPr>
          <w:t>using</w:t>
        </w:r>
        <w:r w:rsidR="00D45726" w:rsidRPr="00943110">
          <w:rPr>
            <w:lang w:val="en-GB"/>
          </w:rPr>
          <w:t xml:space="preserve"> </w:t>
        </w:r>
      </w:ins>
      <w:r w:rsidRPr="00943110">
        <w:rPr>
          <w:lang w:val="en-GB"/>
        </w:rPr>
        <w:t>ImageJ.</w:t>
      </w:r>
    </w:p>
    <w:p w14:paraId="23C89849" w14:textId="77777777" w:rsidR="00FA6A90" w:rsidRPr="00943110" w:rsidRDefault="00FA6A90" w:rsidP="00FA6A90">
      <w:pPr>
        <w:pStyle w:val="Heading2"/>
        <w:rPr>
          <w:lang w:val="en-GB"/>
        </w:rPr>
      </w:pPr>
      <w:r w:rsidRPr="00943110">
        <w:rPr>
          <w:lang w:val="en-GB"/>
        </w:rPr>
        <w:t>RNA-</w:t>
      </w:r>
      <w:proofErr w:type="spellStart"/>
      <w:r w:rsidRPr="00943110">
        <w:rPr>
          <w:lang w:val="en-GB"/>
        </w:rPr>
        <w:t>seq</w:t>
      </w:r>
      <w:proofErr w:type="spellEnd"/>
      <w:r w:rsidRPr="00943110">
        <w:rPr>
          <w:lang w:val="en-GB"/>
        </w:rPr>
        <w:t xml:space="preserve"> data processing</w:t>
      </w:r>
    </w:p>
    <w:p w14:paraId="6186DB8B" w14:textId="79468BF6" w:rsidR="00FA6A90" w:rsidRPr="00943110" w:rsidRDefault="00FA6A90" w:rsidP="00FA6A90">
      <w:pPr>
        <w:rPr>
          <w:lang w:val="en-GB"/>
        </w:rPr>
      </w:pPr>
      <w:del w:id="1323" w:author="." w:date="2024-01-11T20:39:00Z">
        <w:r w:rsidRPr="00943110" w:rsidDel="001700C0">
          <w:rPr>
            <w:lang w:val="en-GB"/>
          </w:rPr>
          <w:delText>S</w:delText>
        </w:r>
      </w:del>
      <w:ins w:id="1324" w:author="." w:date="2024-01-11T20:39:00Z">
        <w:r w:rsidR="001700C0">
          <w:rPr>
            <w:lang w:val="en-GB"/>
          </w:rPr>
          <w:t>The s</w:t>
        </w:r>
      </w:ins>
      <w:r w:rsidRPr="00943110">
        <w:rPr>
          <w:lang w:val="en-GB"/>
        </w:rPr>
        <w:t>equence quality of RNA-</w:t>
      </w:r>
      <w:proofErr w:type="spellStart"/>
      <w:r w:rsidRPr="00943110">
        <w:rPr>
          <w:lang w:val="en-GB"/>
        </w:rPr>
        <w:t>seq</w:t>
      </w:r>
      <w:proofErr w:type="spellEnd"/>
      <w:r w:rsidRPr="00943110">
        <w:rPr>
          <w:lang w:val="en-GB"/>
        </w:rPr>
        <w:t xml:space="preserve"> libraries was evaluated by </w:t>
      </w:r>
      <w:proofErr w:type="spellStart"/>
      <w:r w:rsidRPr="00943110">
        <w:rPr>
          <w:lang w:val="en-GB"/>
        </w:rPr>
        <w:t>FastQC</w:t>
      </w:r>
      <w:proofErr w:type="spellEnd"/>
      <w:r w:rsidRPr="00943110">
        <w:rPr>
          <w:lang w:val="en-GB"/>
        </w:rPr>
        <w:t xml:space="preserve"> and </w:t>
      </w:r>
      <w:proofErr w:type="spellStart"/>
      <w:r w:rsidRPr="00943110">
        <w:rPr>
          <w:lang w:val="en-GB"/>
        </w:rPr>
        <w:t>multiQC</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(Andrews, 2013; Ewels, Lundin, and Max, 2016)</w:t>
      </w:r>
      <w:r w:rsidRPr="00943110">
        <w:rPr>
          <w:lang w:val="en-GB"/>
        </w:rPr>
      </w:r>
      <w:r w:rsidRPr="00943110">
        <w:rPr>
          <w:lang w:val="en-GB"/>
        </w:rPr>
        <w:t>. Raw reads were trimmed</w:t>
      </w:r>
      <w:ins w:id="1325" w:author="." w:date="2024-01-12T09:42:00Z">
        <w:r w:rsidR="00D45726">
          <w:rPr>
            <w:lang w:val="en-GB"/>
          </w:rPr>
          <w:t>,</w:t>
        </w:r>
      </w:ins>
      <w:r w:rsidRPr="00943110">
        <w:rPr>
          <w:lang w:val="en-GB"/>
        </w:rPr>
        <w:t xml:space="preserve"> and adapters were removed using </w:t>
      </w:r>
      <w:proofErr w:type="spellStart"/>
      <w:r w:rsidRPr="00943110">
        <w:rPr>
          <w:lang w:val="en-GB"/>
        </w:rPr>
        <w:t>trim_galore</w:t>
      </w:r>
      <w:proofErr w:type="spellEnd"/>
      <w:r w:rsidRPr="00943110">
        <w:rPr>
          <w:lang w:val="en-GB"/>
        </w:rPr>
        <w:t xml:space="preserve"> </w:t>
      </w:r>
      <w:proofErr w:type="spellStart"/>
      <w:r w:rsidRPr="00943110">
        <w:rPr>
          <w:lang w:val="en-GB"/>
        </w:rPr>
        <w:t>v.0.6.6</w:t>
      </w:r>
      <w:proofErr w:type="spellEnd"/>
      <w:r w:rsidRPr="00943110">
        <w:rPr>
          <w:lang w:val="en-GB"/>
        </w:rPr>
        <w:t xml:space="preserve">. Cleaned reads were mapped using STAR </w:t>
      </w:r>
      <w:proofErr w:type="spellStart"/>
      <w:r w:rsidRPr="00943110">
        <w:rPr>
          <w:lang w:val="en-GB"/>
        </w:rPr>
        <w:t>v.2.7.10</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(Dobin et al., 2013)</w:t>
      </w:r>
      <w:r w:rsidRPr="00943110">
        <w:rPr>
          <w:lang w:val="en-GB"/>
        </w:rPr>
      </w:r>
      <w:ins w:id="1326" w:author="." w:date="2024-01-12T09:42:00Z">
        <w:r w:rsidR="00D45726">
          <w:rPr>
            <w:lang w:val="en-GB"/>
          </w:rPr>
          <w:t>,</w:t>
        </w:r>
      </w:ins>
      <w:r w:rsidRPr="00943110">
        <w:rPr>
          <w:lang w:val="en-GB"/>
        </w:rPr>
        <w:t xml:space="preserve"> changing</w:t>
      </w:r>
      <w:ins w:id="1327" w:author="." w:date="2024-01-12T09:42:00Z">
        <w:r w:rsidR="00D45726">
          <w:rPr>
            <w:lang w:val="en-GB"/>
          </w:rPr>
          <w:t xml:space="preserve"> the</w:t>
        </w:r>
      </w:ins>
      <w:r w:rsidRPr="00943110">
        <w:rPr>
          <w:lang w:val="en-GB"/>
        </w:rPr>
        <w:t xml:space="preserve"> reference genome and minimum/maximum intron size according</w:t>
      </w:r>
      <w:del w:id="1328" w:author="." w:date="2024-01-12T10:12:00Z">
        <w:r w:rsidRPr="00943110" w:rsidDel="00D45726">
          <w:rPr>
            <w:lang w:val="en-GB"/>
          </w:rPr>
          <w:delText>ly</w:delText>
        </w:r>
      </w:del>
      <w:r w:rsidRPr="00943110">
        <w:rPr>
          <w:lang w:val="en-GB"/>
        </w:rPr>
        <w:t xml:space="preserve"> to species. Bigwig files were obtained using</w:t>
      </w:r>
      <w:ins w:id="1329" w:author="." w:date="2024-01-11T20:39:00Z">
        <w:r w:rsidR="001700C0">
          <w:rPr>
            <w:lang w:val="en-GB"/>
          </w:rPr>
          <w:t xml:space="preserve"> the</w:t>
        </w:r>
      </w:ins>
      <w:r w:rsidRPr="00943110">
        <w:rPr>
          <w:lang w:val="en-GB"/>
        </w:rPr>
        <w:t xml:space="preserve"> </w:t>
      </w:r>
      <w:proofErr w:type="spellStart"/>
      <w:r w:rsidRPr="00943110">
        <w:rPr>
          <w:i/>
          <w:lang w:val="en-GB"/>
        </w:rPr>
        <w:t>bamCoverage</w:t>
      </w:r>
      <w:proofErr w:type="spellEnd"/>
      <w:r w:rsidRPr="00943110">
        <w:rPr>
          <w:i/>
          <w:lang w:val="en-GB"/>
        </w:rPr>
        <w:t xml:space="preserve"> </w:t>
      </w:r>
      <w:r w:rsidRPr="00943110">
        <w:rPr>
          <w:lang w:val="en-GB"/>
        </w:rPr>
        <w:t xml:space="preserve">command from </w:t>
      </w:r>
      <w:proofErr w:type="spellStart"/>
      <w:r w:rsidRPr="00943110">
        <w:rPr>
          <w:lang w:val="en-GB"/>
        </w:rPr>
        <w:t>deepTools</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(Ram et al., 2016)</w:t>
      </w:r>
      <w:r w:rsidRPr="00943110">
        <w:rPr>
          <w:lang w:val="en-GB"/>
        </w:rPr>
      </w:r>
      <w:r w:rsidRPr="00943110">
        <w:rPr>
          <w:lang w:val="en-GB"/>
        </w:rPr>
        <w:t>.</w:t>
      </w:r>
    </w:p>
    <w:p w14:paraId="0DA15817" w14:textId="77777777" w:rsidR="00FA6A90" w:rsidRPr="00943110" w:rsidRDefault="00FA6A90" w:rsidP="00FA6A90">
      <w:pPr>
        <w:pStyle w:val="Heading2"/>
        <w:rPr>
          <w:lang w:val="en-GB"/>
        </w:rPr>
      </w:pPr>
      <w:r w:rsidRPr="00943110">
        <w:rPr>
          <w:lang w:val="en-GB"/>
        </w:rPr>
        <w:t>Whole genome alignments and identification of conserved non-coding elements</w:t>
      </w:r>
    </w:p>
    <w:p w14:paraId="01BD0FC0" w14:textId="65A83ABE" w:rsidR="00FA6A90" w:rsidRPr="00943110" w:rsidRDefault="00FA6A90" w:rsidP="00FA6A90">
      <w:pPr>
        <w:rPr>
          <w:lang w:val="en-GB"/>
        </w:rPr>
      </w:pPr>
      <w:r w:rsidRPr="00943110">
        <w:rPr>
          <w:lang w:val="en-GB"/>
        </w:rPr>
        <w:t xml:space="preserve">Whole genome alignments (WGA) were computed for each pairwise comparison. In summary, </w:t>
      </w:r>
      <w:proofErr w:type="spellStart"/>
      <w:r w:rsidRPr="00943110">
        <w:rPr>
          <w:i/>
          <w:lang w:val="en-GB"/>
        </w:rPr>
        <w:t>lastz</w:t>
      </w:r>
      <w:proofErr w:type="spellEnd"/>
      <w:r w:rsidRPr="00943110">
        <w:rPr>
          <w:i/>
          <w:lang w:val="en-GB"/>
        </w:rPr>
        <w:t xml:space="preserve"> </w:t>
      </w:r>
      <w:r w:rsidRPr="00943110">
        <w:rPr>
          <w:lang w:val="en-GB"/>
        </w:rPr>
        <w:t>alignments with far</w:t>
      </w:r>
      <w:r w:rsidRPr="00943110">
        <w:rPr>
          <w:i/>
          <w:lang w:val="en-GB"/>
        </w:rPr>
        <w:t xml:space="preserve"> </w:t>
      </w:r>
      <w:r w:rsidRPr="00943110">
        <w:rPr>
          <w:lang w:val="en-GB"/>
        </w:rPr>
        <w:t xml:space="preserve">(vs </w:t>
      </w:r>
      <w:r w:rsidRPr="00943110">
        <w:rPr>
          <w:i/>
          <w:lang w:val="en-GB"/>
        </w:rPr>
        <w:t>A. thaliana</w:t>
      </w:r>
      <w:r w:rsidRPr="00943110">
        <w:rPr>
          <w:lang w:val="en-GB"/>
        </w:rPr>
        <w:t xml:space="preserve">; &gt;100 MYA according to </w:t>
      </w:r>
      <w:proofErr w:type="spellStart"/>
      <w:r w:rsidRPr="00943110">
        <w:rPr>
          <w:lang w:val="en-GB"/>
        </w:rPr>
        <w:t>TimeTree</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(Kumar et al., 2022)</w:t>
      </w:r>
      <w:r w:rsidRPr="00943110">
        <w:rPr>
          <w:lang w:val="en-GB"/>
        </w:rPr>
      </w:r>
      <w:r w:rsidRPr="00943110">
        <w:rPr>
          <w:lang w:val="en-GB"/>
        </w:rPr>
        <w:t>) and medium</w:t>
      </w:r>
      <w:r w:rsidRPr="00943110">
        <w:rPr>
          <w:i/>
          <w:lang w:val="en-GB"/>
        </w:rPr>
        <w:t xml:space="preserve"> </w:t>
      </w:r>
      <w:r w:rsidRPr="00943110">
        <w:rPr>
          <w:lang w:val="en-GB"/>
        </w:rPr>
        <w:t>(</w:t>
      </w:r>
      <w:r w:rsidRPr="00943110">
        <w:rPr>
          <w:i/>
          <w:lang w:val="en-GB"/>
        </w:rPr>
        <w:t xml:space="preserve">O. sativa </w:t>
      </w:r>
      <w:r w:rsidRPr="00943110">
        <w:rPr>
          <w:lang w:val="en-GB"/>
        </w:rPr>
        <w:t xml:space="preserve">vs </w:t>
      </w:r>
      <w:r w:rsidRPr="00943110">
        <w:rPr>
          <w:i/>
          <w:lang w:val="en-GB"/>
        </w:rPr>
        <w:t>Z. mays</w:t>
      </w:r>
      <w:r w:rsidRPr="00943110">
        <w:rPr>
          <w:lang w:val="en-GB"/>
        </w:rPr>
        <w:t xml:space="preserve">; &gt;15 and &lt;100 MYA) </w:t>
      </w:r>
      <w:r w:rsidRPr="00943110">
        <w:rPr>
          <w:i/>
          <w:lang w:val="en-GB"/>
        </w:rPr>
        <w:t xml:space="preserve">distance </w:t>
      </w:r>
      <w:r w:rsidRPr="00943110">
        <w:rPr>
          <w:lang w:val="en-GB"/>
        </w:rPr>
        <w:t>arguments were performed using</w:t>
      </w:r>
      <w:ins w:id="1330" w:author="." w:date="2024-01-11T20:39:00Z">
        <w:r w:rsidR="001700C0">
          <w:rPr>
            <w:lang w:val="en-GB"/>
          </w:rPr>
          <w:t xml:space="preserve"> the</w:t>
        </w:r>
      </w:ins>
      <w:r w:rsidRPr="00943110">
        <w:rPr>
          <w:lang w:val="en-GB"/>
        </w:rPr>
        <w:t xml:space="preserve"> </w:t>
      </w:r>
      <w:proofErr w:type="spellStart"/>
      <w:r w:rsidRPr="00943110">
        <w:rPr>
          <w:lang w:val="en-GB"/>
        </w:rPr>
        <w:t>CNEr</w:t>
      </w:r>
      <w:proofErr w:type="spellEnd"/>
      <w:r w:rsidRPr="00943110">
        <w:rPr>
          <w:lang w:val="en-GB"/>
        </w:rPr>
        <w:t xml:space="preserve"> package interface </w:t>
      </w:r>
      <w:r w:rsidRPr="00943110">
        <w:rPr>
          <w:lang w:val="en-GB"/>
        </w:rPr>
      </w:r>
      <w:r w:rsidRPr="00943110">
        <w:rPr>
          <w:lang w:val="en-GB"/>
        </w:rPr>
        <w:instrText/>
      </w:r>
      <w:r w:rsidRPr="00943110">
        <w:rPr>
          <w:lang w:val="en-GB"/>
        </w:rPr>
      </w:r>
      <w:r w:rsidRPr="00943110">
        <w:rPr>
          <w:noProof/>
          <w:lang w:val="en-GB"/>
        </w:rPr>
        <w:t xml:space="preserve">(Tan, Polychronopoulos, </w:t>
      </w:r>
      <w:r w:rsidRPr="00943110">
        <w:rPr>
          <w:noProof/>
          <w:lang w:val="en-GB"/>
        </w:rPr>
        <w:lastRenderedPageBreak/>
        <w:t>and Lenhard, 2019)</w:t>
      </w:r>
      <w:r w:rsidRPr="00943110">
        <w:rPr>
          <w:lang w:val="en-GB"/>
        </w:rPr>
      </w:r>
      <w:r w:rsidRPr="00943110">
        <w:rPr>
          <w:lang w:val="en-GB"/>
        </w:rPr>
        <w:t>. This was followed by format conversion, chain</w:t>
      </w:r>
      <w:del w:id="1331" w:author="." w:date="2024-01-11T20:39:00Z">
        <w:r w:rsidRPr="00943110" w:rsidDel="001700C0">
          <w:rPr>
            <w:lang w:val="en-GB"/>
          </w:rPr>
          <w:delText>s</w:delText>
        </w:r>
      </w:del>
      <w:r w:rsidRPr="00943110">
        <w:rPr>
          <w:lang w:val="en-GB"/>
        </w:rPr>
        <w:t xml:space="preserve"> building</w:t>
      </w:r>
      <w:ins w:id="1332" w:author="." w:date="2024-01-11T20:39:00Z">
        <w:r w:rsidR="001700C0">
          <w:rPr>
            <w:lang w:val="en-GB"/>
          </w:rPr>
          <w:t>,</w:t>
        </w:r>
      </w:ins>
      <w:r w:rsidRPr="00943110">
        <w:rPr>
          <w:lang w:val="en-GB"/>
        </w:rPr>
        <w:t xml:space="preserve"> and processing using </w:t>
      </w:r>
      <w:proofErr w:type="spellStart"/>
      <w:r w:rsidRPr="00943110">
        <w:rPr>
          <w:lang w:val="en-GB"/>
        </w:rPr>
        <w:t>lavToPsl</w:t>
      </w:r>
      <w:proofErr w:type="spellEnd"/>
      <w:r w:rsidRPr="00943110">
        <w:rPr>
          <w:lang w:val="en-GB"/>
        </w:rPr>
        <w:t xml:space="preserve">, </w:t>
      </w:r>
      <w:proofErr w:type="spellStart"/>
      <w:r w:rsidRPr="00943110">
        <w:rPr>
          <w:lang w:val="en-GB"/>
        </w:rPr>
        <w:t>maf</w:t>
      </w:r>
      <w:proofErr w:type="spellEnd"/>
      <w:r w:rsidRPr="00943110">
        <w:rPr>
          <w:lang w:val="en-GB"/>
        </w:rPr>
        <w:t xml:space="preserve">-convert, </w:t>
      </w:r>
      <w:proofErr w:type="spellStart"/>
      <w:r w:rsidRPr="00943110">
        <w:rPr>
          <w:lang w:val="en-GB"/>
        </w:rPr>
        <w:t>axtChain</w:t>
      </w:r>
      <w:proofErr w:type="spellEnd"/>
      <w:r w:rsidRPr="00943110">
        <w:rPr>
          <w:lang w:val="en-GB"/>
        </w:rPr>
        <w:t xml:space="preserve"> and </w:t>
      </w:r>
      <w:proofErr w:type="spellStart"/>
      <w:r w:rsidRPr="00943110">
        <w:rPr>
          <w:lang w:val="en-GB"/>
        </w:rPr>
        <w:t>chainMergeSort</w:t>
      </w:r>
      <w:proofErr w:type="spellEnd"/>
      <w:r w:rsidRPr="00943110">
        <w:rPr>
          <w:lang w:val="en-GB"/>
        </w:rPr>
        <w:t xml:space="preserve">. </w:t>
      </w:r>
      <w:proofErr w:type="spellStart"/>
      <w:r w:rsidRPr="00943110">
        <w:rPr>
          <w:lang w:val="en-GB"/>
        </w:rPr>
        <w:t>RepeatFiller</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(Osipova, Hecker, and Hiller, 2019)</w:t>
      </w:r>
      <w:r w:rsidRPr="00943110">
        <w:rPr>
          <w:lang w:val="en-GB"/>
        </w:rPr>
      </w:r>
      <w:r w:rsidRPr="00943110">
        <w:rPr>
          <w:lang w:val="en-GB"/>
        </w:rPr>
        <w:t xml:space="preserve"> was applied to the chains</w:t>
      </w:r>
      <w:del w:id="1333" w:author="." w:date="2024-01-11T20:39:00Z">
        <w:r w:rsidRPr="00943110" w:rsidDel="001700C0">
          <w:rPr>
            <w:lang w:val="en-GB"/>
          </w:rPr>
          <w:delText xml:space="preserve"> in order</w:delText>
        </w:r>
      </w:del>
      <w:r w:rsidRPr="00943110">
        <w:rPr>
          <w:lang w:val="en-GB"/>
        </w:rPr>
        <w:t xml:space="preserve"> to improve the identification of conserved non-coding elements (</w:t>
      </w:r>
      <w:proofErr w:type="spellStart"/>
      <w:r w:rsidRPr="00943110">
        <w:rPr>
          <w:lang w:val="en-GB"/>
        </w:rPr>
        <w:t>CNEs</w:t>
      </w:r>
      <w:proofErr w:type="spellEnd"/>
      <w:r w:rsidRPr="00943110">
        <w:rPr>
          <w:lang w:val="en-GB"/>
        </w:rPr>
        <w:t xml:space="preserve">). After </w:t>
      </w:r>
      <w:proofErr w:type="spellStart"/>
      <w:r w:rsidRPr="00943110">
        <w:rPr>
          <w:lang w:val="en-GB"/>
        </w:rPr>
        <w:t>RepeatFiller</w:t>
      </w:r>
      <w:proofErr w:type="spellEnd"/>
      <w:r w:rsidRPr="00943110">
        <w:rPr>
          <w:lang w:val="en-GB"/>
        </w:rPr>
        <w:t xml:space="preserve">, we executed </w:t>
      </w:r>
      <w:proofErr w:type="spellStart"/>
      <w:r w:rsidRPr="00943110">
        <w:rPr>
          <w:lang w:val="en-GB"/>
        </w:rPr>
        <w:t>ChainCleaner</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(Suarez, Langer, Ladde, and Hiller, 2017)</w:t>
      </w:r>
      <w:r w:rsidRPr="00943110">
        <w:rPr>
          <w:lang w:val="en-GB"/>
        </w:rPr>
      </w:r>
      <w:r w:rsidRPr="00943110">
        <w:rPr>
          <w:lang w:val="en-GB"/>
        </w:rPr>
        <w:t xml:space="preserve"> to improve alignment specificity and chains were then converted into </w:t>
      </w:r>
      <w:del w:id="1334" w:author="." w:date="2024-01-12T09:43:00Z">
        <w:r w:rsidRPr="00943110" w:rsidDel="00D45726">
          <w:rPr>
            <w:lang w:val="en-GB"/>
          </w:rPr>
          <w:delText>aligments</w:delText>
        </w:r>
      </w:del>
      <w:ins w:id="1335" w:author="." w:date="2024-01-12T09:43:00Z">
        <w:r w:rsidR="00D45726" w:rsidRPr="00943110">
          <w:rPr>
            <w:lang w:val="en-GB"/>
          </w:rPr>
          <w:t>alignment</w:t>
        </w:r>
      </w:ins>
      <w:r w:rsidRPr="00943110">
        <w:rPr>
          <w:lang w:val="en-GB"/>
        </w:rPr>
        <w:t xml:space="preserve"> nets using </w:t>
      </w:r>
      <w:proofErr w:type="spellStart"/>
      <w:r w:rsidRPr="00943110">
        <w:rPr>
          <w:lang w:val="en-GB"/>
        </w:rPr>
        <w:t>Hillerlab</w:t>
      </w:r>
      <w:proofErr w:type="spellEnd"/>
      <w:r w:rsidRPr="00943110">
        <w:rPr>
          <w:lang w:val="en-GB"/>
        </w:rPr>
        <w:t xml:space="preserve"> </w:t>
      </w:r>
      <w:proofErr w:type="spellStart"/>
      <w:r w:rsidRPr="00943110">
        <w:rPr>
          <w:lang w:val="en-GB"/>
        </w:rPr>
        <w:t>chainNet</w:t>
      </w:r>
      <w:proofErr w:type="spellEnd"/>
      <w:r w:rsidRPr="00943110">
        <w:rPr>
          <w:lang w:val="en-GB"/>
        </w:rPr>
        <w:t xml:space="preserve"> and </w:t>
      </w:r>
      <w:proofErr w:type="spellStart"/>
      <w:r w:rsidRPr="00943110">
        <w:rPr>
          <w:lang w:val="en-GB"/>
        </w:rPr>
        <w:t>netToAxt</w:t>
      </w:r>
      <w:proofErr w:type="spellEnd"/>
      <w:r w:rsidRPr="00943110">
        <w:rPr>
          <w:lang w:val="en-GB"/>
        </w:rPr>
        <w:t xml:space="preserve">. Finally, Axt files were used as input </w:t>
      </w:r>
      <w:del w:id="1336" w:author="." w:date="2024-01-12T09:43:00Z">
        <w:r w:rsidRPr="00943110" w:rsidDel="00D45726">
          <w:rPr>
            <w:lang w:val="en-GB"/>
          </w:rPr>
          <w:delText xml:space="preserve">to </w:delText>
        </w:r>
      </w:del>
      <w:ins w:id="1337" w:author="." w:date="2024-01-12T09:43:00Z">
        <w:r w:rsidR="00D45726">
          <w:rPr>
            <w:lang w:val="en-GB"/>
          </w:rPr>
          <w:t>for</w:t>
        </w:r>
        <w:r w:rsidR="00D45726" w:rsidRPr="00943110">
          <w:rPr>
            <w:lang w:val="en-GB"/>
          </w:rPr>
          <w:t xml:space="preserve"> </w:t>
        </w:r>
      </w:ins>
      <w:r w:rsidRPr="00943110">
        <w:rPr>
          <w:lang w:val="en-GB"/>
        </w:rPr>
        <w:t xml:space="preserve">the pairwise identification of </w:t>
      </w:r>
      <w:proofErr w:type="spellStart"/>
      <w:r w:rsidRPr="00943110">
        <w:rPr>
          <w:lang w:val="en-GB"/>
        </w:rPr>
        <w:t>CNEs</w:t>
      </w:r>
      <w:proofErr w:type="spellEnd"/>
      <w:r w:rsidRPr="00943110">
        <w:rPr>
          <w:lang w:val="en-GB"/>
        </w:rPr>
        <w:t xml:space="preserve"> using the </w:t>
      </w:r>
      <w:proofErr w:type="spellStart"/>
      <w:r w:rsidRPr="00943110">
        <w:rPr>
          <w:lang w:val="en-GB"/>
        </w:rPr>
        <w:t>CNEr</w:t>
      </w:r>
      <w:proofErr w:type="spellEnd"/>
      <w:r w:rsidRPr="00943110">
        <w:rPr>
          <w:lang w:val="en-GB"/>
        </w:rPr>
        <w:t xml:space="preserve"> package with 45</w:t>
      </w:r>
      <w:ins w:id="1338" w:author="." w:date="2024-01-12T09:43:00Z">
        <w:r w:rsidR="00D45726">
          <w:rPr>
            <w:lang w:val="en-GB"/>
          </w:rPr>
          <w:t xml:space="preserve"> </w:t>
        </w:r>
      </w:ins>
      <w:del w:id="1339" w:author="." w:date="2024-01-12T09:43:00Z">
        <w:r w:rsidRPr="00943110" w:rsidDel="00D45726">
          <w:rPr>
            <w:lang w:val="en-GB"/>
          </w:rPr>
          <w:delText>-</w:delText>
        </w:r>
      </w:del>
      <w:r w:rsidRPr="00943110">
        <w:rPr>
          <w:lang w:val="en-GB"/>
        </w:rPr>
        <w:t>identit</w:t>
      </w:r>
      <w:ins w:id="1340" w:author="." w:date="2024-01-12T09:43:00Z">
        <w:r w:rsidR="00D45726">
          <w:rPr>
            <w:lang w:val="en-GB"/>
          </w:rPr>
          <w:t>y</w:t>
        </w:r>
      </w:ins>
      <w:del w:id="1341" w:author="." w:date="2024-01-12T09:43:00Z">
        <w:r w:rsidRPr="00943110" w:rsidDel="00D45726">
          <w:rPr>
            <w:lang w:val="en-GB"/>
          </w:rPr>
          <w:delText>ies</w:delText>
        </w:r>
      </w:del>
      <w:r w:rsidRPr="00943110">
        <w:rPr>
          <w:lang w:val="en-GB"/>
        </w:rPr>
        <w:t>/50</w:t>
      </w:r>
      <w:del w:id="1342" w:author="." w:date="2024-01-12T09:43:00Z">
        <w:r w:rsidRPr="00943110" w:rsidDel="00D45726">
          <w:rPr>
            <w:lang w:val="en-GB"/>
          </w:rPr>
          <w:delText>-</w:delText>
        </w:r>
      </w:del>
      <w:ins w:id="1343" w:author="." w:date="2024-01-12T09:43:00Z">
        <w:r w:rsidR="00D45726">
          <w:rPr>
            <w:lang w:val="en-GB"/>
          </w:rPr>
          <w:t xml:space="preserve"> </w:t>
        </w:r>
      </w:ins>
      <w:r w:rsidRPr="00943110">
        <w:rPr>
          <w:lang w:val="en-GB"/>
        </w:rPr>
        <w:t xml:space="preserve">length windows while </w:t>
      </w:r>
      <w:del w:id="1344" w:author="." w:date="2024-01-12T09:43:00Z">
        <w:r w:rsidRPr="00943110" w:rsidDel="00D45726">
          <w:rPr>
            <w:lang w:val="en-GB"/>
          </w:rPr>
          <w:delText>taking into account</w:delText>
        </w:r>
      </w:del>
      <w:ins w:id="1345" w:author="." w:date="2024-01-12T09:43:00Z">
        <w:r w:rsidR="00D45726">
          <w:rPr>
            <w:lang w:val="en-GB"/>
          </w:rPr>
          <w:t>considering</w:t>
        </w:r>
      </w:ins>
      <w:r w:rsidRPr="00943110">
        <w:rPr>
          <w:lang w:val="en-GB"/>
        </w:rPr>
        <w:t xml:space="preserve"> the difference in whole genome duplication</w:t>
      </w:r>
      <w:del w:id="1346" w:author="." w:date="2024-01-12T10:12:00Z">
        <w:r w:rsidRPr="00943110" w:rsidDel="00D45726">
          <w:rPr>
            <w:lang w:val="en-GB"/>
          </w:rPr>
          <w:delText>s</w:delText>
        </w:r>
      </w:del>
      <w:r w:rsidRPr="00943110">
        <w:rPr>
          <w:lang w:val="en-GB"/>
        </w:rPr>
        <w:t xml:space="preserve"> history between these species</w:t>
      </w:r>
      <w:ins w:id="1347" w:author="." w:date="2024-01-11T20:39:00Z">
        <w:r w:rsidR="001700C0">
          <w:rPr>
            <w:lang w:val="en-GB"/>
          </w:rPr>
          <w:t>,</w:t>
        </w:r>
      </w:ins>
      <w:r w:rsidRPr="00943110">
        <w:rPr>
          <w:lang w:val="en-GB"/>
        </w:rPr>
        <w:t xml:space="preserve"> as de</w:t>
      </w:r>
      <w:ins w:id="1348" w:author="." w:date="2024-01-11T20:39:00Z">
        <w:r w:rsidR="001700C0">
          <w:rPr>
            <w:lang w:val="en-GB"/>
          </w:rPr>
          <w:t>s</w:t>
        </w:r>
      </w:ins>
      <w:r w:rsidRPr="00943110">
        <w:rPr>
          <w:lang w:val="en-GB"/>
        </w:rPr>
        <w:t xml:space="preserve">cribed </w:t>
      </w:r>
      <w:ins w:id="1349" w:author="." w:date="2024-01-12T09:43:00Z">
        <w:r w:rsidR="00D45726">
          <w:rPr>
            <w:lang w:val="en-GB"/>
          </w:rPr>
          <w:t>b</w:t>
        </w:r>
      </w:ins>
      <w:ins w:id="1350" w:author="." w:date="2024-01-12T09:44:00Z">
        <w:r w:rsidR="00D45726">
          <w:rPr>
            <w:lang w:val="en-GB"/>
          </w:rPr>
          <w:t>y</w:t>
        </w:r>
      </w:ins>
      <w:del w:id="1351" w:author="." w:date="2024-01-12T09:43:00Z">
        <w:r w:rsidRPr="00943110" w:rsidDel="00D45726">
          <w:rPr>
            <w:lang w:val="en-GB"/>
          </w:rPr>
          <w:delText>in</w:delText>
        </w:r>
      </w:del>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Ren et al.</w:t>
      </w:r>
      <w:del w:id="1352" w:author="." w:date="2024-01-12T09:43:00Z">
        <w:r w:rsidRPr="00943110" w:rsidDel="00D45726">
          <w:rPr>
            <w:noProof/>
            <w:lang w:val="en-GB"/>
          </w:rPr>
          <w:delText>,</w:delText>
        </w:r>
      </w:del>
      <w:r w:rsidRPr="00943110">
        <w:rPr>
          <w:noProof/>
          <w:lang w:val="en-GB"/>
        </w:rPr>
        <w:t xml:space="preserve"> </w:t>
      </w:r>
      <w:ins w:id="1353" w:author="." w:date="2024-01-12T09:43:00Z">
        <w:r w:rsidR="00D45726">
          <w:rPr>
            <w:noProof/>
            <w:lang w:val="en-GB"/>
          </w:rPr>
          <w:t>(</w:t>
        </w:r>
      </w:ins>
      <w:r w:rsidRPr="00943110">
        <w:rPr>
          <w:noProof/>
          <w:lang w:val="en-GB"/>
        </w:rPr>
        <w:t>2018</w:t>
      </w:r>
      <w:r w:rsidRPr="00943110">
        <w:rPr>
          <w:lang w:val="en-GB"/>
        </w:rPr>
      </w:r>
      <w:ins w:id="1354" w:author="." w:date="2024-01-12T09:43:00Z">
        <w:r w:rsidR="00D45726">
          <w:rPr>
            <w:lang w:val="en-GB"/>
          </w:rPr>
          <w:t>)</w:t>
        </w:r>
      </w:ins>
      <w:r w:rsidRPr="00943110">
        <w:rPr>
          <w:lang w:val="en-GB"/>
        </w:rPr>
        <w:t>.</w:t>
      </w:r>
    </w:p>
    <w:p w14:paraId="4D11DE5D" w14:textId="4A8AF603" w:rsidR="00FA6A90" w:rsidRPr="00943110" w:rsidRDefault="00FA6A90" w:rsidP="00FA6A90">
      <w:pPr>
        <w:rPr>
          <w:lang w:val="en-GB"/>
        </w:rPr>
      </w:pPr>
      <w:del w:id="1355" w:author="." w:date="2024-01-12T09:44:00Z">
        <w:r w:rsidRPr="00943110" w:rsidDel="00D45726">
          <w:rPr>
            <w:lang w:val="en-GB"/>
          </w:rPr>
          <w:delText>In order to</w:delText>
        </w:r>
      </w:del>
      <w:ins w:id="1356" w:author="." w:date="2024-01-12T09:44:00Z">
        <w:r w:rsidR="00D45726" w:rsidRPr="00943110">
          <w:rPr>
            <w:lang w:val="en-GB"/>
          </w:rPr>
          <w:t>To</w:t>
        </w:r>
      </w:ins>
      <w:r w:rsidRPr="00943110">
        <w:rPr>
          <w:lang w:val="en-GB"/>
        </w:rPr>
        <w:t xml:space="preserve"> take advantage of previously processed epigenetic tracks in </w:t>
      </w:r>
      <w:proofErr w:type="spellStart"/>
      <w:r w:rsidRPr="00943110">
        <w:rPr>
          <w:lang w:val="en-GB"/>
        </w:rPr>
        <w:t>PCSD</w:t>
      </w:r>
      <w:proofErr w:type="spellEnd"/>
      <w:r w:rsidRPr="00943110">
        <w:rPr>
          <w:lang w:val="en-GB"/>
        </w:rPr>
        <w:t xml:space="preserve"> that are not included in our initial collection (not common for all</w:t>
      </w:r>
      <w:del w:id="1357" w:author="." w:date="2024-01-12T10:12:00Z">
        <w:r w:rsidRPr="00943110" w:rsidDel="00D45726">
          <w:rPr>
            <w:lang w:val="en-GB"/>
          </w:rPr>
          <w:delText xml:space="preserve"> the</w:delText>
        </w:r>
      </w:del>
      <w:r w:rsidRPr="00943110">
        <w:rPr>
          <w:lang w:val="en-GB"/>
        </w:rPr>
        <w:t xml:space="preserve"> species), we executed another WGA pipeline to lift</w:t>
      </w:r>
      <w:ins w:id="1358" w:author="." w:date="2024-01-11T20:39:00Z">
        <w:r w:rsidR="001700C0">
          <w:rPr>
            <w:lang w:val="en-GB"/>
          </w:rPr>
          <w:t xml:space="preserve"> </w:t>
        </w:r>
      </w:ins>
      <w:r w:rsidRPr="00943110">
        <w:rPr>
          <w:lang w:val="en-GB"/>
        </w:rPr>
        <w:t>over these files to the new reference assemblies. In summary, we used near as</w:t>
      </w:r>
      <w:ins w:id="1359" w:author="." w:date="2024-01-12T09:44:00Z">
        <w:r w:rsidR="00D45726">
          <w:rPr>
            <w:lang w:val="en-GB"/>
          </w:rPr>
          <w:t xml:space="preserve"> a</w:t>
        </w:r>
      </w:ins>
      <w:r w:rsidRPr="00943110">
        <w:rPr>
          <w:lang w:val="en-GB"/>
        </w:rPr>
        <w:t xml:space="preserve"> </w:t>
      </w:r>
      <w:r w:rsidRPr="00943110">
        <w:rPr>
          <w:i/>
          <w:lang w:val="en-GB"/>
        </w:rPr>
        <w:t xml:space="preserve">distance </w:t>
      </w:r>
      <w:r w:rsidRPr="00943110">
        <w:rPr>
          <w:lang w:val="en-GB"/>
        </w:rPr>
        <w:t>argument</w:t>
      </w:r>
      <w:del w:id="1360" w:author="." w:date="2024-01-11T20:39:00Z">
        <w:r w:rsidRPr="00943110" w:rsidDel="001700C0">
          <w:rPr>
            <w:lang w:val="en-GB"/>
          </w:rPr>
          <w:delText>,</w:delText>
        </w:r>
      </w:del>
      <w:ins w:id="1361" w:author="." w:date="2024-01-11T20:39:00Z">
        <w:r w:rsidR="001700C0">
          <w:rPr>
            <w:lang w:val="en-GB"/>
          </w:rPr>
          <w:t xml:space="preserve"> and</w:t>
        </w:r>
      </w:ins>
      <w:r w:rsidRPr="00943110">
        <w:rPr>
          <w:lang w:val="en-GB"/>
        </w:rPr>
        <w:t xml:space="preserve"> skipped the </w:t>
      </w:r>
      <w:proofErr w:type="spellStart"/>
      <w:r w:rsidRPr="00943110">
        <w:rPr>
          <w:lang w:val="en-GB"/>
        </w:rPr>
        <w:t>RepeatFiller-ChainCleaner</w:t>
      </w:r>
      <w:proofErr w:type="spellEnd"/>
      <w:r w:rsidRPr="00943110">
        <w:rPr>
          <w:lang w:val="en-GB"/>
        </w:rPr>
        <w:t xml:space="preserve"> step because we aligned the same species, and </w:t>
      </w:r>
      <w:del w:id="1362" w:author="." w:date="2024-01-12T09:44:00Z">
        <w:r w:rsidRPr="00943110" w:rsidDel="00D45726">
          <w:rPr>
            <w:lang w:val="en-GB"/>
          </w:rPr>
          <w:delText xml:space="preserve">the </w:delText>
        </w:r>
      </w:del>
      <w:proofErr w:type="spellStart"/>
      <w:r w:rsidRPr="00943110">
        <w:rPr>
          <w:lang w:val="en-GB"/>
        </w:rPr>
        <w:t>liftover</w:t>
      </w:r>
      <w:proofErr w:type="spellEnd"/>
      <w:r w:rsidRPr="00943110">
        <w:rPr>
          <w:lang w:val="en-GB"/>
        </w:rPr>
        <w:t xml:space="preserve"> was carried out using </w:t>
      </w:r>
      <w:proofErr w:type="spellStart"/>
      <w:r w:rsidRPr="00943110">
        <w:rPr>
          <w:lang w:val="en-GB"/>
        </w:rPr>
        <w:t>CrossMap</w:t>
      </w:r>
      <w:proofErr w:type="spellEnd"/>
      <w:r w:rsidRPr="00943110">
        <w:rPr>
          <w:lang w:val="en-GB"/>
        </w:rPr>
        <w:t xml:space="preserve"> </w:t>
      </w:r>
      <w:proofErr w:type="spellStart"/>
      <w:r w:rsidRPr="00943110">
        <w:rPr>
          <w:lang w:val="en-GB"/>
        </w:rPr>
        <w:t>v.0.6.2</w:t>
      </w:r>
      <w:proofErr w:type="spellEnd"/>
      <w:r w:rsidRPr="00943110">
        <w:rPr>
          <w:lang w:val="en-GB"/>
        </w:rPr>
        <w:t xml:space="preserve"> </w:t>
      </w:r>
      <w:r w:rsidRPr="00943110">
        <w:rPr>
          <w:lang w:val="en-GB"/>
        </w:rPr>
      </w:r>
      <w:r w:rsidRPr="00943110">
        <w:rPr>
          <w:lang w:val="en-GB"/>
        </w:rPr>
        <w:instrText/>
      </w:r>
      <w:r w:rsidRPr="00943110">
        <w:rPr>
          <w:lang w:val="en-GB"/>
        </w:rPr>
      </w:r>
      <w:r w:rsidRPr="00943110">
        <w:rPr>
          <w:noProof/>
          <w:lang w:val="en-GB"/>
        </w:rPr>
        <w:t>(Hao Zhao et al., 2014)</w:t>
      </w:r>
      <w:r w:rsidRPr="00943110">
        <w:rPr>
          <w:lang w:val="en-GB"/>
        </w:rPr>
      </w:r>
      <w:r w:rsidRPr="00943110">
        <w:rPr>
          <w:lang w:val="en-GB"/>
        </w:rPr>
        <w:t>. To guarantee the reproducibility of the analysis</w:t>
      </w:r>
      <w:ins w:id="1363" w:author="." w:date="2024-01-11T20:39:00Z">
        <w:r w:rsidR="001700C0">
          <w:rPr>
            <w:lang w:val="en-GB"/>
          </w:rPr>
          <w:t>,</w:t>
        </w:r>
      </w:ins>
      <w:r w:rsidRPr="00943110">
        <w:rPr>
          <w:lang w:val="en-GB"/>
        </w:rPr>
        <w:t xml:space="preserve"> a docker was created</w:t>
      </w:r>
      <w:ins w:id="1364" w:author="." w:date="2024-01-12T09:44:00Z">
        <w:r w:rsidR="00D45726">
          <w:rPr>
            <w:lang w:val="en-GB"/>
          </w:rPr>
          <w:t>;</w:t>
        </w:r>
      </w:ins>
      <w:del w:id="1365" w:author="." w:date="2024-01-12T09:44:00Z">
        <w:r w:rsidRPr="00943110" w:rsidDel="00D45726">
          <w:rPr>
            <w:lang w:val="en-GB"/>
          </w:rPr>
          <w:delText xml:space="preserve"> and</w:delText>
        </w:r>
      </w:del>
      <w:r w:rsidRPr="00943110">
        <w:rPr>
          <w:lang w:val="en-GB"/>
        </w:rPr>
        <w:t xml:space="preserve"> it is available at </w:t>
      </w:r>
      <w:hyperlink r:id="rId16" w:history="1">
        <w:r w:rsidRPr="00943110">
          <w:rPr>
            <w:rStyle w:val="Hyperlink"/>
            <w:lang w:val="en-GB"/>
          </w:rPr>
          <w:t>https://</w:t>
        </w:r>
        <w:proofErr w:type="spellStart"/>
        <w:r w:rsidRPr="00943110">
          <w:rPr>
            <w:rStyle w:val="Hyperlink"/>
            <w:lang w:val="en-GB"/>
          </w:rPr>
          <w:t>hub.docker.com</w:t>
        </w:r>
        <w:proofErr w:type="spellEnd"/>
        <w:r w:rsidRPr="00943110">
          <w:rPr>
            <w:rStyle w:val="Hyperlink"/>
            <w:lang w:val="en-GB"/>
          </w:rPr>
          <w:t>/r/</w:t>
        </w:r>
        <w:proofErr w:type="spellStart"/>
        <w:r w:rsidRPr="00943110">
          <w:rPr>
            <w:rStyle w:val="Hyperlink"/>
            <w:lang w:val="en-GB"/>
          </w:rPr>
          <w:t>rocesv</w:t>
        </w:r>
        <w:proofErr w:type="spellEnd"/>
        <w:r w:rsidRPr="00943110">
          <w:rPr>
            <w:rStyle w:val="Hyperlink"/>
            <w:lang w:val="en-GB"/>
          </w:rPr>
          <w:t>/</w:t>
        </w:r>
        <w:proofErr w:type="spellStart"/>
        <w:r w:rsidRPr="00943110">
          <w:rPr>
            <w:rStyle w:val="Hyperlink"/>
            <w:lang w:val="en-GB"/>
          </w:rPr>
          <w:t>compcnes</w:t>
        </w:r>
        <w:proofErr w:type="spellEnd"/>
      </w:hyperlink>
      <w:r w:rsidRPr="00943110">
        <w:rPr>
          <w:lang w:val="en-GB"/>
        </w:rPr>
        <w:t>.</w:t>
      </w:r>
    </w:p>
    <w:p w14:paraId="418C76AC" w14:textId="77777777" w:rsidR="00FA6A90" w:rsidRPr="00943110" w:rsidRDefault="00FA6A90" w:rsidP="00FA6A90">
      <w:pPr>
        <w:pStyle w:val="Heading2"/>
        <w:rPr>
          <w:lang w:val="en-GB"/>
        </w:rPr>
      </w:pPr>
      <w:r w:rsidRPr="00943110">
        <w:rPr>
          <w:lang w:val="en-GB"/>
        </w:rPr>
        <w:t>Functional genomics conservation score</w:t>
      </w:r>
    </w:p>
    <w:p w14:paraId="44B169A5" w14:textId="11A07E95" w:rsidR="00FA6A90" w:rsidRPr="00943110" w:rsidRDefault="001700C0" w:rsidP="00FA6A90">
      <w:pPr>
        <w:rPr>
          <w:lang w:val="en-GB"/>
        </w:rPr>
      </w:pPr>
      <w:ins w:id="1366" w:author="." w:date="2024-01-11T20:39:00Z">
        <w:r>
          <w:rPr>
            <w:lang w:val="en-GB"/>
          </w:rPr>
          <w:t xml:space="preserve">The </w:t>
        </w:r>
      </w:ins>
      <w:proofErr w:type="spellStart"/>
      <w:r w:rsidR="00FA6A90" w:rsidRPr="00943110">
        <w:rPr>
          <w:lang w:val="en-GB"/>
        </w:rPr>
        <w:t>LECIF</w:t>
      </w:r>
      <w:proofErr w:type="spellEnd"/>
      <w:r w:rsidR="00FA6A90" w:rsidRPr="00943110">
        <w:rPr>
          <w:lang w:val="en-GB"/>
        </w:rPr>
        <w:t xml:space="preserve"> algorithm </w:t>
      </w:r>
      <w:r w:rsidR="00FA6A90" w:rsidRPr="00943110">
        <w:rPr>
          <w:lang w:val="en-GB"/>
        </w:rPr>
      </w:r>
      <w:r w:rsidR="00FA6A90" w:rsidRPr="00943110">
        <w:rPr>
          <w:lang w:val="en-GB"/>
        </w:rPr>
        <w:instrText/>
      </w:r>
      <w:r w:rsidR="00FA6A90" w:rsidRPr="00943110">
        <w:rPr>
          <w:lang w:val="en-GB"/>
        </w:rPr>
      </w:r>
      <w:r w:rsidR="00FA6A90" w:rsidRPr="00943110">
        <w:rPr>
          <w:noProof/>
          <w:lang w:val="en-GB"/>
        </w:rPr>
        <w:t>(Kwon and Ernst, 2021)</w:t>
      </w:r>
      <w:r w:rsidR="00FA6A90" w:rsidRPr="00943110">
        <w:rPr>
          <w:lang w:val="en-GB"/>
        </w:rPr>
      </w:r>
      <w:r w:rsidR="00FA6A90" w:rsidRPr="00943110">
        <w:rPr>
          <w:lang w:val="en-GB"/>
        </w:rPr>
        <w:t xml:space="preserve"> was applied to obtain</w:t>
      </w:r>
      <w:ins w:id="1367" w:author="." w:date="2024-01-11T20:39:00Z">
        <w:r>
          <w:rPr>
            <w:lang w:val="en-GB"/>
          </w:rPr>
          <w:t xml:space="preserve"> a</w:t>
        </w:r>
      </w:ins>
      <w:r w:rsidR="00FA6A90" w:rsidRPr="00943110">
        <w:rPr>
          <w:lang w:val="en-GB"/>
        </w:rPr>
        <w:t xml:space="preserve"> functional genomics conservation score between all </w:t>
      </w:r>
      <w:del w:id="1368" w:author="." w:date="2024-01-12T09:44:00Z">
        <w:r w:rsidR="00FA6A90" w:rsidRPr="00943110" w:rsidDel="00D45726">
          <w:rPr>
            <w:lang w:val="en-GB"/>
          </w:rPr>
          <w:delText xml:space="preserve">the </w:delText>
        </w:r>
      </w:del>
      <w:r w:rsidR="00FA6A90" w:rsidRPr="00943110">
        <w:rPr>
          <w:lang w:val="en-GB"/>
        </w:rPr>
        <w:t>possible pairwise comparisons</w:t>
      </w:r>
      <w:ins w:id="1369" w:author="." w:date="2024-01-12T09:44:00Z">
        <w:r w:rsidR="00D45726">
          <w:rPr>
            <w:lang w:val="en-GB"/>
          </w:rPr>
          <w:t>,</w:t>
        </w:r>
      </w:ins>
      <w:r w:rsidR="00FA6A90" w:rsidRPr="00943110">
        <w:rPr>
          <w:lang w:val="en-GB"/>
        </w:rPr>
        <w:t xml:space="preserve"> integrating whole genome alignments, epigenomic</w:t>
      </w:r>
      <w:ins w:id="1370" w:author="." w:date="2024-01-12T10:12:00Z">
        <w:r w:rsidR="00D45726">
          <w:rPr>
            <w:lang w:val="en-GB"/>
          </w:rPr>
          <w:t>s</w:t>
        </w:r>
      </w:ins>
      <w:r w:rsidR="00FA6A90" w:rsidRPr="00943110">
        <w:rPr>
          <w:lang w:val="en-GB"/>
        </w:rPr>
        <w:t xml:space="preserve">, </w:t>
      </w:r>
      <w:del w:id="1371" w:author="." w:date="2024-01-12T09:57:00Z">
        <w:r w:rsidR="00FA6A90" w:rsidRPr="00943110" w:rsidDel="00D45726">
          <w:rPr>
            <w:lang w:val="en-GB"/>
          </w:rPr>
          <w:delText>chromatin state</w:delText>
        </w:r>
      </w:del>
      <w:proofErr w:type="spellStart"/>
      <w:ins w:id="1372" w:author="." w:date="2024-01-12T09:57:00Z">
        <w:r w:rsidR="00D45726">
          <w:rPr>
            <w:lang w:val="en-GB"/>
          </w:rPr>
          <w:t>CS</w:t>
        </w:r>
      </w:ins>
      <w:r w:rsidR="00FA6A90" w:rsidRPr="00943110">
        <w:rPr>
          <w:lang w:val="en-GB"/>
        </w:rPr>
        <w:t>s</w:t>
      </w:r>
      <w:proofErr w:type="spellEnd"/>
      <w:del w:id="1373" w:author="." w:date="2024-01-12T09:44:00Z">
        <w:r w:rsidR="00FA6A90" w:rsidRPr="00943110" w:rsidDel="00D45726">
          <w:rPr>
            <w:lang w:val="en-GB"/>
          </w:rPr>
          <w:delText>,</w:delText>
        </w:r>
      </w:del>
      <w:r w:rsidR="00FA6A90" w:rsidRPr="00943110">
        <w:rPr>
          <w:lang w:val="en-GB"/>
        </w:rPr>
        <w:t xml:space="preserve"> and transcriptomic information. The negative to positive sample weight ratio was se</w:t>
      </w:r>
      <w:del w:id="1374" w:author="." w:date="2024-01-11T20:39:00Z">
        <w:r w:rsidR="00FA6A90" w:rsidRPr="00943110" w:rsidDel="001700C0">
          <w:rPr>
            <w:lang w:val="en-GB"/>
          </w:rPr>
          <w:delText>t</w:delText>
        </w:r>
      </w:del>
      <w:r w:rsidR="00FA6A90" w:rsidRPr="00943110">
        <w:rPr>
          <w:lang w:val="en-GB"/>
        </w:rPr>
        <w:t>t</w:t>
      </w:r>
      <w:del w:id="1375" w:author="." w:date="2024-01-11T20:39:00Z">
        <w:r w:rsidR="00FA6A90" w:rsidRPr="00943110" w:rsidDel="001700C0">
          <w:rPr>
            <w:lang w:val="en-GB"/>
          </w:rPr>
          <w:delText>ed</w:delText>
        </w:r>
      </w:del>
      <w:r w:rsidR="00FA6A90" w:rsidRPr="00943110">
        <w:rPr>
          <w:lang w:val="en-GB"/>
        </w:rPr>
        <w:t xml:space="preserve"> to 10 becaus</w:t>
      </w:r>
      <w:ins w:id="1376" w:author="." w:date="2024-01-11T20:39:00Z">
        <w:r>
          <w:rPr>
            <w:lang w:val="en-GB"/>
          </w:rPr>
          <w:t>e th</w:t>
        </w:r>
      </w:ins>
      <w:r w:rsidR="00FA6A90" w:rsidRPr="00943110">
        <w:rPr>
          <w:lang w:val="en-GB"/>
        </w:rPr>
        <w:t>e species under study are distantly related, with</w:t>
      </w:r>
      <w:ins w:id="1377" w:author="." w:date="2024-01-11T20:39:00Z">
        <w:r>
          <w:rPr>
            <w:lang w:val="en-GB"/>
          </w:rPr>
          <w:t xml:space="preserve"> a</w:t>
        </w:r>
      </w:ins>
      <w:r w:rsidR="00FA6A90" w:rsidRPr="00943110">
        <w:rPr>
          <w:lang w:val="en-GB"/>
        </w:rPr>
        <w:t xml:space="preserve"> lower number of samples aligning but more likely to be functiona</w:t>
      </w:r>
      <w:ins w:id="1378" w:author="." w:date="2024-01-11T20:39:00Z">
        <w:r>
          <w:rPr>
            <w:lang w:val="en-GB"/>
          </w:rPr>
          <w:t>l</w:t>
        </w:r>
      </w:ins>
      <w:r w:rsidR="00FA6A90" w:rsidRPr="00943110">
        <w:rPr>
          <w:lang w:val="en-GB"/>
        </w:rPr>
        <w:t>l</w:t>
      </w:r>
      <w:ins w:id="1379" w:author="." w:date="2024-01-11T20:39:00Z">
        <w:r>
          <w:rPr>
            <w:lang w:val="en-GB"/>
          </w:rPr>
          <w:t>y</w:t>
        </w:r>
      </w:ins>
      <w:r w:rsidR="00FA6A90" w:rsidRPr="00943110">
        <w:rPr>
          <w:lang w:val="en-GB"/>
        </w:rPr>
        <w:t xml:space="preserve"> conserved. For the training and evalu</w:t>
      </w:r>
      <w:del w:id="1380" w:author="." w:date="2024-01-11T20:40:00Z">
        <w:r w:rsidR="00FA6A90" w:rsidRPr="00943110" w:rsidDel="001700C0">
          <w:rPr>
            <w:lang w:val="en-GB"/>
          </w:rPr>
          <w:delText>t</w:delText>
        </w:r>
      </w:del>
      <w:r w:rsidR="00FA6A90" w:rsidRPr="00943110">
        <w:rPr>
          <w:lang w:val="en-GB"/>
        </w:rPr>
        <w:t>ation</w:t>
      </w:r>
      <w:ins w:id="1381" w:author="." w:date="2024-01-11T20:40:00Z">
        <w:r>
          <w:rPr>
            <w:lang w:val="en-GB"/>
          </w:rPr>
          <w:t>,</w:t>
        </w:r>
      </w:ins>
      <w:r w:rsidR="00FA6A90" w:rsidRPr="00943110">
        <w:rPr>
          <w:lang w:val="en-GB"/>
        </w:rPr>
        <w:t xml:space="preserve"> we adopted the same approach as the authors based </w:t>
      </w:r>
      <w:del w:id="1382" w:author="." w:date="2024-01-11T20:40:00Z">
        <w:r w:rsidR="00FA6A90" w:rsidRPr="00943110" w:rsidDel="001700C0">
          <w:rPr>
            <w:lang w:val="en-GB"/>
          </w:rPr>
          <w:delText>i</w:delText>
        </w:r>
      </w:del>
      <w:ins w:id="1383" w:author="." w:date="2024-01-11T20:40:00Z">
        <w:r>
          <w:rPr>
            <w:lang w:val="en-GB"/>
          </w:rPr>
          <w:t>o</w:t>
        </w:r>
      </w:ins>
      <w:r w:rsidR="00FA6A90" w:rsidRPr="00943110">
        <w:rPr>
          <w:lang w:val="en-GB"/>
        </w:rPr>
        <w:t>n odd and even chromosomes (</w:t>
      </w:r>
      <w:r w:rsidR="00D45726" w:rsidRPr="00943110">
        <w:rPr>
          <w:b/>
          <w:lang w:val="en-GB"/>
        </w:rPr>
        <w:t xml:space="preserve">Supplementary </w:t>
      </w:r>
      <w:del w:id="1384" w:author="." w:date="2024-01-11T20:40:00Z">
        <w:r w:rsidR="00FA6A90" w:rsidRPr="00943110" w:rsidDel="001700C0">
          <w:rPr>
            <w:b/>
            <w:lang w:val="en-GB"/>
          </w:rPr>
          <w:delText>t</w:delText>
        </w:r>
      </w:del>
      <w:ins w:id="1385" w:author="." w:date="2024-01-12T09:54:00Z">
        <w:r w:rsidR="00D45726">
          <w:rPr>
            <w:b/>
            <w:lang w:val="en-GB"/>
          </w:rPr>
          <w:t>T</w:t>
        </w:r>
      </w:ins>
      <w:r w:rsidR="00D45726" w:rsidRPr="00943110">
        <w:rPr>
          <w:b/>
          <w:lang w:val="en-GB"/>
        </w:rPr>
        <w:t>able</w:t>
      </w:r>
      <w:r w:rsidR="00FA6A90" w:rsidRPr="00943110">
        <w:rPr>
          <w:b/>
          <w:lang w:val="en-GB"/>
        </w:rPr>
        <w:t xml:space="preserve"> </w:t>
      </w:r>
      <w:proofErr w:type="spellStart"/>
      <w:r w:rsidR="00FA6A90" w:rsidRPr="00943110">
        <w:rPr>
          <w:b/>
          <w:lang w:val="en-GB"/>
        </w:rPr>
        <w:t>S4</w:t>
      </w:r>
      <w:proofErr w:type="spellEnd"/>
      <w:r w:rsidR="00FA6A90" w:rsidRPr="00943110">
        <w:rPr>
          <w:lang w:val="en-GB"/>
        </w:rPr>
        <w:t xml:space="preserve">). </w:t>
      </w:r>
      <w:proofErr w:type="spellStart"/>
      <w:r w:rsidR="00FA6A90" w:rsidRPr="00943110">
        <w:rPr>
          <w:lang w:val="en-GB"/>
        </w:rPr>
        <w:t>LECIF</w:t>
      </w:r>
      <w:proofErr w:type="spellEnd"/>
      <w:r w:rsidR="00FA6A90" w:rsidRPr="00943110">
        <w:rPr>
          <w:lang w:val="en-GB"/>
        </w:rPr>
        <w:t xml:space="preserve"> downstream analyses were performed in</w:t>
      </w:r>
      <w:ins w:id="1386" w:author="." w:date="2024-01-11T20:40:00Z">
        <w:r>
          <w:rPr>
            <w:lang w:val="en-GB"/>
          </w:rPr>
          <w:t xml:space="preserve"> the</w:t>
        </w:r>
      </w:ins>
      <w:r w:rsidR="00FA6A90" w:rsidRPr="00943110">
        <w:rPr>
          <w:lang w:val="en-GB"/>
        </w:rPr>
        <w:t xml:space="preserve"> R software environment (</w:t>
      </w:r>
      <w:r w:rsidR="00000000"/>
      <w:r w:rsidR="00000000">
        <w:instrText/>
      </w:r>
      <w:r w:rsidR="00000000"/>
      <w:r w:rsidR="00FA6A90" w:rsidRPr="00943110">
        <w:rPr>
          <w:rStyle w:val="Hyperlink"/>
          <w:lang w:val="en-GB"/>
        </w:rPr>
        <w:t>Team R Development Core</w:t>
      </w:r>
      <w:ins w:id="1387" w:author="." w:date="2024-01-12T10:04:00Z">
        <w:r w:rsidR="00D45726">
          <w:rPr>
            <w:rStyle w:val="Hyperlink"/>
            <w:lang w:val="en-GB"/>
          </w:rPr>
          <w:t>,</w:t>
        </w:r>
      </w:ins>
      <w:r w:rsidR="00FA6A90" w:rsidRPr="00943110">
        <w:rPr>
          <w:rStyle w:val="Hyperlink"/>
          <w:lang w:val="en-GB"/>
        </w:rPr>
        <w:t xml:space="preserve"> 2013</w:t>
      </w:r>
      <w:r w:rsidR="00000000">
        <w:rPr>
          <w:rStyle w:val="Hyperlink"/>
          <w:lang w:val="en-GB"/>
        </w:rPr>
      </w:r>
      <w:r w:rsidR="00FA6A90" w:rsidRPr="00943110">
        <w:rPr>
          <w:lang w:val="en-GB"/>
        </w:rPr>
        <w:t>).</w:t>
      </w:r>
    </w:p>
    <w:p w14:paraId="652EAB84" w14:textId="77777777" w:rsidR="00FA6A90" w:rsidRPr="00943110" w:rsidRDefault="00FA6A90" w:rsidP="00FA6A90">
      <w:pPr>
        <w:pStyle w:val="Heading2"/>
        <w:rPr>
          <w:lang w:val="en-GB"/>
        </w:rPr>
      </w:pPr>
      <w:r w:rsidRPr="00943110">
        <w:rPr>
          <w:lang w:val="en-GB"/>
        </w:rPr>
        <w:t>Database resource</w:t>
      </w:r>
    </w:p>
    <w:p w14:paraId="4A76D938" w14:textId="78978202" w:rsidR="00FA6A90" w:rsidRPr="00943110" w:rsidRDefault="00FA6A90" w:rsidP="00FA6A90">
      <w:pPr>
        <w:rPr>
          <w:lang w:val="en-GB"/>
        </w:rPr>
      </w:pPr>
      <w:r w:rsidRPr="00943110">
        <w:rPr>
          <w:lang w:val="en-GB"/>
        </w:rPr>
        <w:t>We developed</w:t>
      </w:r>
      <w:ins w:id="1388" w:author="." w:date="2024-01-11T20:40:00Z">
        <w:r w:rsidR="001700C0">
          <w:rPr>
            <w:lang w:val="en-GB"/>
          </w:rPr>
          <w:t xml:space="preserve"> a</w:t>
        </w:r>
      </w:ins>
      <w:r w:rsidRPr="00943110">
        <w:rPr>
          <w:lang w:val="en-GB"/>
        </w:rPr>
        <w:t xml:space="preserve"> </w:t>
      </w:r>
      <w:proofErr w:type="spellStart"/>
      <w:r w:rsidRPr="00943110">
        <w:rPr>
          <w:lang w:val="en-GB"/>
        </w:rPr>
        <w:t>PlantFUN</w:t>
      </w:r>
      <w:proofErr w:type="spellEnd"/>
      <w:r w:rsidRPr="00943110">
        <w:rPr>
          <w:lang w:val="en-GB"/>
        </w:rPr>
        <w:t>(</w:t>
      </w:r>
      <w:proofErr w:type="spellStart"/>
      <w:r w:rsidRPr="00943110">
        <w:rPr>
          <w:lang w:val="en-GB"/>
        </w:rPr>
        <w:t>ctional</w:t>
      </w:r>
      <w:proofErr w:type="spellEnd"/>
      <w:r w:rsidRPr="00943110">
        <w:rPr>
          <w:lang w:val="en-GB"/>
        </w:rPr>
        <w:t>)</w:t>
      </w:r>
      <w:proofErr w:type="gramStart"/>
      <w:r w:rsidRPr="00943110">
        <w:rPr>
          <w:lang w:val="en-GB"/>
        </w:rPr>
        <w:t>CO(</w:t>
      </w:r>
      <w:proofErr w:type="spellStart"/>
      <w:proofErr w:type="gramEnd"/>
      <w:r w:rsidRPr="00943110">
        <w:rPr>
          <w:lang w:val="en-GB"/>
        </w:rPr>
        <w:t>nservation</w:t>
      </w:r>
      <w:proofErr w:type="spellEnd"/>
      <w:r w:rsidRPr="00943110">
        <w:rPr>
          <w:lang w:val="en-GB"/>
        </w:rPr>
        <w:t xml:space="preserve">) database to provide public availability of the functional integrative tracks generated in this work and to facilitate future research in evolutionary functional genomics. </w:t>
      </w:r>
      <w:proofErr w:type="spellStart"/>
      <w:r w:rsidRPr="00943110">
        <w:rPr>
          <w:lang w:val="en-GB"/>
        </w:rPr>
        <w:t>PlantFUNCO</w:t>
      </w:r>
      <w:proofErr w:type="spellEnd"/>
      <w:r w:rsidRPr="00943110">
        <w:rPr>
          <w:lang w:val="en-GB"/>
        </w:rPr>
        <w:t xml:space="preserve"> contains three main tools: 1) </w:t>
      </w:r>
      <w:ins w:id="1389" w:author="." w:date="2024-01-12T10:12:00Z">
        <w:r w:rsidR="00D45726">
          <w:rPr>
            <w:lang w:val="en-GB"/>
          </w:rPr>
          <w:t xml:space="preserve">a </w:t>
        </w:r>
      </w:ins>
      <w:del w:id="1390" w:author="." w:date="2024-01-12T09:45:00Z">
        <w:r w:rsidRPr="00943110" w:rsidDel="00D45726">
          <w:rPr>
            <w:lang w:val="en-GB"/>
          </w:rPr>
          <w:delText>S</w:delText>
        </w:r>
      </w:del>
      <w:ins w:id="1391" w:author="." w:date="2024-01-12T09:45:00Z">
        <w:r w:rsidR="00D45726">
          <w:rPr>
            <w:lang w:val="en-GB"/>
          </w:rPr>
          <w:t>s</w:t>
        </w:r>
      </w:ins>
      <w:r w:rsidRPr="00943110">
        <w:rPr>
          <w:lang w:val="en-GB"/>
        </w:rPr>
        <w:t xml:space="preserve">earch section with interactive tables to retrieve gene- or </w:t>
      </w:r>
      <w:proofErr w:type="spellStart"/>
      <w:r w:rsidRPr="00943110">
        <w:rPr>
          <w:lang w:val="en-GB"/>
        </w:rPr>
        <w:t>superenhancer</w:t>
      </w:r>
      <w:proofErr w:type="spellEnd"/>
      <w:r w:rsidRPr="00943110">
        <w:rPr>
          <w:lang w:val="en-GB"/>
        </w:rPr>
        <w:t xml:space="preserve">-level </w:t>
      </w:r>
      <w:r w:rsidRPr="00943110">
        <w:rPr>
          <w:lang w:val="en-GB"/>
        </w:rPr>
      </w:r>
      <w:r w:rsidRPr="00943110">
        <w:rPr>
          <w:lang w:val="en-GB"/>
        </w:rPr>
        <w:instrText/>
      </w:r>
      <w:r w:rsidRPr="00943110">
        <w:rPr>
          <w:lang w:val="en-GB"/>
        </w:rPr>
      </w:r>
      <w:r w:rsidRPr="00943110">
        <w:rPr>
          <w:noProof/>
          <w:lang w:val="en-GB"/>
        </w:rPr>
        <w:t>(Zhao et al., 2022)</w:t>
      </w:r>
      <w:r w:rsidRPr="00943110">
        <w:rPr>
          <w:lang w:val="en-GB"/>
        </w:rPr>
      </w:r>
      <w:r w:rsidRPr="00943110">
        <w:rPr>
          <w:lang w:val="en-GB"/>
        </w:rPr>
        <w:t xml:space="preserve"> functional and comparative genomics information</w:t>
      </w:r>
      <w:del w:id="1392" w:author="." w:date="2024-01-12T09:45:00Z">
        <w:r w:rsidRPr="00943110" w:rsidDel="00D45726">
          <w:rPr>
            <w:lang w:val="en-GB"/>
          </w:rPr>
          <w:delText>.</w:delText>
        </w:r>
      </w:del>
      <w:ins w:id="1393" w:author="." w:date="2024-01-12T09:45:00Z">
        <w:r w:rsidR="00D45726">
          <w:rPr>
            <w:lang w:val="en-GB"/>
          </w:rPr>
          <w:t>;</w:t>
        </w:r>
      </w:ins>
      <w:r w:rsidRPr="00943110">
        <w:rPr>
          <w:lang w:val="en-GB"/>
        </w:rPr>
        <w:t xml:space="preserve"> 2)</w:t>
      </w:r>
      <w:ins w:id="1394" w:author="." w:date="2024-01-12T10:12:00Z">
        <w:r w:rsidR="00D45726">
          <w:rPr>
            <w:lang w:val="en-GB"/>
          </w:rPr>
          <w:t xml:space="preserve"> a</w:t>
        </w:r>
      </w:ins>
      <w:r w:rsidRPr="00943110">
        <w:rPr>
          <w:lang w:val="en-GB"/>
        </w:rPr>
        <w:t xml:space="preserve"> Shiny</w:t>
      </w:r>
      <w:del w:id="1395" w:author="." w:date="2024-01-11T20:40:00Z">
        <w:r w:rsidRPr="00943110" w:rsidDel="001700C0">
          <w:rPr>
            <w:lang w:val="en-GB"/>
          </w:rPr>
          <w:delText>-</w:delText>
        </w:r>
      </w:del>
      <w:ins w:id="1396" w:author="." w:date="2024-01-11T20:40:00Z">
        <w:r w:rsidR="001700C0">
          <w:rPr>
            <w:lang w:val="en-GB"/>
          </w:rPr>
          <w:t xml:space="preserve"> </w:t>
        </w:r>
      </w:ins>
      <w:r w:rsidRPr="00943110">
        <w:rPr>
          <w:lang w:val="en-GB"/>
        </w:rPr>
        <w:t xml:space="preserve">application to compute LOLA genomic overlap enrichments of user query bed files over </w:t>
      </w:r>
      <w:del w:id="1397" w:author="." w:date="2024-01-12T09:57:00Z">
        <w:r w:rsidRPr="00943110" w:rsidDel="00D45726">
          <w:rPr>
            <w:lang w:val="en-GB"/>
          </w:rPr>
          <w:delText>chromatin state</w:delText>
        </w:r>
      </w:del>
      <w:proofErr w:type="spellStart"/>
      <w:ins w:id="1398" w:author="." w:date="2024-01-12T09:57:00Z">
        <w:r w:rsidR="00D45726">
          <w:rPr>
            <w:lang w:val="en-GB"/>
          </w:rPr>
          <w:t>CS</w:t>
        </w:r>
      </w:ins>
      <w:r w:rsidRPr="00943110">
        <w:rPr>
          <w:lang w:val="en-GB"/>
        </w:rPr>
        <w:t>s</w:t>
      </w:r>
      <w:proofErr w:type="spellEnd"/>
      <w:r w:rsidRPr="00943110">
        <w:rPr>
          <w:lang w:val="en-GB"/>
        </w:rPr>
        <w:t xml:space="preserve"> and </w:t>
      </w:r>
      <w:proofErr w:type="spellStart"/>
      <w:r w:rsidRPr="00943110">
        <w:rPr>
          <w:lang w:val="en-GB"/>
        </w:rPr>
        <w:lastRenderedPageBreak/>
        <w:t>LECIF</w:t>
      </w:r>
      <w:proofErr w:type="spellEnd"/>
      <w:r w:rsidRPr="00943110">
        <w:rPr>
          <w:lang w:val="en-GB"/>
        </w:rPr>
        <w:t>/</w:t>
      </w:r>
      <w:proofErr w:type="spellStart"/>
      <w:r w:rsidRPr="00943110">
        <w:rPr>
          <w:lang w:val="en-GB"/>
        </w:rPr>
        <w:t>PhyloP</w:t>
      </w:r>
      <w:proofErr w:type="spellEnd"/>
      <w:r w:rsidRPr="00943110">
        <w:rPr>
          <w:lang w:val="en-GB"/>
        </w:rPr>
        <w:t xml:space="preserve"> binned scores</w:t>
      </w:r>
      <w:ins w:id="1399" w:author="." w:date="2024-01-12T09:46:00Z">
        <w:r w:rsidR="00D45726">
          <w:rPr>
            <w:lang w:val="en-GB"/>
          </w:rPr>
          <w:t>; and</w:t>
        </w:r>
      </w:ins>
      <w:del w:id="1400" w:author="." w:date="2024-01-12T09:46:00Z">
        <w:r w:rsidRPr="00943110" w:rsidDel="00D45726">
          <w:rPr>
            <w:lang w:val="en-GB"/>
          </w:rPr>
          <w:delText>.</w:delText>
        </w:r>
      </w:del>
      <w:r w:rsidRPr="00943110">
        <w:rPr>
          <w:lang w:val="en-GB"/>
        </w:rPr>
        <w:t xml:space="preserve"> 3)</w:t>
      </w:r>
      <w:ins w:id="1401" w:author="." w:date="2024-01-12T10:12:00Z">
        <w:r w:rsidR="00D45726">
          <w:rPr>
            <w:lang w:val="en-GB"/>
          </w:rPr>
          <w:t xml:space="preserve"> a</w:t>
        </w:r>
      </w:ins>
      <w:r w:rsidRPr="00943110">
        <w:rPr>
          <w:lang w:val="en-GB"/>
        </w:rPr>
        <w:t xml:space="preserve"> </w:t>
      </w:r>
      <w:proofErr w:type="spellStart"/>
      <w:r w:rsidRPr="00943110">
        <w:rPr>
          <w:lang w:val="en-GB"/>
        </w:rPr>
        <w:t>JBrowse2</w:t>
      </w:r>
      <w:proofErr w:type="spellEnd"/>
      <w:r w:rsidRPr="00943110">
        <w:rPr>
          <w:lang w:val="en-GB"/>
        </w:rPr>
        <w:t xml:space="preserve"> genome browser </w:t>
      </w:r>
      <w:r w:rsidRPr="00943110">
        <w:rPr>
          <w:lang w:val="en-GB"/>
        </w:rPr>
      </w:r>
      <w:r w:rsidRPr="00943110">
        <w:rPr>
          <w:lang w:val="en-GB"/>
        </w:rPr>
        <w:instrText/>
      </w:r>
      <w:r w:rsidRPr="00943110">
        <w:rPr>
          <w:lang w:val="en-GB"/>
        </w:rPr>
      </w:r>
      <w:r w:rsidRPr="00943110">
        <w:rPr>
          <w:noProof/>
          <w:lang w:val="en-GB"/>
        </w:rPr>
        <w:t>(Diesh et al., 2023)</w:t>
      </w:r>
      <w:r w:rsidRPr="00943110">
        <w:rPr>
          <w:lang w:val="en-GB"/>
        </w:rPr>
      </w:r>
      <w:r w:rsidRPr="00943110">
        <w:rPr>
          <w:lang w:val="en-GB"/>
        </w:rPr>
        <w:t xml:space="preserve">. </w:t>
      </w:r>
      <w:proofErr w:type="spellStart"/>
      <w:r w:rsidRPr="00943110">
        <w:rPr>
          <w:lang w:val="en-GB"/>
        </w:rPr>
        <w:t>PlantFUNCO</w:t>
      </w:r>
      <w:proofErr w:type="spellEnd"/>
      <w:r w:rsidRPr="00943110">
        <w:rPr>
          <w:lang w:val="en-GB"/>
        </w:rPr>
        <w:t xml:space="preserve"> is available at </w:t>
      </w:r>
      <w:hyperlink r:id="rId17" w:history="1">
        <w:r w:rsidRPr="00943110">
          <w:rPr>
            <w:rStyle w:val="Hyperlink"/>
            <w:lang w:val="en-GB"/>
          </w:rPr>
          <w:t>https://</w:t>
        </w:r>
        <w:proofErr w:type="spellStart"/>
        <w:r w:rsidRPr="00943110">
          <w:rPr>
            <w:rStyle w:val="Hyperlink"/>
            <w:lang w:val="en-GB"/>
          </w:rPr>
          <w:t>rocesv.github.io</w:t>
        </w:r>
        <w:proofErr w:type="spellEnd"/>
        <w:r w:rsidRPr="00943110">
          <w:rPr>
            <w:rStyle w:val="Hyperlink"/>
            <w:lang w:val="en-GB"/>
          </w:rPr>
          <w:t>/</w:t>
        </w:r>
        <w:proofErr w:type="spellStart"/>
        <w:r w:rsidRPr="00943110">
          <w:rPr>
            <w:rStyle w:val="Hyperlink"/>
            <w:lang w:val="en-GB"/>
          </w:rPr>
          <w:t>PlantFUNCO</w:t>
        </w:r>
        <w:proofErr w:type="spellEnd"/>
      </w:hyperlink>
      <w:r w:rsidRPr="00943110">
        <w:rPr>
          <w:lang w:val="en-GB"/>
        </w:rPr>
        <w:t>.</w:t>
      </w:r>
    </w:p>
    <w:p w14:paraId="4C781342" w14:textId="77777777" w:rsidR="00FA6A90" w:rsidRPr="00943110" w:rsidRDefault="00FA6A90" w:rsidP="00FA6A90">
      <w:pPr>
        <w:pStyle w:val="Heading1"/>
        <w:rPr>
          <w:lang w:val="en-GB"/>
        </w:rPr>
      </w:pPr>
      <w:r w:rsidRPr="00943110">
        <w:rPr>
          <w:lang w:val="en-GB"/>
        </w:rPr>
        <w:t>Data availability</w:t>
      </w:r>
    </w:p>
    <w:p w14:paraId="3587A39E" w14:textId="36739E67" w:rsidR="00FA6A90" w:rsidRPr="00943110" w:rsidRDefault="00FA6A90" w:rsidP="00FA6A90">
      <w:pPr>
        <w:rPr>
          <w:lang w:val="en-GB"/>
        </w:rPr>
      </w:pPr>
      <w:r w:rsidRPr="00943110">
        <w:rPr>
          <w:lang w:val="en-GB"/>
        </w:rPr>
        <w:t xml:space="preserve">All </w:t>
      </w:r>
      <w:del w:id="1402" w:author="." w:date="2024-01-11T20:40:00Z">
        <w:r w:rsidRPr="00943110" w:rsidDel="001700C0">
          <w:rPr>
            <w:lang w:val="en-GB"/>
          </w:rPr>
          <w:delText xml:space="preserve">the </w:delText>
        </w:r>
      </w:del>
      <w:r w:rsidRPr="00943110">
        <w:rPr>
          <w:lang w:val="en-GB"/>
        </w:rPr>
        <w:t xml:space="preserve">data generated in this study </w:t>
      </w:r>
      <w:del w:id="1403" w:author="." w:date="2024-01-11T20:40:00Z">
        <w:r w:rsidRPr="00943110" w:rsidDel="001700C0">
          <w:rPr>
            <w:lang w:val="en-GB"/>
          </w:rPr>
          <w:delText>is</w:delText>
        </w:r>
      </w:del>
      <w:ins w:id="1404" w:author="." w:date="2024-01-11T20:40:00Z">
        <w:r w:rsidR="001700C0">
          <w:rPr>
            <w:lang w:val="en-GB"/>
          </w:rPr>
          <w:t>are</w:t>
        </w:r>
      </w:ins>
      <w:r w:rsidRPr="00943110">
        <w:rPr>
          <w:lang w:val="en-GB"/>
        </w:rPr>
        <w:t xml:space="preserve"> available a</w:t>
      </w:r>
      <w:ins w:id="1405" w:author="." w:date="2024-01-11T20:40:00Z">
        <w:r w:rsidR="001700C0">
          <w:rPr>
            <w:lang w:val="en-GB"/>
          </w:rPr>
          <w:t xml:space="preserve">t </w:t>
        </w:r>
      </w:ins>
      <w:r w:rsidRPr="00943110">
        <w:rPr>
          <w:lang w:val="en-GB"/>
        </w:rPr>
        <w:t>t</w:t>
      </w:r>
      <w:ins w:id="1406" w:author="." w:date="2024-01-11T20:40:00Z">
        <w:r w:rsidR="001700C0">
          <w:rPr>
            <w:lang w:val="en-GB"/>
          </w:rPr>
          <w:t>he</w:t>
        </w:r>
      </w:ins>
      <w:r w:rsidRPr="00943110">
        <w:rPr>
          <w:lang w:val="en-GB"/>
        </w:rPr>
        <w:t xml:space="preserve"> </w:t>
      </w:r>
      <w:proofErr w:type="spellStart"/>
      <w:r w:rsidRPr="00943110">
        <w:rPr>
          <w:lang w:val="en-GB"/>
        </w:rPr>
        <w:t>PlantFUNCO</w:t>
      </w:r>
      <w:proofErr w:type="spellEnd"/>
      <w:r w:rsidRPr="00943110">
        <w:rPr>
          <w:lang w:val="en-GB"/>
        </w:rPr>
        <w:t xml:space="preserve"> database </w:t>
      </w:r>
      <w:hyperlink r:id="rId18" w:history="1">
        <w:r w:rsidRPr="00943110">
          <w:rPr>
            <w:rStyle w:val="Hyperlink"/>
            <w:lang w:val="en-GB"/>
          </w:rPr>
          <w:t>https://</w:t>
        </w:r>
        <w:proofErr w:type="spellStart"/>
        <w:r w:rsidRPr="00943110">
          <w:rPr>
            <w:rStyle w:val="Hyperlink"/>
            <w:lang w:val="en-GB"/>
          </w:rPr>
          <w:t>rocesv.github.io</w:t>
        </w:r>
        <w:proofErr w:type="spellEnd"/>
        <w:r w:rsidRPr="00943110">
          <w:rPr>
            <w:rStyle w:val="Hyperlink"/>
            <w:lang w:val="en-GB"/>
          </w:rPr>
          <w:t>/</w:t>
        </w:r>
        <w:proofErr w:type="spellStart"/>
        <w:r w:rsidRPr="00943110">
          <w:rPr>
            <w:rStyle w:val="Hyperlink"/>
            <w:lang w:val="en-GB"/>
          </w:rPr>
          <w:t>PlantFUNCO</w:t>
        </w:r>
        <w:proofErr w:type="spellEnd"/>
      </w:hyperlink>
      <w:r w:rsidRPr="00943110">
        <w:rPr>
          <w:lang w:val="en-GB"/>
        </w:rPr>
        <w:t xml:space="preserve"> and </w:t>
      </w:r>
      <w:hyperlink r:id="rId19" w:history="1">
        <w:r w:rsidRPr="00943110">
          <w:rPr>
            <w:rStyle w:val="Hyperlink"/>
            <w:lang w:val="en-GB"/>
          </w:rPr>
          <w:t>https://</w:t>
        </w:r>
        <w:proofErr w:type="spellStart"/>
        <w:r w:rsidRPr="00943110">
          <w:rPr>
            <w:rStyle w:val="Hyperlink"/>
            <w:lang w:val="en-GB"/>
          </w:rPr>
          <w:t>zenodo.org</w:t>
        </w:r>
        <w:proofErr w:type="spellEnd"/>
        <w:r w:rsidRPr="00943110">
          <w:rPr>
            <w:rStyle w:val="Hyperlink"/>
            <w:lang w:val="en-GB"/>
          </w:rPr>
          <w:t>/record/7852329</w:t>
        </w:r>
      </w:hyperlink>
      <w:r w:rsidRPr="00943110">
        <w:rPr>
          <w:lang w:val="en-GB"/>
        </w:rPr>
        <w:t xml:space="preserve">. </w:t>
      </w:r>
      <w:del w:id="1407" w:author="." w:date="2024-01-12T09:46:00Z">
        <w:r w:rsidRPr="00943110" w:rsidDel="00D45726">
          <w:rPr>
            <w:lang w:val="en-GB"/>
          </w:rPr>
          <w:delText>All t</w:delText>
        </w:r>
      </w:del>
      <w:ins w:id="1408" w:author="." w:date="2024-01-12T09:46:00Z">
        <w:r w:rsidR="00D45726">
          <w:rPr>
            <w:lang w:val="en-GB"/>
          </w:rPr>
          <w:t>T</w:t>
        </w:r>
      </w:ins>
      <w:r w:rsidRPr="00943110">
        <w:rPr>
          <w:lang w:val="en-GB"/>
        </w:rPr>
        <w:t xml:space="preserve">he code used in this work is available at </w:t>
      </w:r>
      <w:hyperlink r:id="rId20" w:history="1">
        <w:r w:rsidRPr="00943110">
          <w:rPr>
            <w:rStyle w:val="Hyperlink"/>
            <w:lang w:val="en-GB"/>
          </w:rPr>
          <w:t>https://</w:t>
        </w:r>
        <w:proofErr w:type="spellStart"/>
        <w:r w:rsidRPr="00943110">
          <w:rPr>
            <w:rStyle w:val="Hyperlink"/>
            <w:lang w:val="en-GB"/>
          </w:rPr>
          <w:t>github.com</w:t>
        </w:r>
        <w:proofErr w:type="spellEnd"/>
        <w:r w:rsidRPr="00943110">
          <w:rPr>
            <w:rStyle w:val="Hyperlink"/>
            <w:lang w:val="en-GB"/>
          </w:rPr>
          <w:t>/</w:t>
        </w:r>
        <w:proofErr w:type="spellStart"/>
        <w:r w:rsidRPr="00943110">
          <w:rPr>
            <w:rStyle w:val="Hyperlink"/>
            <w:lang w:val="en-GB"/>
          </w:rPr>
          <w:t>RocesV</w:t>
        </w:r>
        <w:proofErr w:type="spellEnd"/>
        <w:r w:rsidRPr="00943110">
          <w:rPr>
            <w:rStyle w:val="Hyperlink"/>
            <w:lang w:val="en-GB"/>
          </w:rPr>
          <w:t>/</w:t>
        </w:r>
        <w:proofErr w:type="spellStart"/>
        <w:r w:rsidRPr="00943110">
          <w:rPr>
            <w:rStyle w:val="Hyperlink"/>
            <w:lang w:val="en-GB"/>
          </w:rPr>
          <w:t>PlantFUNCO_manuscript</w:t>
        </w:r>
        <w:proofErr w:type="spellEnd"/>
      </w:hyperlink>
      <w:r w:rsidRPr="00943110">
        <w:rPr>
          <w:lang w:val="en-GB"/>
        </w:rPr>
        <w:t>.</w:t>
      </w:r>
    </w:p>
    <w:p w14:paraId="2F9CB9AB" w14:textId="0E31097F" w:rsidR="00FA6A90" w:rsidRPr="00943110" w:rsidRDefault="00FA6A90" w:rsidP="00FA6A90">
      <w:pPr>
        <w:pStyle w:val="Heading1"/>
        <w:rPr>
          <w:lang w:val="en-GB"/>
        </w:rPr>
      </w:pPr>
      <w:r w:rsidRPr="00943110">
        <w:rPr>
          <w:lang w:val="en-GB"/>
        </w:rPr>
        <w:t>Acknowledg</w:t>
      </w:r>
      <w:ins w:id="1409" w:author="." w:date="2024-01-11T20:40:00Z">
        <w:r w:rsidR="001700C0">
          <w:rPr>
            <w:lang w:val="en-GB"/>
          </w:rPr>
          <w:t>e</w:t>
        </w:r>
      </w:ins>
      <w:r w:rsidRPr="00943110">
        <w:rPr>
          <w:lang w:val="en-GB"/>
        </w:rPr>
        <w:t>ments</w:t>
      </w:r>
    </w:p>
    <w:p w14:paraId="2A8BA3B9" w14:textId="2E462099" w:rsidR="00FA6A90" w:rsidRPr="00943110" w:rsidRDefault="00FA6A90" w:rsidP="00FA6A90">
      <w:pPr>
        <w:rPr>
          <w:lang w:val="en-GB"/>
        </w:rPr>
      </w:pPr>
      <w:r w:rsidRPr="00943110">
        <w:rPr>
          <w:lang w:val="en-GB"/>
        </w:rPr>
        <w:t xml:space="preserve">This work </w:t>
      </w:r>
      <w:del w:id="1410" w:author="." w:date="2024-01-12T09:46:00Z">
        <w:r w:rsidRPr="00943110" w:rsidDel="00D45726">
          <w:rPr>
            <w:lang w:val="en-GB"/>
          </w:rPr>
          <w:delText xml:space="preserve">is </w:delText>
        </w:r>
      </w:del>
      <w:ins w:id="1411" w:author="." w:date="2024-01-12T09:46:00Z">
        <w:r w:rsidR="00D45726">
          <w:rPr>
            <w:lang w:val="en-GB"/>
          </w:rPr>
          <w:t>was</w:t>
        </w:r>
        <w:r w:rsidR="00D45726" w:rsidRPr="00943110">
          <w:rPr>
            <w:lang w:val="en-GB"/>
          </w:rPr>
          <w:t xml:space="preserve"> </w:t>
        </w:r>
      </w:ins>
      <w:r w:rsidRPr="00943110">
        <w:rPr>
          <w:lang w:val="en-GB"/>
        </w:rPr>
        <w:t xml:space="preserve">generously financed by </w:t>
      </w:r>
      <w:r w:rsidRPr="00943110">
        <w:rPr>
          <w:rFonts w:cs="Arial"/>
          <w:lang w:val="en-GB"/>
        </w:rPr>
        <w:t>the Spanish Ministry of Science, Innovation and Universities (</w:t>
      </w:r>
      <w:proofErr w:type="spellStart"/>
      <w:r w:rsidRPr="00943110">
        <w:rPr>
          <w:rFonts w:cs="Arial"/>
          <w:lang w:val="en-GB"/>
        </w:rPr>
        <w:t>PID2020</w:t>
      </w:r>
      <w:proofErr w:type="spellEnd"/>
      <w:r w:rsidRPr="00943110">
        <w:rPr>
          <w:rFonts w:cs="Arial"/>
          <w:lang w:val="en-GB"/>
        </w:rPr>
        <w:t xml:space="preserve">-113896GB-I00). VR and AA </w:t>
      </w:r>
      <w:del w:id="1412" w:author="." w:date="2024-01-12T09:46:00Z">
        <w:r w:rsidRPr="00943110" w:rsidDel="00D45726">
          <w:rPr>
            <w:rFonts w:cs="Arial"/>
            <w:lang w:val="en-GB"/>
          </w:rPr>
          <w:delText xml:space="preserve">are </w:delText>
        </w:r>
      </w:del>
      <w:ins w:id="1413" w:author="." w:date="2024-01-12T09:46:00Z">
        <w:r w:rsidR="00D45726">
          <w:rPr>
            <w:rFonts w:cs="Arial"/>
            <w:lang w:val="en-GB"/>
          </w:rPr>
          <w:t>were</w:t>
        </w:r>
        <w:r w:rsidR="00D45726" w:rsidRPr="00943110">
          <w:rPr>
            <w:rFonts w:cs="Arial"/>
            <w:lang w:val="en-GB"/>
          </w:rPr>
          <w:t xml:space="preserve"> </w:t>
        </w:r>
      </w:ins>
      <w:r w:rsidRPr="00943110">
        <w:rPr>
          <w:rFonts w:cs="Arial"/>
          <w:lang w:val="en-GB"/>
        </w:rPr>
        <w:t>supported by a fellowship from</w:t>
      </w:r>
      <w:ins w:id="1414" w:author="." w:date="2024-01-11T20:40:00Z">
        <w:r w:rsidR="001700C0">
          <w:rPr>
            <w:rFonts w:cs="Arial"/>
            <w:lang w:val="en-GB"/>
          </w:rPr>
          <w:t xml:space="preserve"> the</w:t>
        </w:r>
      </w:ins>
      <w:r w:rsidRPr="00943110">
        <w:rPr>
          <w:rFonts w:cs="Arial"/>
          <w:lang w:val="en-GB"/>
        </w:rPr>
        <w:t xml:space="preserve"> Spanish Ministry of Universities (</w:t>
      </w:r>
      <w:proofErr w:type="spellStart"/>
      <w:r w:rsidRPr="00943110">
        <w:rPr>
          <w:rFonts w:cs="Arial"/>
          <w:lang w:val="en-GB"/>
        </w:rPr>
        <w:t>FPU18</w:t>
      </w:r>
      <w:proofErr w:type="spellEnd"/>
      <w:r w:rsidRPr="00943110">
        <w:rPr>
          <w:rFonts w:cs="Arial"/>
          <w:lang w:val="en-GB"/>
        </w:rPr>
        <w:t xml:space="preserve">/02953 and </w:t>
      </w:r>
      <w:proofErr w:type="spellStart"/>
      <w:r w:rsidRPr="00943110">
        <w:rPr>
          <w:rFonts w:cs="Arial"/>
          <w:lang w:val="en-GB"/>
        </w:rPr>
        <w:t>FPU19</w:t>
      </w:r>
      <w:proofErr w:type="spellEnd"/>
      <w:r w:rsidRPr="00943110">
        <w:rPr>
          <w:rFonts w:cs="Arial"/>
          <w:lang w:val="en-GB"/>
        </w:rPr>
        <w:t xml:space="preserve">/01142, respectively). SG </w:t>
      </w:r>
      <w:del w:id="1415" w:author="." w:date="2024-01-12T09:46:00Z">
        <w:r w:rsidRPr="00943110" w:rsidDel="00D45726">
          <w:rPr>
            <w:rFonts w:cs="Arial"/>
            <w:lang w:val="en-GB"/>
          </w:rPr>
          <w:delText xml:space="preserve">is </w:delText>
        </w:r>
      </w:del>
      <w:ins w:id="1416" w:author="." w:date="2024-01-12T09:46:00Z">
        <w:r w:rsidR="00D45726">
          <w:rPr>
            <w:rFonts w:cs="Arial"/>
            <w:lang w:val="en-GB"/>
          </w:rPr>
          <w:t>was</w:t>
        </w:r>
        <w:r w:rsidR="00D45726" w:rsidRPr="00943110">
          <w:rPr>
            <w:rFonts w:cs="Arial"/>
            <w:lang w:val="en-GB"/>
          </w:rPr>
          <w:t xml:space="preserve"> </w:t>
        </w:r>
      </w:ins>
      <w:r w:rsidRPr="00943110">
        <w:rPr>
          <w:rFonts w:cs="Arial"/>
          <w:lang w:val="en-GB"/>
        </w:rPr>
        <w:t>supported by</w:t>
      </w:r>
      <w:ins w:id="1417" w:author="." w:date="2024-01-11T20:40:00Z">
        <w:r w:rsidR="001700C0">
          <w:rPr>
            <w:rFonts w:cs="Arial"/>
            <w:lang w:val="en-GB"/>
          </w:rPr>
          <w:t xml:space="preserve"> the</w:t>
        </w:r>
      </w:ins>
      <w:r w:rsidRPr="00943110">
        <w:rPr>
          <w:rFonts w:cs="Arial"/>
          <w:lang w:val="en-GB"/>
        </w:rPr>
        <w:t xml:space="preserve"> Severo Ochoa Predoctoral Program (</w:t>
      </w:r>
      <w:proofErr w:type="spellStart"/>
      <w:r w:rsidRPr="00943110">
        <w:rPr>
          <w:rFonts w:cs="Arial"/>
          <w:lang w:val="en-GB"/>
        </w:rPr>
        <w:t>BP19</w:t>
      </w:r>
      <w:proofErr w:type="spellEnd"/>
      <w:r w:rsidRPr="00943110">
        <w:rPr>
          <w:rFonts w:cs="Arial"/>
          <w:lang w:val="en-GB"/>
        </w:rPr>
        <w:t xml:space="preserve">-145). JP </w:t>
      </w:r>
      <w:del w:id="1418" w:author="." w:date="2024-01-12T09:46:00Z">
        <w:r w:rsidRPr="00943110" w:rsidDel="00D45726">
          <w:rPr>
            <w:rFonts w:cs="Arial"/>
            <w:lang w:val="en-GB"/>
          </w:rPr>
          <w:delText xml:space="preserve">is </w:delText>
        </w:r>
      </w:del>
      <w:ins w:id="1419" w:author="." w:date="2024-01-12T09:46:00Z">
        <w:r w:rsidR="00D45726">
          <w:rPr>
            <w:rFonts w:cs="Arial"/>
            <w:lang w:val="en-GB"/>
          </w:rPr>
          <w:t>was</w:t>
        </w:r>
        <w:r w:rsidR="00D45726" w:rsidRPr="00943110">
          <w:rPr>
            <w:rFonts w:cs="Arial"/>
            <w:lang w:val="en-GB"/>
          </w:rPr>
          <w:t xml:space="preserve"> </w:t>
        </w:r>
      </w:ins>
      <w:r w:rsidRPr="00943110">
        <w:rPr>
          <w:rFonts w:cs="Arial"/>
          <w:lang w:val="en-GB"/>
        </w:rPr>
        <w:t>supported by</w:t>
      </w:r>
      <w:ins w:id="1420" w:author="." w:date="2024-01-11T20:40:00Z">
        <w:r w:rsidR="001700C0">
          <w:rPr>
            <w:rFonts w:cs="Arial"/>
            <w:lang w:val="en-GB"/>
          </w:rPr>
          <w:t xml:space="preserve"> the</w:t>
        </w:r>
      </w:ins>
      <w:r w:rsidRPr="00943110">
        <w:rPr>
          <w:rFonts w:cs="Arial"/>
          <w:lang w:val="en-GB"/>
        </w:rPr>
        <w:t xml:space="preserve"> Juan de la </w:t>
      </w:r>
      <w:proofErr w:type="spellStart"/>
      <w:r w:rsidRPr="00943110">
        <w:rPr>
          <w:rFonts w:cs="Arial"/>
          <w:lang w:val="en-GB"/>
        </w:rPr>
        <w:t>Cierva</w:t>
      </w:r>
      <w:proofErr w:type="spellEnd"/>
      <w:r w:rsidRPr="00943110">
        <w:rPr>
          <w:rFonts w:cs="Arial"/>
          <w:lang w:val="en-GB"/>
        </w:rPr>
        <w:t xml:space="preserve"> </w:t>
      </w:r>
      <w:proofErr w:type="spellStart"/>
      <w:r w:rsidRPr="00943110">
        <w:rPr>
          <w:rFonts w:cs="Arial"/>
          <w:lang w:val="en-GB"/>
        </w:rPr>
        <w:t>Incoporación</w:t>
      </w:r>
      <w:proofErr w:type="spellEnd"/>
      <w:r w:rsidRPr="00943110">
        <w:rPr>
          <w:rFonts w:cs="Arial"/>
          <w:lang w:val="en-GB"/>
        </w:rPr>
        <w:t xml:space="preserve"> Programme (</w:t>
      </w:r>
      <w:r w:rsidRPr="00943110">
        <w:rPr>
          <w:lang w:val="en-GB"/>
        </w:rPr>
        <w:t>IJC-2019-040330-I).</w:t>
      </w:r>
    </w:p>
    <w:p w14:paraId="4A14B870" w14:textId="77777777" w:rsidR="00FA6A90" w:rsidRPr="00943110" w:rsidRDefault="00FA6A90" w:rsidP="00FA6A90">
      <w:pPr>
        <w:pStyle w:val="Heading1"/>
        <w:rPr>
          <w:lang w:val="en-GB"/>
        </w:rPr>
      </w:pPr>
      <w:r w:rsidRPr="00943110">
        <w:rPr>
          <w:lang w:val="en-GB"/>
        </w:rPr>
        <w:t>Conflict of interest</w:t>
      </w:r>
    </w:p>
    <w:p w14:paraId="17F47E6D" w14:textId="60CAB0C9" w:rsidR="00FA6A90" w:rsidRPr="00943110" w:rsidRDefault="00FA6A90" w:rsidP="00FA6A90">
      <w:pPr>
        <w:rPr>
          <w:lang w:val="en-GB"/>
        </w:rPr>
      </w:pPr>
      <w:r w:rsidRPr="00943110">
        <w:rPr>
          <w:lang w:val="en-GB"/>
        </w:rPr>
        <w:t>The authors declare</w:t>
      </w:r>
      <w:ins w:id="1421" w:author="." w:date="2024-01-11T20:40:00Z">
        <w:r w:rsidR="001700C0">
          <w:rPr>
            <w:lang w:val="en-GB"/>
          </w:rPr>
          <w:t xml:space="preserve"> that</w:t>
        </w:r>
      </w:ins>
      <w:r w:rsidRPr="00943110">
        <w:rPr>
          <w:lang w:val="en-GB"/>
        </w:rPr>
        <w:t xml:space="preserve"> there </w:t>
      </w:r>
      <w:del w:id="1422" w:author="." w:date="2024-01-12T09:46:00Z">
        <w:r w:rsidRPr="00943110" w:rsidDel="00D45726">
          <w:rPr>
            <w:lang w:val="en-GB"/>
          </w:rPr>
          <w:delText xml:space="preserve">is </w:delText>
        </w:r>
      </w:del>
      <w:ins w:id="1423" w:author="." w:date="2024-01-12T09:46:00Z">
        <w:r w:rsidR="00D45726">
          <w:rPr>
            <w:lang w:val="en-GB"/>
          </w:rPr>
          <w:t>are</w:t>
        </w:r>
        <w:r w:rsidR="00D45726" w:rsidRPr="00943110">
          <w:rPr>
            <w:lang w:val="en-GB"/>
          </w:rPr>
          <w:t xml:space="preserve"> </w:t>
        </w:r>
      </w:ins>
      <w:r w:rsidRPr="00943110">
        <w:rPr>
          <w:lang w:val="en-GB"/>
        </w:rPr>
        <w:t>no conflict</w:t>
      </w:r>
      <w:ins w:id="1424" w:author="." w:date="2024-01-12T09:46:00Z">
        <w:r w:rsidR="00D45726">
          <w:rPr>
            <w:lang w:val="en-GB"/>
          </w:rPr>
          <w:t>s</w:t>
        </w:r>
      </w:ins>
      <w:r w:rsidRPr="00943110">
        <w:rPr>
          <w:lang w:val="en-GB"/>
        </w:rPr>
        <w:t xml:space="preserve"> of interest.</w:t>
      </w:r>
    </w:p>
    <w:p w14:paraId="19A2D7FE" w14:textId="77777777" w:rsidR="00FA6A90" w:rsidRPr="00943110" w:rsidRDefault="00FA6A90" w:rsidP="00FA6A90">
      <w:pPr>
        <w:pStyle w:val="Heading1"/>
        <w:rPr>
          <w:lang w:val="en-GB"/>
        </w:rPr>
      </w:pPr>
      <w:r w:rsidRPr="00943110">
        <w:rPr>
          <w:lang w:val="en-GB"/>
        </w:rPr>
        <w:t>Author’s contributions</w:t>
      </w:r>
    </w:p>
    <w:p w14:paraId="1744EE30" w14:textId="55EC4852" w:rsidR="00FA6A90" w:rsidRPr="00943110" w:rsidRDefault="00FA6A90" w:rsidP="00FA6A90">
      <w:pPr>
        <w:rPr>
          <w:lang w:val="en-GB"/>
        </w:rPr>
      </w:pPr>
      <w:r w:rsidRPr="00943110">
        <w:rPr>
          <w:lang w:val="en-GB"/>
        </w:rPr>
        <w:t>VR and MM conceived</w:t>
      </w:r>
      <w:ins w:id="1425" w:author="." w:date="2024-01-11T20:40:00Z">
        <w:r w:rsidR="001700C0">
          <w:rPr>
            <w:lang w:val="en-GB"/>
          </w:rPr>
          <w:t xml:space="preserve"> of</w:t>
        </w:r>
      </w:ins>
      <w:r w:rsidRPr="00943110">
        <w:rPr>
          <w:lang w:val="en-GB"/>
        </w:rPr>
        <w:t xml:space="preserve"> the study. VR designed the research. VR and AA collected the data and built the figures. SG performed all mutant generation, validation and stress experiments. VR performed computational analyses, analy</w:t>
      </w:r>
      <w:del w:id="1426" w:author="." w:date="2024-01-11T20:40:00Z">
        <w:r w:rsidRPr="00943110" w:rsidDel="001700C0">
          <w:rPr>
            <w:lang w:val="en-GB"/>
          </w:rPr>
          <w:delText>z</w:delText>
        </w:r>
      </w:del>
      <w:ins w:id="1427" w:author="." w:date="2024-01-11T20:40:00Z">
        <w:r w:rsidR="001700C0">
          <w:rPr>
            <w:lang w:val="en-GB"/>
          </w:rPr>
          <w:t>s</w:t>
        </w:r>
      </w:ins>
      <w:r w:rsidRPr="00943110">
        <w:rPr>
          <w:lang w:val="en-GB"/>
        </w:rPr>
        <w:t>ed</w:t>
      </w:r>
      <w:ins w:id="1428" w:author="." w:date="2024-01-12T09:47:00Z">
        <w:r w:rsidR="00D45726">
          <w:rPr>
            <w:lang w:val="en-GB"/>
          </w:rPr>
          <w:t xml:space="preserve"> and </w:t>
        </w:r>
      </w:ins>
      <w:del w:id="1429" w:author="." w:date="2024-01-12T09:47:00Z">
        <w:r w:rsidRPr="00943110" w:rsidDel="00D45726">
          <w:rPr>
            <w:lang w:val="en-GB"/>
          </w:rPr>
          <w:delText>-</w:delText>
        </w:r>
      </w:del>
      <w:r w:rsidRPr="00943110">
        <w:rPr>
          <w:lang w:val="en-GB"/>
        </w:rPr>
        <w:t>interpreted the data</w:t>
      </w:r>
      <w:ins w:id="1430" w:author="." w:date="2024-01-11T20:40:00Z">
        <w:r w:rsidR="001700C0">
          <w:rPr>
            <w:lang w:val="en-GB"/>
          </w:rPr>
          <w:t>,</w:t>
        </w:r>
      </w:ins>
      <w:r w:rsidRPr="00943110">
        <w:rPr>
          <w:lang w:val="en-GB"/>
        </w:rPr>
        <w:t xml:space="preserve"> and wrote the manuscript. JP and MM supervised the study. All authors revised, read</w:t>
      </w:r>
      <w:del w:id="1431" w:author="." w:date="2024-01-11T20:40:00Z">
        <w:r w:rsidRPr="00943110" w:rsidDel="001700C0">
          <w:rPr>
            <w:lang w:val="en-GB"/>
          </w:rPr>
          <w:delText>,</w:delText>
        </w:r>
      </w:del>
      <w:r w:rsidRPr="00943110">
        <w:rPr>
          <w:lang w:val="en-GB"/>
        </w:rPr>
        <w:t xml:space="preserve"> and approved the final manuscript.</w:t>
      </w:r>
    </w:p>
    <w:p w14:paraId="1B268002" w14:textId="77777777" w:rsidR="00FA6A90" w:rsidRPr="00943110" w:rsidRDefault="00FA6A90">
      <w:pPr>
        <w:rPr>
          <w:lang w:val="en-GB"/>
        </w:rPr>
      </w:pPr>
    </w:p>
    <w:sectPr w:rsidR="00FA6A90" w:rsidRPr="009431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 w:date="2024-01-11T19:43:00Z" w:initials=".">
    <w:p w14:paraId="1C3C8830" w14:textId="77777777" w:rsidR="001700C0" w:rsidRDefault="001700C0" w:rsidP="001700C0">
      <w:pPr>
        <w:pStyle w:val="CommentText"/>
        <w:jc w:val="left"/>
      </w:pPr>
      <w:r>
        <w:rPr>
          <w:rStyle w:val="CommentReference"/>
        </w:rPr>
        <w:annotationRef/>
      </w:r>
      <w:r>
        <w:t>As requested, spelling in this document was checked using British English.</w:t>
      </w:r>
    </w:p>
  </w:comment>
  <w:comment w:id="24" w:author="." w:date="2024-01-11T19:28:00Z" w:initials=".">
    <w:p w14:paraId="18E06F1A" w14:textId="4FCAE68D" w:rsidR="00943110" w:rsidRDefault="00943110" w:rsidP="00943110">
      <w:pPr>
        <w:pStyle w:val="CommentText"/>
        <w:jc w:val="left"/>
      </w:pPr>
      <w:r>
        <w:rPr>
          <w:rStyle w:val="CommentReference"/>
        </w:rPr>
        <w:annotationRef/>
      </w:r>
      <w:r>
        <w:t>A comma should be used before ‘which’ when introducing a nonrestrictive phrase.</w:t>
      </w:r>
    </w:p>
  </w:comment>
  <w:comment w:id="33" w:author="." w:date="2024-01-11T19:37:00Z" w:initials=".">
    <w:p w14:paraId="4197C0CA" w14:textId="77777777" w:rsidR="001700C0" w:rsidRDefault="001700C0" w:rsidP="001700C0">
      <w:pPr>
        <w:pStyle w:val="CommentText"/>
        <w:jc w:val="left"/>
      </w:pPr>
      <w:r>
        <w:rPr>
          <w:rStyle w:val="CommentReference"/>
        </w:rPr>
        <w:annotationRef/>
      </w:r>
      <w:r>
        <w:t>For a sentence to be complete, it must contain both a subject and a verb.</w:t>
      </w:r>
    </w:p>
  </w:comment>
  <w:comment w:id="42" w:author="." w:date="2024-01-11T20:43:00Z" w:initials=".">
    <w:p w14:paraId="1BE79663" w14:textId="77777777" w:rsidR="001700C0" w:rsidRDefault="001700C0" w:rsidP="001700C0">
      <w:pPr>
        <w:pStyle w:val="CommentText"/>
        <w:jc w:val="left"/>
      </w:pPr>
      <w:r>
        <w:rPr>
          <w:rStyle w:val="CommentReference"/>
        </w:rPr>
        <w:annotationRef/>
      </w:r>
      <w:r>
        <w:t>Avoid using the phrase ‘in order to.’ Typically, this can be shortened to the word ‘to’ without changing the meaning of the sentence and will be more concise.</w:t>
      </w:r>
    </w:p>
  </w:comment>
  <w:comment w:id="69" w:author="." w:date="2024-01-11T20:45:00Z" w:initials=".">
    <w:p w14:paraId="7A48F415" w14:textId="77777777" w:rsidR="001700C0" w:rsidRDefault="001700C0" w:rsidP="001700C0">
      <w:pPr>
        <w:pStyle w:val="CommentText"/>
        <w:jc w:val="left"/>
      </w:pPr>
      <w:r>
        <w:rPr>
          <w:rStyle w:val="CommentReference"/>
        </w:rPr>
        <w:annotationRef/>
      </w:r>
      <w:r>
        <w:t>As no style guide was provided, in-text citations were checked for consistency and completeness.</w:t>
      </w:r>
    </w:p>
  </w:comment>
  <w:comment w:id="136" w:author="." w:date="2024-01-11T19:44:00Z" w:initials=".">
    <w:p w14:paraId="1056C73D" w14:textId="0E0B5438" w:rsidR="001700C0" w:rsidRDefault="001700C0" w:rsidP="001700C0">
      <w:pPr>
        <w:pStyle w:val="CommentText"/>
        <w:jc w:val="left"/>
      </w:pPr>
      <w:r>
        <w:rPr>
          <w:rStyle w:val="CommentReference"/>
        </w:rPr>
        <w:annotationRef/>
      </w:r>
      <w:r>
        <w:t>Here, there was a subject-verb disagreement. In this case, the subject ‘methylation’ is singular; therefore, the verb should be conjugated to the singular form ‘is.’</w:t>
      </w:r>
    </w:p>
  </w:comment>
  <w:comment w:id="139" w:author="." w:date="2024-01-11T19:45:00Z" w:initials=".">
    <w:p w14:paraId="62A9C4EC" w14:textId="77777777" w:rsidR="001700C0" w:rsidRDefault="001700C0" w:rsidP="001700C0">
      <w:pPr>
        <w:pStyle w:val="CommentText"/>
        <w:jc w:val="left"/>
      </w:pPr>
      <w:r>
        <w:rPr>
          <w:rStyle w:val="CommentReference"/>
        </w:rPr>
        <w:annotationRef/>
      </w:r>
      <w:r>
        <w:t>Avoid using a comma splice, which occurs when two complete sentences (independent clauses) are joined by a comma. This can be fixed by using a semi-colon between the sentences, connecting them with a conjunction, or simply separating the sentences.</w:t>
      </w:r>
    </w:p>
  </w:comment>
  <w:comment w:id="163" w:author="." w:date="2024-01-12T08:11:00Z" w:initials=".">
    <w:p w14:paraId="36DF046F" w14:textId="77777777" w:rsidR="00E91842" w:rsidRDefault="00E91842" w:rsidP="00E91842">
      <w:pPr>
        <w:pStyle w:val="CommentText"/>
        <w:jc w:val="left"/>
      </w:pPr>
      <w:r>
        <w:rPr>
          <w:rStyle w:val="CommentReference"/>
        </w:rPr>
        <w:annotationRef/>
      </w:r>
      <w:r>
        <w:t>Please confirm this change.</w:t>
      </w:r>
    </w:p>
  </w:comment>
  <w:comment w:id="245" w:author="." w:date="2024-01-12T08:23:00Z" w:initials=".">
    <w:p w14:paraId="504EC523" w14:textId="77777777" w:rsidR="00E91842" w:rsidRDefault="00E91842" w:rsidP="00E91842">
      <w:pPr>
        <w:pStyle w:val="CommentText"/>
        <w:jc w:val="left"/>
      </w:pPr>
      <w:r>
        <w:rPr>
          <w:rStyle w:val="CommentReference"/>
        </w:rPr>
        <w:annotationRef/>
      </w:r>
      <w:r>
        <w:t>Numbers 10 and higher should be written as Arabic numerals.</w:t>
      </w:r>
    </w:p>
  </w:comment>
  <w:comment w:id="255" w:author="." w:date="2024-01-12T08:24:00Z" w:initials=".">
    <w:p w14:paraId="46199BAC" w14:textId="77777777" w:rsidR="00E91842" w:rsidRDefault="00E91842" w:rsidP="00E91842">
      <w:pPr>
        <w:pStyle w:val="CommentText"/>
        <w:jc w:val="left"/>
      </w:pPr>
      <w:r>
        <w:rPr>
          <w:rStyle w:val="CommentReference"/>
        </w:rPr>
        <w:annotationRef/>
      </w:r>
      <w:r>
        <w:t>Use a lowercase ‘s’ after an abbreviation to indicate the plural form.</w:t>
      </w:r>
    </w:p>
  </w:comment>
  <w:comment w:id="257" w:author="." w:date="2024-01-12T08:25:00Z" w:initials=".">
    <w:p w14:paraId="189F5E9E" w14:textId="77777777" w:rsidR="00E91842" w:rsidRDefault="00E91842" w:rsidP="00E91842">
      <w:pPr>
        <w:pStyle w:val="CommentText"/>
        <w:jc w:val="left"/>
      </w:pPr>
      <w:r>
        <w:rPr>
          <w:rStyle w:val="CommentReference"/>
        </w:rPr>
        <w:annotationRef/>
      </w:r>
      <w:r>
        <w:t xml:space="preserve">All abbreviations should be defined the first time they appear in the main text of the manuscript. </w:t>
      </w:r>
    </w:p>
  </w:comment>
  <w:comment w:id="272" w:author="." w:date="2024-01-12T08:26:00Z" w:initials=".">
    <w:p w14:paraId="19C47B7B" w14:textId="77777777" w:rsidR="00E91842" w:rsidRDefault="00E91842" w:rsidP="00E91842">
      <w:pPr>
        <w:pStyle w:val="CommentText"/>
        <w:jc w:val="left"/>
      </w:pPr>
      <w:r>
        <w:rPr>
          <w:rStyle w:val="CommentReference"/>
        </w:rPr>
        <w:annotationRef/>
      </w:r>
      <w:r>
        <w:t>Avoid using the word ‘like’ to introduce an example, as it is considered informal.</w:t>
      </w:r>
    </w:p>
  </w:comment>
  <w:comment w:id="275" w:author="." w:date="2024-01-12T08:27:00Z" w:initials=".">
    <w:p w14:paraId="1ADB6B7C" w14:textId="77777777" w:rsidR="00E91842" w:rsidRDefault="00E91842" w:rsidP="00E91842">
      <w:pPr>
        <w:pStyle w:val="CommentText"/>
        <w:jc w:val="left"/>
      </w:pPr>
      <w:r>
        <w:rPr>
          <w:rStyle w:val="CommentReference"/>
        </w:rPr>
        <w:annotationRef/>
      </w:r>
      <w:r>
        <w:t>Please confirm. If you are only referring to the three model species, please be more specific.</w:t>
      </w:r>
    </w:p>
  </w:comment>
  <w:comment w:id="277" w:author="." w:date="2024-01-12T08:28:00Z" w:initials=".">
    <w:p w14:paraId="17A88D9F" w14:textId="77777777" w:rsidR="00E91842" w:rsidRDefault="00E91842" w:rsidP="00E91842">
      <w:pPr>
        <w:pStyle w:val="CommentText"/>
        <w:jc w:val="left"/>
      </w:pPr>
      <w:r>
        <w:rPr>
          <w:rStyle w:val="CommentReference"/>
        </w:rPr>
        <w:annotationRef/>
      </w:r>
      <w:r>
        <w:t>When using the phrase ‘on the other hand,’ there must be a first hand. For example, one statement would say ‘On the one hand, I like muenster cheese’ and the second can say ‘on the other hand, it has a rather pungent smell.’ It is necessary to use both of these phrases for this expression to make sense.</w:t>
      </w:r>
    </w:p>
  </w:comment>
  <w:comment w:id="298" w:author="." w:date="2024-01-12T08:30:00Z" w:initials=".">
    <w:p w14:paraId="1207431C" w14:textId="77777777" w:rsidR="00E91842" w:rsidRDefault="00E91842" w:rsidP="00E91842">
      <w:pPr>
        <w:pStyle w:val="CommentText"/>
        <w:jc w:val="left"/>
      </w:pPr>
      <w:r>
        <w:rPr>
          <w:rStyle w:val="CommentReference"/>
        </w:rPr>
        <w:annotationRef/>
      </w:r>
      <w:r>
        <w:t>For a sentence to be complete, it must contain both a subject and a verb. This sentence lacked a verb. Please confirm this change.</w:t>
      </w:r>
    </w:p>
  </w:comment>
  <w:comment w:id="306" w:author="." w:date="2024-01-12T08:31:00Z" w:initials=".">
    <w:p w14:paraId="2AF7E440" w14:textId="1089ABF4" w:rsidR="00E91842" w:rsidRDefault="00E91842" w:rsidP="00E91842">
      <w:pPr>
        <w:pStyle w:val="CommentText"/>
        <w:jc w:val="left"/>
      </w:pPr>
      <w:r>
        <w:rPr>
          <w:rStyle w:val="CommentReference"/>
        </w:rPr>
        <w:annotationRef/>
      </w:r>
      <w:r>
        <w:t>Please define these abbreviations.</w:t>
      </w:r>
    </w:p>
  </w:comment>
  <w:comment w:id="309" w:author="." w:date="2024-01-12T08:32:00Z" w:initials=".">
    <w:p w14:paraId="44EE4823" w14:textId="77777777" w:rsidR="00E91842" w:rsidRDefault="00E91842" w:rsidP="00E91842">
      <w:pPr>
        <w:pStyle w:val="CommentText"/>
        <w:jc w:val="left"/>
      </w:pPr>
      <w:r>
        <w:rPr>
          <w:rStyle w:val="CommentReference"/>
        </w:rPr>
        <w:annotationRef/>
      </w:r>
      <w:r>
        <w:t>This sentence lacked a verb. Please confirm this change.</w:t>
      </w:r>
    </w:p>
  </w:comment>
  <w:comment w:id="358" w:author="." w:date="2024-01-11T19:59:00Z" w:initials=".">
    <w:p w14:paraId="59174A42" w14:textId="431C2DAB" w:rsidR="001700C0" w:rsidRDefault="001700C0" w:rsidP="001700C0">
      <w:pPr>
        <w:pStyle w:val="CommentText"/>
        <w:jc w:val="left"/>
      </w:pPr>
      <w:r>
        <w:rPr>
          <w:rStyle w:val="CommentReference"/>
        </w:rPr>
        <w:annotationRef/>
      </w:r>
      <w:r>
        <w:t>In scientific writing, the word ‘data’ is considered plural; therefore, the verb should be conjugated to the plural form.</w:t>
      </w:r>
    </w:p>
  </w:comment>
  <w:comment w:id="414" w:author="." w:date="2024-01-12T08:49:00Z" w:initials=".">
    <w:p w14:paraId="5AA03CE0" w14:textId="77777777" w:rsidR="00E91842" w:rsidRDefault="00E91842" w:rsidP="00E91842">
      <w:pPr>
        <w:pStyle w:val="CommentText"/>
        <w:jc w:val="left"/>
      </w:pPr>
      <w:r>
        <w:rPr>
          <w:rStyle w:val="CommentReference"/>
        </w:rPr>
        <w:annotationRef/>
      </w:r>
      <w:r>
        <w:t>Avoid using the phrase ‘in order to.’ Typically, this can be shortened to the word ‘to’ without changing the meaning of the sentence and will be more concise.</w:t>
      </w:r>
    </w:p>
  </w:comment>
  <w:comment w:id="466" w:author="." w:date="2024-01-12T08:52:00Z" w:initials=".">
    <w:p w14:paraId="4DA7F30A" w14:textId="77777777" w:rsidR="00E91842" w:rsidRDefault="00E91842" w:rsidP="00E91842">
      <w:pPr>
        <w:pStyle w:val="CommentText"/>
        <w:jc w:val="left"/>
      </w:pPr>
      <w:r>
        <w:rPr>
          <w:rStyle w:val="CommentReference"/>
        </w:rPr>
        <w:annotationRef/>
      </w:r>
      <w:r>
        <w:t>Please define this abbreviation.</w:t>
      </w:r>
    </w:p>
  </w:comment>
  <w:comment w:id="498" w:author="." w:date="2024-01-12T08:55:00Z" w:initials=".">
    <w:p w14:paraId="57BF3ED1" w14:textId="77777777" w:rsidR="00E91842" w:rsidRDefault="00E91842" w:rsidP="00E91842">
      <w:pPr>
        <w:pStyle w:val="CommentText"/>
        <w:jc w:val="left"/>
      </w:pPr>
      <w:r>
        <w:rPr>
          <w:rStyle w:val="CommentReference"/>
        </w:rPr>
        <w:annotationRef/>
      </w:r>
      <w:r>
        <w:t>Please define this abbreviation.</w:t>
      </w:r>
    </w:p>
  </w:comment>
  <w:comment w:id="542" w:author="." w:date="2024-01-12T08:58:00Z" w:initials=".">
    <w:p w14:paraId="7EAA3531" w14:textId="77777777" w:rsidR="00E91842" w:rsidRDefault="00E91842" w:rsidP="00E91842">
      <w:pPr>
        <w:pStyle w:val="CommentText"/>
        <w:jc w:val="left"/>
      </w:pPr>
      <w:r>
        <w:rPr>
          <w:rStyle w:val="CommentReference"/>
        </w:rPr>
        <w:annotationRef/>
      </w:r>
      <w:r>
        <w:t>Please confirm the added definitions.</w:t>
      </w:r>
    </w:p>
  </w:comment>
  <w:comment w:id="653" w:author="." w:date="2024-01-12T09:05:00Z" w:initials=".">
    <w:p w14:paraId="07D2A96D" w14:textId="77777777" w:rsidR="00E91842" w:rsidRDefault="00E91842" w:rsidP="00E91842">
      <w:pPr>
        <w:pStyle w:val="CommentText"/>
        <w:jc w:val="left"/>
      </w:pPr>
      <w:r>
        <w:rPr>
          <w:rStyle w:val="CommentReference"/>
        </w:rPr>
        <w:annotationRef/>
      </w:r>
      <w:r>
        <w:t>Use an en dash, in lieu of a hyphen, in a range of numbers.</w:t>
      </w:r>
    </w:p>
  </w:comment>
  <w:comment w:id="882" w:author="." w:date="2024-01-11T20:33:00Z" w:initials=".">
    <w:p w14:paraId="0ABF8493" w14:textId="78C6EBBB" w:rsidR="001700C0" w:rsidRDefault="001700C0" w:rsidP="001700C0">
      <w:pPr>
        <w:pStyle w:val="CommentText"/>
        <w:jc w:val="left"/>
      </w:pPr>
      <w:r>
        <w:rPr>
          <w:rStyle w:val="CommentReference"/>
        </w:rPr>
        <w:annotationRef/>
      </w:r>
      <w:r>
        <w:t>Use the article ‘the’ when being specific and ‘a’ or ‘an’ when being non-specific.</w:t>
      </w:r>
    </w:p>
  </w:comment>
  <w:comment w:id="964" w:author="." w:date="2024-01-12T09:19:00Z" w:initials=".">
    <w:p w14:paraId="108DFEEE" w14:textId="77777777" w:rsidR="00E91842" w:rsidRDefault="00E91842" w:rsidP="00E91842">
      <w:pPr>
        <w:pStyle w:val="CommentText"/>
        <w:jc w:val="left"/>
      </w:pPr>
      <w:r>
        <w:rPr>
          <w:rStyle w:val="CommentReference"/>
        </w:rPr>
        <w:annotationRef/>
      </w:r>
      <w:r>
        <w:t>Taking into account can be more concisely written as considering.</w:t>
      </w:r>
    </w:p>
  </w:comment>
  <w:comment w:id="1007" w:author="." w:date="2024-01-12T09:21:00Z" w:initials=".">
    <w:p w14:paraId="6BAFF81D" w14:textId="77777777" w:rsidR="00E91842" w:rsidRDefault="00E91842" w:rsidP="00E91842">
      <w:pPr>
        <w:pStyle w:val="CommentText"/>
        <w:jc w:val="left"/>
      </w:pPr>
      <w:r>
        <w:rPr>
          <w:rStyle w:val="CommentReference"/>
        </w:rPr>
        <w:annotationRef/>
      </w:r>
      <w:r>
        <w:t>Please confirm.</w:t>
      </w:r>
    </w:p>
  </w:comment>
  <w:comment w:id="1061" w:author="." w:date="2024-01-12T09:25:00Z" w:initials=".">
    <w:p w14:paraId="363F7846" w14:textId="77777777" w:rsidR="00E91842" w:rsidRDefault="00E91842" w:rsidP="00E91842">
      <w:pPr>
        <w:pStyle w:val="CommentText"/>
        <w:jc w:val="left"/>
      </w:pPr>
      <w:r>
        <w:rPr>
          <w:rStyle w:val="CommentReference"/>
        </w:rPr>
        <w:annotationRef/>
      </w:r>
      <w:r>
        <w:t>Please confirm.</w:t>
      </w:r>
    </w:p>
  </w:comment>
  <w:comment w:id="1083" w:author="." w:date="2024-01-12T09:27:00Z" w:initials=".">
    <w:p w14:paraId="0D915FCE" w14:textId="77777777" w:rsidR="00E91842" w:rsidRDefault="00E91842" w:rsidP="00E91842">
      <w:pPr>
        <w:pStyle w:val="CommentText"/>
        <w:jc w:val="left"/>
      </w:pPr>
      <w:r>
        <w:rPr>
          <w:rStyle w:val="CommentReference"/>
        </w:rPr>
        <w:annotationRef/>
      </w:r>
      <w:r>
        <w:t>Please define these abbreviations.</w:t>
      </w:r>
    </w:p>
  </w:comment>
  <w:comment w:id="1085" w:author="." w:date="2024-01-12T09:27:00Z" w:initials=".">
    <w:p w14:paraId="1CFB75B6" w14:textId="77777777" w:rsidR="00E91842" w:rsidRDefault="00E91842" w:rsidP="00E91842">
      <w:pPr>
        <w:pStyle w:val="CommentText"/>
        <w:jc w:val="left"/>
      </w:pPr>
      <w:r>
        <w:rPr>
          <w:rStyle w:val="CommentReference"/>
        </w:rPr>
        <w:annotationRef/>
      </w:r>
      <w:r>
        <w:t>Please define this abbreviation.</w:t>
      </w:r>
    </w:p>
  </w:comment>
  <w:comment w:id="1100" w:author="." w:date="2024-01-12T10:03:00Z" w:initials=".">
    <w:p w14:paraId="1F205136" w14:textId="77777777" w:rsidR="00D45726" w:rsidRDefault="00D45726" w:rsidP="00D45726">
      <w:pPr>
        <w:pStyle w:val="CommentText"/>
        <w:jc w:val="left"/>
      </w:pPr>
      <w:r>
        <w:rPr>
          <w:rStyle w:val="CommentReference"/>
        </w:rPr>
        <w:annotationRef/>
      </w:r>
      <w:r>
        <w:t>No guidelines were given for formatting. Typically, parenthetical citations are ordered either alphabetically and then chronologically or vice-versa. Therefore, in-text citations were ordered chronologically and then alphabetically for consistency.</w:t>
      </w:r>
    </w:p>
  </w:comment>
  <w:comment w:id="1229" w:author="." w:date="2024-01-12T09:36:00Z" w:initials=".">
    <w:p w14:paraId="42368E2B" w14:textId="6630A584" w:rsidR="00E91842" w:rsidRDefault="00E91842" w:rsidP="00E91842">
      <w:pPr>
        <w:pStyle w:val="CommentText"/>
        <w:jc w:val="left"/>
      </w:pPr>
      <w:r>
        <w:rPr>
          <w:rStyle w:val="CommentReference"/>
        </w:rPr>
        <w:annotationRef/>
      </w:r>
      <w:r>
        <w:t>The abbreviation for this was previously given in the main text of the manuscript. Please move the definition to the first mention of this abbreviation.</w:t>
      </w:r>
    </w:p>
  </w:comment>
  <w:comment w:id="1234" w:author="." w:date="2024-01-12T09:36:00Z" w:initials=".">
    <w:p w14:paraId="6CF9C2A7" w14:textId="77777777" w:rsidR="00E91842" w:rsidRDefault="00E91842" w:rsidP="00E91842">
      <w:pPr>
        <w:pStyle w:val="CommentText"/>
        <w:jc w:val="left"/>
      </w:pPr>
      <w:r>
        <w:rPr>
          <w:rStyle w:val="CommentReference"/>
        </w:rPr>
        <w:annotationRef/>
      </w:r>
      <w:r>
        <w:t>Genus names should be spelled out when they are used at the beginning of a sentence.</w:t>
      </w:r>
    </w:p>
  </w:comment>
  <w:comment w:id="1263" w:author="." w:date="2024-01-12T09:38:00Z" w:initials=".">
    <w:p w14:paraId="19BEA629" w14:textId="77777777" w:rsidR="00E91842" w:rsidRDefault="00E91842" w:rsidP="00E91842">
      <w:pPr>
        <w:pStyle w:val="CommentText"/>
        <w:jc w:val="left"/>
      </w:pPr>
      <w:r>
        <w:rPr>
          <w:rStyle w:val="CommentReference"/>
        </w:rPr>
        <w:annotationRef/>
      </w:r>
      <w:r>
        <w:t>Typically, for equipment and reagents, the company and location of company headquarters (city, state, country) should be provided.</w:t>
      </w:r>
    </w:p>
  </w:comment>
  <w:comment w:id="1266" w:author="." w:date="2024-01-12T09:39:00Z" w:initials=".">
    <w:p w14:paraId="107C8ED7" w14:textId="77777777" w:rsidR="00D45726" w:rsidRDefault="00D45726" w:rsidP="00D45726">
      <w:pPr>
        <w:pStyle w:val="CommentText"/>
        <w:jc w:val="left"/>
      </w:pPr>
      <w:r>
        <w:rPr>
          <w:rStyle w:val="CommentReference"/>
        </w:rPr>
        <w:annotationRef/>
      </w:r>
      <w:r>
        <w:t>Typically, when a company name is given in the materials and methods, the location (city, state, country) of company headquarters should be provided.</w:t>
      </w:r>
    </w:p>
  </w:comment>
  <w:comment w:id="1278" w:author="." w:date="2024-01-11T20:38:00Z" w:initials=".">
    <w:p w14:paraId="7BD88C45" w14:textId="1FE1E852" w:rsidR="001700C0" w:rsidRDefault="001700C0" w:rsidP="001700C0">
      <w:pPr>
        <w:pStyle w:val="CommentText"/>
        <w:jc w:val="left"/>
      </w:pPr>
      <w:r>
        <w:rPr>
          <w:rStyle w:val="CommentReference"/>
        </w:rPr>
        <w:annotationRef/>
      </w:r>
      <w:r>
        <w:t>There should not be a space between a number and percentage symbol (%).</w:t>
      </w:r>
    </w:p>
  </w:comment>
  <w:comment w:id="1280" w:author="." w:date="2024-01-11T20:38:00Z" w:initials=".">
    <w:p w14:paraId="069B524D" w14:textId="77777777" w:rsidR="001700C0" w:rsidRDefault="001700C0" w:rsidP="001700C0">
      <w:pPr>
        <w:pStyle w:val="CommentText"/>
        <w:jc w:val="left"/>
      </w:pPr>
      <w:r>
        <w:rPr>
          <w:rStyle w:val="CommentReference"/>
        </w:rPr>
        <w:annotationRef/>
      </w:r>
      <w:r>
        <w:t>Do not use a superscript ‘o’ or ‘0’ instead of a degree symbol. The degree symbol can be found in the insert tab, under symbols.</w:t>
      </w:r>
    </w:p>
  </w:comment>
  <w:comment w:id="1283" w:author="." w:date="2024-01-12T09:39:00Z" w:initials=".">
    <w:p w14:paraId="2590FA7E" w14:textId="77777777" w:rsidR="00D45726" w:rsidRDefault="00D45726" w:rsidP="00D45726">
      <w:pPr>
        <w:pStyle w:val="CommentText"/>
        <w:jc w:val="left"/>
      </w:pPr>
      <w:r>
        <w:rPr>
          <w:rStyle w:val="CommentReference"/>
        </w:rPr>
        <w:annotationRef/>
      </w:r>
      <w:r>
        <w:t>The unit is missing.</w:t>
      </w:r>
    </w:p>
  </w:comment>
  <w:comment w:id="1288" w:author="." w:date="2024-01-12T09:40:00Z" w:initials=".">
    <w:p w14:paraId="1739C871" w14:textId="77777777" w:rsidR="00D45726" w:rsidRDefault="00D45726" w:rsidP="00D45726">
      <w:pPr>
        <w:pStyle w:val="CommentText"/>
        <w:jc w:val="left"/>
      </w:pPr>
      <w:r>
        <w:rPr>
          <w:rStyle w:val="CommentReference"/>
        </w:rPr>
        <w:annotationRef/>
      </w:r>
      <w:r>
        <w:t>Please define this abbreviation.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C8830" w15:done="0"/>
  <w15:commentEx w15:paraId="18E06F1A" w15:done="0"/>
  <w15:commentEx w15:paraId="4197C0CA" w15:done="0"/>
  <w15:commentEx w15:paraId="1BE79663" w15:done="0"/>
  <w15:commentEx w15:paraId="7A48F415" w15:done="0"/>
  <w15:commentEx w15:paraId="1056C73D" w15:done="0"/>
  <w15:commentEx w15:paraId="62A9C4EC" w15:done="0"/>
  <w15:commentEx w15:paraId="36DF046F" w15:done="0"/>
  <w15:commentEx w15:paraId="504EC523" w15:done="0"/>
  <w15:commentEx w15:paraId="46199BAC" w15:done="0"/>
  <w15:commentEx w15:paraId="189F5E9E" w15:done="0"/>
  <w15:commentEx w15:paraId="19C47B7B" w15:done="0"/>
  <w15:commentEx w15:paraId="1ADB6B7C" w15:done="0"/>
  <w15:commentEx w15:paraId="17A88D9F" w15:done="0"/>
  <w15:commentEx w15:paraId="1207431C" w15:done="0"/>
  <w15:commentEx w15:paraId="2AF7E440" w15:done="0"/>
  <w15:commentEx w15:paraId="44EE4823" w15:done="0"/>
  <w15:commentEx w15:paraId="59174A42" w15:done="0"/>
  <w15:commentEx w15:paraId="5AA03CE0" w15:done="0"/>
  <w15:commentEx w15:paraId="4DA7F30A" w15:done="0"/>
  <w15:commentEx w15:paraId="57BF3ED1" w15:done="0"/>
  <w15:commentEx w15:paraId="7EAA3531" w15:done="0"/>
  <w15:commentEx w15:paraId="07D2A96D" w15:done="0"/>
  <w15:commentEx w15:paraId="0ABF8493" w15:done="0"/>
  <w15:commentEx w15:paraId="108DFEEE" w15:done="0"/>
  <w15:commentEx w15:paraId="6BAFF81D" w15:done="0"/>
  <w15:commentEx w15:paraId="363F7846" w15:done="0"/>
  <w15:commentEx w15:paraId="0D915FCE" w15:done="0"/>
  <w15:commentEx w15:paraId="1CFB75B6" w15:done="0"/>
  <w15:commentEx w15:paraId="1F205136" w15:done="0"/>
  <w15:commentEx w15:paraId="42368E2B" w15:done="0"/>
  <w15:commentEx w15:paraId="6CF9C2A7" w15:done="0"/>
  <w15:commentEx w15:paraId="19BEA629" w15:done="0"/>
  <w15:commentEx w15:paraId="107C8ED7" w15:done="0"/>
  <w15:commentEx w15:paraId="7BD88C45" w15:done="0"/>
  <w15:commentEx w15:paraId="069B524D" w15:done="0"/>
  <w15:commentEx w15:paraId="2590FA7E" w15:done="0"/>
  <w15:commentEx w15:paraId="1739C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FF4F6B" w16cex:dateUtc="2024-01-12T00:43:00Z"/>
  <w16cex:commentExtensible w16cex:durableId="1A8B1316" w16cex:dateUtc="2024-01-12T00:28:00Z"/>
  <w16cex:commentExtensible w16cex:durableId="2D7CEBFA" w16cex:dateUtc="2024-01-12T00:37:00Z"/>
  <w16cex:commentExtensible w16cex:durableId="14344727" w16cex:dateUtc="2024-01-12T01:43:00Z"/>
  <w16cex:commentExtensible w16cex:durableId="7738B8DD" w16cex:dateUtc="2024-01-12T01:45:00Z"/>
  <w16cex:commentExtensible w16cex:durableId="7982B508" w16cex:dateUtc="2024-01-12T00:44:00Z"/>
  <w16cex:commentExtensible w16cex:durableId="2C9C695C" w16cex:dateUtc="2024-01-12T00:45:00Z"/>
  <w16cex:commentExtensible w16cex:durableId="393749BD" w16cex:dateUtc="2024-01-12T13:11:00Z"/>
  <w16cex:commentExtensible w16cex:durableId="092F66FF" w16cex:dateUtc="2024-01-12T13:23:00Z"/>
  <w16cex:commentExtensible w16cex:durableId="7B89F5B9" w16cex:dateUtc="2024-01-12T13:24:00Z"/>
  <w16cex:commentExtensible w16cex:durableId="0C1E4DDE" w16cex:dateUtc="2024-01-12T13:25:00Z"/>
  <w16cex:commentExtensible w16cex:durableId="1BA336D6" w16cex:dateUtc="2024-01-12T13:26:00Z"/>
  <w16cex:commentExtensible w16cex:durableId="76C00F82" w16cex:dateUtc="2024-01-12T13:27:00Z"/>
  <w16cex:commentExtensible w16cex:durableId="440301CE" w16cex:dateUtc="2024-01-12T13:28:00Z"/>
  <w16cex:commentExtensible w16cex:durableId="75F0C84F" w16cex:dateUtc="2024-01-12T13:30:00Z"/>
  <w16cex:commentExtensible w16cex:durableId="5706B6C5" w16cex:dateUtc="2024-01-12T13:31:00Z"/>
  <w16cex:commentExtensible w16cex:durableId="7739E67A" w16cex:dateUtc="2024-01-12T13:32:00Z"/>
  <w16cex:commentExtensible w16cex:durableId="1703712F" w16cex:dateUtc="2024-01-12T00:59:00Z"/>
  <w16cex:commentExtensible w16cex:durableId="389F8891" w16cex:dateUtc="2024-01-12T13:49:00Z"/>
  <w16cex:commentExtensible w16cex:durableId="5BFCDEC2" w16cex:dateUtc="2024-01-12T13:52:00Z"/>
  <w16cex:commentExtensible w16cex:durableId="324AA376" w16cex:dateUtc="2024-01-12T13:55:00Z"/>
  <w16cex:commentExtensible w16cex:durableId="173BE879" w16cex:dateUtc="2024-01-12T13:58:00Z"/>
  <w16cex:commentExtensible w16cex:durableId="381C2E40" w16cex:dateUtc="2024-01-12T14:05:00Z"/>
  <w16cex:commentExtensible w16cex:durableId="4BE69E88" w16cex:dateUtc="2024-01-12T01:33:00Z"/>
  <w16cex:commentExtensible w16cex:durableId="543E267A" w16cex:dateUtc="2024-01-12T14:19:00Z"/>
  <w16cex:commentExtensible w16cex:durableId="620E9F0F" w16cex:dateUtc="2024-01-12T14:21:00Z"/>
  <w16cex:commentExtensible w16cex:durableId="1E4C03E5" w16cex:dateUtc="2024-01-12T14:25:00Z"/>
  <w16cex:commentExtensible w16cex:durableId="40F1D5B8" w16cex:dateUtc="2024-01-12T14:27:00Z"/>
  <w16cex:commentExtensible w16cex:durableId="303514FC" w16cex:dateUtc="2024-01-12T14:27:00Z"/>
  <w16cex:commentExtensible w16cex:durableId="6E816602" w16cex:dateUtc="2024-01-12T15:03:00Z"/>
  <w16cex:commentExtensible w16cex:durableId="6743CEBD" w16cex:dateUtc="2024-01-12T14:36:00Z"/>
  <w16cex:commentExtensible w16cex:durableId="5182EBE9" w16cex:dateUtc="2024-01-12T14:36:00Z"/>
  <w16cex:commentExtensible w16cex:durableId="2473A9BC" w16cex:dateUtc="2024-01-12T14:38:00Z"/>
  <w16cex:commentExtensible w16cex:durableId="2C1819A9" w16cex:dateUtc="2024-01-12T14:39:00Z"/>
  <w16cex:commentExtensible w16cex:durableId="446FB446" w16cex:dateUtc="2024-01-12T01:38:00Z"/>
  <w16cex:commentExtensible w16cex:durableId="639B2C12" w16cex:dateUtc="2024-01-12T01:38:00Z"/>
  <w16cex:commentExtensible w16cex:durableId="7C0255A1" w16cex:dateUtc="2024-01-12T14:39:00Z"/>
  <w16cex:commentExtensible w16cex:durableId="019A6B65" w16cex:dateUtc="2024-01-12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C8830" w16cid:durableId="19FF4F6B"/>
  <w16cid:commentId w16cid:paraId="18E06F1A" w16cid:durableId="1A8B1316"/>
  <w16cid:commentId w16cid:paraId="4197C0CA" w16cid:durableId="2D7CEBFA"/>
  <w16cid:commentId w16cid:paraId="1BE79663" w16cid:durableId="14344727"/>
  <w16cid:commentId w16cid:paraId="7A48F415" w16cid:durableId="7738B8DD"/>
  <w16cid:commentId w16cid:paraId="1056C73D" w16cid:durableId="7982B508"/>
  <w16cid:commentId w16cid:paraId="62A9C4EC" w16cid:durableId="2C9C695C"/>
  <w16cid:commentId w16cid:paraId="36DF046F" w16cid:durableId="393749BD"/>
  <w16cid:commentId w16cid:paraId="504EC523" w16cid:durableId="092F66FF"/>
  <w16cid:commentId w16cid:paraId="46199BAC" w16cid:durableId="7B89F5B9"/>
  <w16cid:commentId w16cid:paraId="189F5E9E" w16cid:durableId="0C1E4DDE"/>
  <w16cid:commentId w16cid:paraId="19C47B7B" w16cid:durableId="1BA336D6"/>
  <w16cid:commentId w16cid:paraId="1ADB6B7C" w16cid:durableId="76C00F82"/>
  <w16cid:commentId w16cid:paraId="17A88D9F" w16cid:durableId="440301CE"/>
  <w16cid:commentId w16cid:paraId="1207431C" w16cid:durableId="75F0C84F"/>
  <w16cid:commentId w16cid:paraId="2AF7E440" w16cid:durableId="5706B6C5"/>
  <w16cid:commentId w16cid:paraId="44EE4823" w16cid:durableId="7739E67A"/>
  <w16cid:commentId w16cid:paraId="59174A42" w16cid:durableId="1703712F"/>
  <w16cid:commentId w16cid:paraId="5AA03CE0" w16cid:durableId="389F8891"/>
  <w16cid:commentId w16cid:paraId="4DA7F30A" w16cid:durableId="5BFCDEC2"/>
  <w16cid:commentId w16cid:paraId="57BF3ED1" w16cid:durableId="324AA376"/>
  <w16cid:commentId w16cid:paraId="7EAA3531" w16cid:durableId="173BE879"/>
  <w16cid:commentId w16cid:paraId="07D2A96D" w16cid:durableId="381C2E40"/>
  <w16cid:commentId w16cid:paraId="0ABF8493" w16cid:durableId="4BE69E88"/>
  <w16cid:commentId w16cid:paraId="108DFEEE" w16cid:durableId="543E267A"/>
  <w16cid:commentId w16cid:paraId="6BAFF81D" w16cid:durableId="620E9F0F"/>
  <w16cid:commentId w16cid:paraId="363F7846" w16cid:durableId="1E4C03E5"/>
  <w16cid:commentId w16cid:paraId="0D915FCE" w16cid:durableId="40F1D5B8"/>
  <w16cid:commentId w16cid:paraId="1CFB75B6" w16cid:durableId="303514FC"/>
  <w16cid:commentId w16cid:paraId="1F205136" w16cid:durableId="6E816602"/>
  <w16cid:commentId w16cid:paraId="42368E2B" w16cid:durableId="6743CEBD"/>
  <w16cid:commentId w16cid:paraId="6CF9C2A7" w16cid:durableId="5182EBE9"/>
  <w16cid:commentId w16cid:paraId="19BEA629" w16cid:durableId="2473A9BC"/>
  <w16cid:commentId w16cid:paraId="107C8ED7" w16cid:durableId="2C1819A9"/>
  <w16cid:commentId w16cid:paraId="7BD88C45" w16cid:durableId="446FB446"/>
  <w16cid:commentId w16cid:paraId="069B524D" w16cid:durableId="639B2C12"/>
  <w16cid:commentId w16cid:paraId="2590FA7E" w16cid:durableId="7C0255A1"/>
  <w16cid:commentId w16cid:paraId="1739C871" w16cid:durableId="019A6B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90"/>
    <w:rsid w:val="00106F32"/>
    <w:rsid w:val="001700C0"/>
    <w:rsid w:val="00580943"/>
    <w:rsid w:val="00943110"/>
    <w:rsid w:val="009E55BB"/>
    <w:rsid w:val="00C1791C"/>
    <w:rsid w:val="00D45726"/>
    <w:rsid w:val="00E91842"/>
    <w:rsid w:val="00FA6A9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DBF3"/>
  <w15:chartTrackingRefBased/>
  <w15:docId w15:val="{55C20BD6-F8ED-3A45-A320-F2AB5A39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90"/>
    <w:pPr>
      <w:spacing w:after="160" w:line="360" w:lineRule="auto"/>
      <w:jc w:val="both"/>
    </w:pPr>
    <w:rPr>
      <w:rFonts w:ascii="Arial" w:hAnsi="Arial"/>
      <w:kern w:val="0"/>
      <w:sz w:val="22"/>
      <w:szCs w:val="22"/>
      <w14:ligatures w14:val="none"/>
    </w:rPr>
  </w:style>
  <w:style w:type="paragraph" w:styleId="Heading1">
    <w:name w:val="heading 1"/>
    <w:basedOn w:val="Normal"/>
    <w:next w:val="Normal"/>
    <w:link w:val="Heading1Char"/>
    <w:uiPriority w:val="9"/>
    <w:qFormat/>
    <w:rsid w:val="00FA6A9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A6A90"/>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FA6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6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A90"/>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FA6A90"/>
    <w:rPr>
      <w:rFonts w:ascii="Arial" w:eastAsiaTheme="majorEastAsia" w:hAnsi="Arial" w:cstheme="majorBidi"/>
      <w:kern w:val="0"/>
      <w:sz w:val="26"/>
      <w:szCs w:val="26"/>
      <w14:ligatures w14:val="none"/>
    </w:rPr>
  </w:style>
  <w:style w:type="character" w:customStyle="1" w:styleId="Heading3Char">
    <w:name w:val="Heading 3 Char"/>
    <w:basedOn w:val="DefaultParagraphFont"/>
    <w:link w:val="Heading3"/>
    <w:uiPriority w:val="9"/>
    <w:semiHidden/>
    <w:rsid w:val="00FA6A90"/>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FA6A90"/>
    <w:rPr>
      <w:rFonts w:asciiTheme="majorHAnsi" w:eastAsiaTheme="majorEastAsia" w:hAnsiTheme="majorHAnsi" w:cstheme="majorBidi"/>
      <w:i/>
      <w:iCs/>
      <w:color w:val="2F5496" w:themeColor="accent1" w:themeShade="BF"/>
      <w:kern w:val="0"/>
      <w:sz w:val="22"/>
      <w:szCs w:val="22"/>
      <w14:ligatures w14:val="none"/>
    </w:rPr>
  </w:style>
  <w:style w:type="paragraph" w:styleId="ListParagraph">
    <w:name w:val="List Paragraph"/>
    <w:basedOn w:val="Normal"/>
    <w:uiPriority w:val="34"/>
    <w:qFormat/>
    <w:rsid w:val="00FA6A90"/>
    <w:pPr>
      <w:ind w:left="720"/>
      <w:contextualSpacing/>
    </w:pPr>
  </w:style>
  <w:style w:type="character" w:styleId="CommentReference">
    <w:name w:val="annotation reference"/>
    <w:basedOn w:val="DefaultParagraphFont"/>
    <w:uiPriority w:val="99"/>
    <w:semiHidden/>
    <w:unhideWhenUsed/>
    <w:rsid w:val="00FA6A90"/>
    <w:rPr>
      <w:sz w:val="16"/>
      <w:szCs w:val="16"/>
    </w:rPr>
  </w:style>
  <w:style w:type="paragraph" w:styleId="CommentText">
    <w:name w:val="annotation text"/>
    <w:basedOn w:val="Normal"/>
    <w:link w:val="CommentTextChar"/>
    <w:uiPriority w:val="99"/>
    <w:unhideWhenUsed/>
    <w:rsid w:val="00FA6A90"/>
    <w:pPr>
      <w:spacing w:line="240" w:lineRule="auto"/>
    </w:pPr>
    <w:rPr>
      <w:sz w:val="20"/>
      <w:szCs w:val="20"/>
    </w:rPr>
  </w:style>
  <w:style w:type="character" w:customStyle="1" w:styleId="CommentTextChar">
    <w:name w:val="Comment Text Char"/>
    <w:basedOn w:val="DefaultParagraphFont"/>
    <w:link w:val="CommentText"/>
    <w:uiPriority w:val="99"/>
    <w:rsid w:val="00FA6A90"/>
    <w:rPr>
      <w:rFonts w:ascii="Arial" w:hAnsi="Arial"/>
      <w:kern w:val="0"/>
      <w:sz w:val="20"/>
      <w:szCs w:val="20"/>
      <w14:ligatures w14:val="none"/>
    </w:rPr>
  </w:style>
  <w:style w:type="paragraph" w:styleId="BalloonText">
    <w:name w:val="Balloon Text"/>
    <w:basedOn w:val="Normal"/>
    <w:link w:val="BalloonTextChar"/>
    <w:uiPriority w:val="99"/>
    <w:semiHidden/>
    <w:unhideWhenUsed/>
    <w:rsid w:val="00FA6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A90"/>
    <w:rPr>
      <w:rFonts w:ascii="Segoe UI" w:hAnsi="Segoe UI" w:cs="Segoe UI"/>
      <w:kern w:val="0"/>
      <w:sz w:val="18"/>
      <w:szCs w:val="18"/>
      <w14:ligatures w14:val="none"/>
    </w:rPr>
  </w:style>
  <w:style w:type="paragraph" w:styleId="Revision">
    <w:name w:val="Revision"/>
    <w:hidden/>
    <w:uiPriority w:val="99"/>
    <w:semiHidden/>
    <w:rsid w:val="00FA6A90"/>
    <w:rPr>
      <w:rFonts w:ascii="Arial" w:hAnsi="Arial"/>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FA6A90"/>
    <w:rPr>
      <w:b/>
      <w:bCs/>
    </w:rPr>
  </w:style>
  <w:style w:type="character" w:customStyle="1" w:styleId="CommentSubjectChar">
    <w:name w:val="Comment Subject Char"/>
    <w:basedOn w:val="CommentTextChar"/>
    <w:link w:val="CommentSubject"/>
    <w:uiPriority w:val="99"/>
    <w:semiHidden/>
    <w:rsid w:val="00FA6A90"/>
    <w:rPr>
      <w:rFonts w:ascii="Arial" w:hAnsi="Arial"/>
      <w:b/>
      <w:bCs/>
      <w:kern w:val="0"/>
      <w:sz w:val="20"/>
      <w:szCs w:val="20"/>
      <w14:ligatures w14:val="none"/>
    </w:rPr>
  </w:style>
  <w:style w:type="paragraph" w:styleId="Header">
    <w:name w:val="header"/>
    <w:basedOn w:val="Normal"/>
    <w:link w:val="HeaderChar"/>
    <w:uiPriority w:val="99"/>
    <w:unhideWhenUsed/>
    <w:rsid w:val="00FA6A9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6A90"/>
    <w:rPr>
      <w:rFonts w:ascii="Arial" w:hAnsi="Arial"/>
      <w:kern w:val="0"/>
      <w:sz w:val="22"/>
      <w:szCs w:val="22"/>
      <w14:ligatures w14:val="none"/>
    </w:rPr>
  </w:style>
  <w:style w:type="paragraph" w:styleId="Footer">
    <w:name w:val="footer"/>
    <w:basedOn w:val="Normal"/>
    <w:link w:val="FooterChar"/>
    <w:uiPriority w:val="99"/>
    <w:unhideWhenUsed/>
    <w:rsid w:val="00FA6A9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6A90"/>
    <w:rPr>
      <w:rFonts w:ascii="Arial" w:hAnsi="Arial"/>
      <w:kern w:val="0"/>
      <w:sz w:val="22"/>
      <w:szCs w:val="22"/>
      <w14:ligatures w14:val="none"/>
    </w:rPr>
  </w:style>
  <w:style w:type="character" w:styleId="LineNumber">
    <w:name w:val="line number"/>
    <w:basedOn w:val="DefaultParagraphFont"/>
    <w:uiPriority w:val="99"/>
    <w:semiHidden/>
    <w:unhideWhenUsed/>
    <w:rsid w:val="00FA6A90"/>
  </w:style>
  <w:style w:type="character" w:styleId="PlaceholderText">
    <w:name w:val="Placeholder Text"/>
    <w:basedOn w:val="DefaultParagraphFont"/>
    <w:uiPriority w:val="99"/>
    <w:semiHidden/>
    <w:rsid w:val="00FA6A90"/>
    <w:rPr>
      <w:color w:val="808080"/>
    </w:rPr>
  </w:style>
  <w:style w:type="character" w:styleId="Hyperlink">
    <w:name w:val="Hyperlink"/>
    <w:basedOn w:val="DefaultParagraphFont"/>
    <w:uiPriority w:val="99"/>
    <w:unhideWhenUsed/>
    <w:rsid w:val="00FA6A90"/>
    <w:rPr>
      <w:color w:val="0563C1" w:themeColor="hyperlink"/>
      <w:u w:val="single"/>
    </w:rPr>
  </w:style>
  <w:style w:type="paragraph" w:styleId="NormalWeb">
    <w:name w:val="Normal (Web)"/>
    <w:basedOn w:val="Normal"/>
    <w:uiPriority w:val="99"/>
    <w:semiHidden/>
    <w:unhideWhenUsed/>
    <w:rsid w:val="00FA6A9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tation">
    <w:name w:val="Salutation"/>
    <w:basedOn w:val="Normal"/>
    <w:next w:val="Normal"/>
    <w:link w:val="SalutationChar"/>
    <w:uiPriority w:val="99"/>
    <w:unhideWhenUsed/>
    <w:rsid w:val="00FA6A90"/>
  </w:style>
  <w:style w:type="character" w:customStyle="1" w:styleId="SalutationChar">
    <w:name w:val="Salutation Char"/>
    <w:basedOn w:val="DefaultParagraphFont"/>
    <w:link w:val="Salutation"/>
    <w:uiPriority w:val="99"/>
    <w:rsid w:val="00FA6A90"/>
    <w:rPr>
      <w:rFonts w:ascii="Arial" w:hAnsi="Arial"/>
      <w:kern w:val="0"/>
      <w:sz w:val="22"/>
      <w:szCs w:val="22"/>
      <w14:ligatures w14:val="none"/>
    </w:rPr>
  </w:style>
  <w:style w:type="paragraph" w:styleId="BodyText">
    <w:name w:val="Body Text"/>
    <w:basedOn w:val="Normal"/>
    <w:link w:val="BodyTextChar"/>
    <w:uiPriority w:val="99"/>
    <w:unhideWhenUsed/>
    <w:rsid w:val="00FA6A90"/>
    <w:pPr>
      <w:spacing w:after="120"/>
    </w:pPr>
  </w:style>
  <w:style w:type="character" w:customStyle="1" w:styleId="BodyTextChar">
    <w:name w:val="Body Text Char"/>
    <w:basedOn w:val="DefaultParagraphFont"/>
    <w:link w:val="BodyText"/>
    <w:uiPriority w:val="99"/>
    <w:rsid w:val="00FA6A90"/>
    <w:rPr>
      <w:rFonts w:ascii="Arial" w:hAnsi="Arial"/>
      <w:kern w:val="0"/>
      <w:sz w:val="22"/>
      <w:szCs w:val="22"/>
      <w14:ligatures w14:val="none"/>
    </w:rPr>
  </w:style>
  <w:style w:type="character" w:styleId="UnresolvedMention">
    <w:name w:val="Unresolved Mention"/>
    <w:basedOn w:val="DefaultParagraphFont"/>
    <w:uiPriority w:val="99"/>
    <w:semiHidden/>
    <w:unhideWhenUsed/>
    <w:rsid w:val="00FA6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about:blank"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19</Pages>
  <Words>29917</Words>
  <Characters>178909</Characters>
  <Application>Microsoft Office Word</Application>
  <DocSecurity>0</DocSecurity>
  <Lines>2670</Lines>
  <Paragraphs>356</Paragraphs>
  <ScaleCrop>false</ScaleCrop>
  <Company/>
  <LinksUpToDate>false</LinksUpToDate>
  <CharactersWithSpaces>208470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MEIJON VIDAL</dc:creator>
  <cp:keywords/>
  <dc:description/>
  <cp:lastModifiedBy>.</cp:lastModifiedBy>
  <cp:revision>10</cp:revision>
  <dcterms:created xsi:type="dcterms:W3CDTF">2024-01-08T13:21:00Z</dcterms:created>
  <dcterms:modified xsi:type="dcterms:W3CDTF">2024-01-12T15:13:00Z</dcterms:modified>
</cp:coreProperties>
</file>